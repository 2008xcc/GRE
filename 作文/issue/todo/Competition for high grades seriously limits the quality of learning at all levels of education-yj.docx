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B23670" w14:textId="77777777" w:rsidR="00992F74" w:rsidRDefault="00992F74" w:rsidP="00992F74">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 xml:space="preserve">45) Competition for high grades seriously limits the quality of learning at all levels of education. </w:t>
      </w:r>
    </w:p>
    <w:p w14:paraId="57DF4061" w14:textId="77777777" w:rsidR="00992F74" w:rsidRDefault="00992F74" w:rsidP="00992F74">
      <w:pPr>
        <w:widowControl w:val="0"/>
        <w:pBdr>
          <w:bottom w:val="single" w:sz="6" w:space="1" w:color="auto"/>
        </w:pBdr>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 </w:t>
      </w:r>
    </w:p>
    <w:p w14:paraId="6434F178" w14:textId="2B309F15" w:rsidR="00992F74" w:rsidRPr="00992F74" w:rsidRDefault="00992F74" w:rsidP="00992F74">
      <w:pPr>
        <w:pStyle w:val="ListParagraph"/>
        <w:numPr>
          <w:ilvl w:val="0"/>
          <w:numId w:val="1"/>
        </w:numPr>
        <w:rPr>
          <w:rFonts w:ascii="Times" w:hAnsi="Times" w:cs="Times"/>
          <w:color w:val="000000"/>
          <w:lang w:eastAsia="zh-CN"/>
        </w:rPr>
      </w:pPr>
      <w:proofErr w:type="spellStart"/>
      <w:r>
        <w:rPr>
          <w:rFonts w:hint="eastAsia"/>
        </w:rPr>
        <w:t>以成</w:t>
      </w:r>
      <w:r w:rsidRPr="00992F74">
        <w:rPr>
          <w:rFonts w:ascii="SimSun" w:eastAsia="SimSun" w:hAnsi="SimSun" w:cs="SimSun"/>
        </w:rPr>
        <w:t>绩为</w:t>
      </w:r>
      <w:proofErr w:type="spellEnd"/>
      <w:r>
        <w:t xml:space="preserve"> </w:t>
      </w:r>
      <w:proofErr w:type="spellStart"/>
      <w:r w:rsidRPr="00992F74">
        <w:rPr>
          <w:rFonts w:ascii="SimSun" w:eastAsia="SimSun" w:hAnsi="SimSun" w:cs="SimSun"/>
        </w:rPr>
        <w:t>标</w:t>
      </w:r>
      <w:r>
        <w:rPr>
          <w:rFonts w:hint="eastAsia"/>
        </w:rPr>
        <w:t>准使学生</w:t>
      </w:r>
      <w:r w:rsidRPr="00992F74">
        <w:rPr>
          <w:rFonts w:ascii="SimSun" w:eastAsia="SimSun" w:hAnsi="SimSun" w:cs="SimSun"/>
        </w:rPr>
        <w:t>单纯</w:t>
      </w:r>
      <w:r>
        <w:rPr>
          <w:rFonts w:hint="eastAsia"/>
        </w:rPr>
        <w:t>追求成</w:t>
      </w:r>
      <w:r w:rsidRPr="00992F74">
        <w:rPr>
          <w:rFonts w:ascii="SimSun" w:eastAsia="SimSun" w:hAnsi="SimSun" w:cs="SimSun"/>
        </w:rPr>
        <w:t>绩</w:t>
      </w:r>
      <w:proofErr w:type="spellEnd"/>
      <w:r>
        <w:rPr>
          <w:rFonts w:hint="eastAsia"/>
        </w:rPr>
        <w:t>，</w:t>
      </w:r>
      <w:r>
        <w:rPr>
          <w:rFonts w:hint="eastAsia"/>
        </w:rPr>
        <w:t xml:space="preserve"> </w:t>
      </w:r>
      <w:proofErr w:type="spellStart"/>
      <w:r>
        <w:rPr>
          <w:rFonts w:hint="eastAsia"/>
        </w:rPr>
        <w:t>容易使教</w:t>
      </w:r>
      <w:r w:rsidRPr="00992F74">
        <w:rPr>
          <w:rFonts w:ascii="SimSun" w:eastAsia="SimSun" w:hAnsi="SimSun" w:cs="SimSun"/>
        </w:rPr>
        <w:t>师</w:t>
      </w:r>
      <w:r>
        <w:rPr>
          <w:rFonts w:hint="eastAsia"/>
        </w:rPr>
        <w:t>和学生忽略能力培养</w:t>
      </w:r>
      <w:proofErr w:type="spellEnd"/>
      <w:r>
        <w:t xml:space="preserve"> ability training(</w:t>
      </w:r>
      <w:proofErr w:type="spellStart"/>
      <w:r>
        <w:rPr>
          <w:rFonts w:hint="eastAsia"/>
        </w:rPr>
        <w:t>学</w:t>
      </w:r>
      <w:r w:rsidRPr="00992F74">
        <w:rPr>
          <w:rFonts w:ascii="SimSun" w:eastAsia="SimSun" w:hAnsi="SimSun" w:cs="SimSun"/>
        </w:rPr>
        <w:t>习</w:t>
      </w:r>
      <w:r>
        <w:rPr>
          <w:rFonts w:hint="eastAsia"/>
        </w:rPr>
        <w:t>能力</w:t>
      </w:r>
      <w:proofErr w:type="spellEnd"/>
      <w:r>
        <w:t xml:space="preserve"> learning </w:t>
      </w:r>
      <w:proofErr w:type="spellStart"/>
      <w:r>
        <w:t>ability</w:t>
      </w:r>
      <w:r>
        <w:rPr>
          <w:rFonts w:hint="eastAsia"/>
        </w:rPr>
        <w:t>、</w:t>
      </w:r>
      <w:r w:rsidRPr="00992F74">
        <w:rPr>
          <w:rFonts w:ascii="SimSun" w:eastAsia="SimSun" w:hAnsi="SimSun" w:cs="SimSun"/>
        </w:rPr>
        <w:t>动</w:t>
      </w:r>
      <w:r>
        <w:rPr>
          <w:rFonts w:hint="eastAsia"/>
        </w:rPr>
        <w:t>手能力</w:t>
      </w:r>
      <w:proofErr w:type="spellEnd"/>
      <w:r>
        <w:t xml:space="preserve"> operational ability)</w:t>
      </w:r>
      <w:r>
        <w:rPr>
          <w:rFonts w:hint="eastAsia"/>
        </w:rPr>
        <w:t>，</w:t>
      </w:r>
      <w:proofErr w:type="spellStart"/>
      <w:r>
        <w:rPr>
          <w:rFonts w:hint="eastAsia"/>
        </w:rPr>
        <w:t>降低教学</w:t>
      </w:r>
      <w:r w:rsidRPr="00992F74">
        <w:rPr>
          <w:rFonts w:ascii="SimSun" w:eastAsia="SimSun" w:hAnsi="SimSun" w:cs="SimSun"/>
        </w:rPr>
        <w:t>质</w:t>
      </w:r>
      <w:r>
        <w:rPr>
          <w:rFonts w:hint="eastAsia"/>
        </w:rPr>
        <w:t>量</w:t>
      </w:r>
      <w:proofErr w:type="spellEnd"/>
      <w:r>
        <w:t>;</w:t>
      </w:r>
      <w:r>
        <w:rPr>
          <w:lang w:eastAsia="zh-CN"/>
        </w:rPr>
        <w:t>如，</w:t>
      </w:r>
      <w:r>
        <w:rPr>
          <w:rFonts w:hint="eastAsia"/>
          <w:lang w:eastAsia="zh-CN"/>
        </w:rPr>
        <w:t>中国</w:t>
      </w:r>
      <w:r>
        <w:rPr>
          <w:lang w:eastAsia="zh-CN"/>
        </w:rPr>
        <w:t>老师为了让学生</w:t>
      </w:r>
      <w:r>
        <w:rPr>
          <w:rFonts w:hint="eastAsia"/>
          <w:lang w:eastAsia="zh-CN"/>
        </w:rPr>
        <w:t>在</w:t>
      </w:r>
      <w:r>
        <w:rPr>
          <w:lang w:eastAsia="zh-CN"/>
        </w:rPr>
        <w:t>考试中成功，让学生死记硬背</w:t>
      </w:r>
      <w:r>
        <w:rPr>
          <w:rFonts w:hint="eastAsia"/>
          <w:lang w:eastAsia="zh-CN"/>
        </w:rPr>
        <w:t>概念</w:t>
      </w:r>
      <w:r>
        <w:rPr>
          <w:lang w:eastAsia="zh-CN"/>
        </w:rPr>
        <w:t>，</w:t>
      </w:r>
      <w:r w:rsidRPr="00992F74">
        <w:rPr>
          <w:rFonts w:ascii="Times" w:hAnsi="Times" w:cs="Times" w:hint="eastAsia"/>
          <w:color w:val="000000"/>
          <w:lang w:eastAsia="zh-CN"/>
        </w:rPr>
        <w:t>学生习惯</w:t>
      </w:r>
      <w:r w:rsidRPr="00992F74">
        <w:rPr>
          <w:rFonts w:ascii="Times" w:hAnsi="Times" w:cs="Times"/>
          <w:color w:val="000000"/>
          <w:lang w:eastAsia="zh-CN"/>
        </w:rPr>
        <w:t>老师给出的</w:t>
      </w:r>
      <w:r w:rsidRPr="00992F74">
        <w:rPr>
          <w:rFonts w:ascii="Times" w:hAnsi="Times" w:cs="Times"/>
          <w:color w:val="000000"/>
          <w:lang w:eastAsia="zh-CN"/>
        </w:rPr>
        <w:t>“</w:t>
      </w:r>
      <w:r w:rsidRPr="00992F74">
        <w:rPr>
          <w:rFonts w:ascii="Times" w:hAnsi="Times" w:cs="Times"/>
          <w:color w:val="000000"/>
          <w:lang w:eastAsia="zh-CN"/>
        </w:rPr>
        <w:t>正确</w:t>
      </w:r>
      <w:r w:rsidRPr="00992F74">
        <w:rPr>
          <w:rFonts w:ascii="Times" w:hAnsi="Times" w:cs="Times"/>
          <w:color w:val="000000"/>
          <w:lang w:eastAsia="zh-CN"/>
        </w:rPr>
        <w:t>”</w:t>
      </w:r>
      <w:r w:rsidRPr="00992F74">
        <w:rPr>
          <w:rFonts w:ascii="Times" w:hAnsi="Times" w:cs="Times"/>
          <w:color w:val="000000"/>
          <w:lang w:eastAsia="zh-CN"/>
        </w:rPr>
        <w:t>答案，老师的权威性</w:t>
      </w:r>
      <w:r w:rsidRPr="00992F74">
        <w:rPr>
          <w:rFonts w:ascii="Times" w:hAnsi="Times" w:cs="Times" w:hint="eastAsia"/>
          <w:color w:val="000000"/>
          <w:lang w:eastAsia="zh-CN"/>
        </w:rPr>
        <w:t>会</w:t>
      </w:r>
      <w:r w:rsidRPr="00992F74">
        <w:rPr>
          <w:rFonts w:ascii="Times" w:hAnsi="Times" w:cs="Times"/>
          <w:color w:val="000000"/>
          <w:lang w:eastAsia="zh-CN"/>
        </w:rPr>
        <w:t>让</w:t>
      </w:r>
      <w:r w:rsidRPr="00992F74">
        <w:rPr>
          <w:rFonts w:ascii="Times" w:hAnsi="Times" w:cs="Times" w:hint="eastAsia"/>
          <w:color w:val="000000"/>
          <w:lang w:eastAsia="zh-CN"/>
        </w:rPr>
        <w:t>学生</w:t>
      </w:r>
      <w:r w:rsidRPr="00992F74">
        <w:rPr>
          <w:rFonts w:ascii="Times" w:hAnsi="Times" w:cs="Times"/>
          <w:color w:val="000000"/>
          <w:lang w:eastAsia="zh-CN"/>
        </w:rPr>
        <w:t>缺乏</w:t>
      </w:r>
      <w:r w:rsidRPr="00992F74">
        <w:rPr>
          <w:rFonts w:ascii="Times" w:hAnsi="Times" w:cs="Times" w:hint="eastAsia"/>
          <w:color w:val="000000"/>
          <w:lang w:eastAsia="zh-CN"/>
        </w:rPr>
        <w:t>怀疑与探索精神。</w:t>
      </w:r>
    </w:p>
    <w:p w14:paraId="04BF1E23" w14:textId="209214E8" w:rsidR="00992F74" w:rsidRDefault="00992F74" w:rsidP="0041534F">
      <w:pPr>
        <w:pStyle w:val="ListParagraph"/>
        <w:numPr>
          <w:ilvl w:val="0"/>
          <w:numId w:val="1"/>
        </w:numPr>
        <w:rPr>
          <w:lang w:eastAsia="zh-CN"/>
        </w:rPr>
      </w:pPr>
      <w:proofErr w:type="spellStart"/>
      <w:r>
        <w:t>幼儿园、</w:t>
      </w:r>
      <w:r>
        <w:rPr>
          <w:rFonts w:hint="eastAsia"/>
        </w:rPr>
        <w:t>小学</w:t>
      </w:r>
      <w:r>
        <w:t>的时候可以提倡适当竞争，</w:t>
      </w:r>
      <w:r>
        <w:rPr>
          <w:rFonts w:hint="eastAsia"/>
        </w:rPr>
        <w:t>与其他衡量手段相比</w:t>
      </w:r>
      <w:proofErr w:type="spellEnd"/>
      <w:r>
        <w:t xml:space="preserve"> </w:t>
      </w:r>
      <w:r>
        <w:rPr>
          <w:rFonts w:hint="eastAsia"/>
        </w:rPr>
        <w:t>，</w:t>
      </w:r>
      <w:proofErr w:type="spellStart"/>
      <w:r>
        <w:rPr>
          <w:rFonts w:hint="eastAsia"/>
        </w:rPr>
        <w:t>成</w:t>
      </w:r>
      <w:r w:rsidRPr="00992F74">
        <w:rPr>
          <w:rFonts w:ascii="SimSun" w:eastAsia="SimSun" w:hAnsi="SimSun" w:cs="SimSun"/>
        </w:rPr>
        <w:t>绩</w:t>
      </w:r>
      <w:r>
        <w:rPr>
          <w:rFonts w:hint="eastAsia"/>
        </w:rPr>
        <w:t>是客</w:t>
      </w:r>
      <w:r w:rsidRPr="00992F74">
        <w:rPr>
          <w:rFonts w:ascii="SimSun" w:eastAsia="SimSun" w:hAnsi="SimSun" w:cs="SimSun"/>
        </w:rPr>
        <w:t>观标</w:t>
      </w:r>
      <w:r>
        <w:rPr>
          <w:rFonts w:hint="eastAsia"/>
        </w:rPr>
        <w:t>准</w:t>
      </w:r>
      <w:proofErr w:type="spellEnd"/>
      <w:r>
        <w:t xml:space="preserve"> </w:t>
      </w:r>
      <w:r>
        <w:rPr>
          <w:rFonts w:hint="eastAsia"/>
        </w:rPr>
        <w:t>，</w:t>
      </w:r>
      <w:proofErr w:type="spellStart"/>
      <w:r>
        <w:rPr>
          <w:rFonts w:hint="eastAsia"/>
        </w:rPr>
        <w:t>便于作比</w:t>
      </w:r>
      <w:r w:rsidRPr="00992F74">
        <w:rPr>
          <w:rFonts w:ascii="SimSun" w:eastAsia="SimSun" w:hAnsi="SimSun" w:cs="SimSun"/>
        </w:rPr>
        <w:t>较</w:t>
      </w:r>
      <w:proofErr w:type="spellEnd"/>
      <w:r>
        <w:t>;</w:t>
      </w:r>
      <w:r w:rsidR="00AC59A8" w:rsidRPr="00AC59A8">
        <w:rPr>
          <w:rFonts w:hint="eastAsia"/>
        </w:rPr>
        <w:t xml:space="preserve"> </w:t>
      </w:r>
      <w:r w:rsidR="00AC59A8">
        <w:rPr>
          <w:lang w:eastAsia="zh-CN"/>
        </w:rPr>
        <w:t>举例，</w:t>
      </w:r>
      <w:proofErr w:type="spellStart"/>
      <w:r w:rsidR="00AC59A8">
        <w:rPr>
          <w:rFonts w:hint="eastAsia"/>
        </w:rPr>
        <w:t>尤其在低中年級的教室，加分板和班級的积分制，似乎是教室必备</w:t>
      </w:r>
      <w:r w:rsidR="00AC59A8">
        <w:t>产品</w:t>
      </w:r>
      <w:proofErr w:type="spellEnd"/>
      <w:r w:rsidR="009A2BE7">
        <w:rPr>
          <w:rFonts w:hint="eastAsia"/>
        </w:rPr>
        <w:t>，</w:t>
      </w:r>
    </w:p>
    <w:p w14:paraId="1F38C7F9" w14:textId="52919E5F" w:rsidR="0041534F" w:rsidRDefault="0041534F" w:rsidP="0041534F">
      <w:pPr>
        <w:pStyle w:val="ListParagraph"/>
        <w:numPr>
          <w:ilvl w:val="0"/>
          <w:numId w:val="1"/>
        </w:numPr>
        <w:rPr>
          <w:lang w:eastAsia="zh-CN"/>
        </w:rPr>
      </w:pPr>
      <w:proofErr w:type="spellStart"/>
      <w:r>
        <w:rPr>
          <w:rFonts w:hint="eastAsia"/>
        </w:rPr>
        <w:t>高等</w:t>
      </w:r>
      <w:r>
        <w:t>教育</w:t>
      </w:r>
      <w:proofErr w:type="spellEnd"/>
    </w:p>
    <w:p w14:paraId="0B3EACBF" w14:textId="77777777" w:rsidR="00912800" w:rsidRDefault="00912800" w:rsidP="00912800">
      <w:pPr>
        <w:rPr>
          <w:lang w:eastAsia="zh-CN"/>
        </w:rPr>
      </w:pPr>
    </w:p>
    <w:p w14:paraId="1CB531F8" w14:textId="29AD7A9C" w:rsidR="00912800" w:rsidRDefault="00912800" w:rsidP="00912800">
      <w:pPr>
        <w:rPr>
          <w:lang w:eastAsia="zh-CN"/>
        </w:rPr>
      </w:pPr>
      <w:r>
        <w:rPr>
          <w:lang w:eastAsia="zh-CN"/>
        </w:rPr>
        <w:t>Is that true that competition is indispensable for children’</w:t>
      </w:r>
      <w:r>
        <w:rPr>
          <w:rFonts w:hint="eastAsia"/>
          <w:lang w:eastAsia="zh-CN"/>
        </w:rPr>
        <w:t xml:space="preserve">s grow? </w:t>
      </w:r>
      <w:r>
        <w:rPr>
          <w:lang w:eastAsia="zh-CN"/>
        </w:rPr>
        <w:t>…</w:t>
      </w:r>
      <w:r>
        <w:rPr>
          <w:rFonts w:hint="eastAsia"/>
          <w:lang w:eastAsia="zh-CN"/>
        </w:rPr>
        <w:t xml:space="preserve"> that at all levels of education students should be required to </w:t>
      </w:r>
      <w:r>
        <w:rPr>
          <w:lang w:eastAsia="zh-CN"/>
        </w:rPr>
        <w:t>evaluate</w:t>
      </w:r>
      <w:r>
        <w:rPr>
          <w:rFonts w:hint="eastAsia"/>
          <w:lang w:eastAsia="zh-CN"/>
        </w:rPr>
        <w:t xml:space="preserve"> by </w:t>
      </w:r>
      <w:r>
        <w:rPr>
          <w:lang w:eastAsia="zh-CN"/>
        </w:rPr>
        <w:t>grades? ...’competition’ and ‘</w:t>
      </w:r>
      <w:r w:rsidR="004106D1" w:rsidRPr="004106D1">
        <w:rPr>
          <w:lang w:eastAsia="zh-CN"/>
        </w:rPr>
        <w:t>collaboration</w:t>
      </w:r>
      <w:r>
        <w:rPr>
          <w:lang w:eastAsia="zh-CN"/>
        </w:rPr>
        <w:t>’…</w:t>
      </w:r>
      <w:r w:rsidR="00F312B8" w:rsidRPr="00F312B8">
        <w:t xml:space="preserve"> </w:t>
      </w:r>
      <w:r w:rsidR="00F312B8" w:rsidRPr="00F312B8">
        <w:rPr>
          <w:lang w:eastAsia="zh-CN"/>
        </w:rPr>
        <w:t>competition may be found so important in adult life, it is necessary to incorporate competition into education to help childr</w:t>
      </w:r>
      <w:r w:rsidR="00F312B8">
        <w:rPr>
          <w:lang w:eastAsia="zh-CN"/>
        </w:rPr>
        <w:t xml:space="preserve">en get </w:t>
      </w:r>
      <w:ins w:id="0" w:author="Jing Yuan" w:date="2017-06-09T09:02:00Z">
        <w:r w:rsidR="0012235B">
          <w:rPr>
            <w:rFonts w:hint="eastAsia"/>
            <w:lang w:eastAsia="zh-CN"/>
          </w:rPr>
          <w:t xml:space="preserve">enough training </w:t>
        </w:r>
        <w:r w:rsidR="00F72D86">
          <w:rPr>
            <w:lang w:eastAsia="zh-CN"/>
          </w:rPr>
          <w:t>and prepare themselves to much fierce competition in career.</w:t>
        </w:r>
      </w:ins>
      <w:del w:id="1" w:author="Jing Yuan" w:date="2017-06-09T09:03:00Z">
        <w:r w:rsidR="00F312B8" w:rsidDel="00F72D86">
          <w:rPr>
            <w:lang w:eastAsia="zh-CN"/>
          </w:rPr>
          <w:delText>used to it in later life</w:delText>
        </w:r>
      </w:del>
      <w:r w:rsidR="00F312B8" w:rsidRPr="00F312B8">
        <w:rPr>
          <w:lang w:eastAsia="zh-CN"/>
        </w:rPr>
        <w:t xml:space="preserve"> </w:t>
      </w:r>
      <w:r w:rsidR="00F312B8">
        <w:rPr>
          <w:lang w:eastAsia="zh-CN"/>
        </w:rPr>
        <w:t>…</w:t>
      </w:r>
      <w:r w:rsidR="00F312B8">
        <w:rPr>
          <w:rFonts w:hint="eastAsia"/>
          <w:lang w:eastAsia="zh-CN"/>
        </w:rPr>
        <w:t xml:space="preserve"> </w:t>
      </w:r>
      <w:r w:rsidR="00F312B8" w:rsidRPr="00F312B8">
        <w:rPr>
          <w:lang w:eastAsia="zh-CN"/>
        </w:rPr>
        <w:t>competition as opposed to collaboration and, therefore, as an evil element in c</w:t>
      </w:r>
      <w:r w:rsidR="004106D1">
        <w:rPr>
          <w:lang w:eastAsia="zh-CN"/>
        </w:rPr>
        <w:t>ulture that should be curtailed</w:t>
      </w:r>
      <w:r w:rsidR="00F312B8">
        <w:rPr>
          <w:lang w:eastAsia="zh-CN"/>
        </w:rPr>
        <w:t xml:space="preserve"> </w:t>
      </w:r>
      <w:r w:rsidR="004106D1">
        <w:rPr>
          <w:lang w:eastAsia="zh-CN"/>
        </w:rPr>
        <w:t>…</w:t>
      </w:r>
      <w:r w:rsidR="004106D1">
        <w:rPr>
          <w:rFonts w:hint="eastAsia"/>
          <w:lang w:eastAsia="zh-CN"/>
        </w:rPr>
        <w:t xml:space="preserve"> </w:t>
      </w:r>
      <w:r w:rsidR="004106D1">
        <w:rPr>
          <w:lang w:eastAsia="zh-CN"/>
        </w:rPr>
        <w:t xml:space="preserve">not all levels of education need to </w:t>
      </w:r>
      <w:del w:id="2" w:author="Jing Yuan" w:date="2017-06-09T09:05:00Z">
        <w:r w:rsidR="004106D1" w:rsidRPr="004106D1" w:rsidDel="00DB3438">
          <w:rPr>
            <w:lang w:eastAsia="zh-CN"/>
          </w:rPr>
          <w:delText xml:space="preserve">educates </w:delText>
        </w:r>
      </w:del>
      <w:ins w:id="3" w:author="Jing Yuan" w:date="2017-06-09T09:05:00Z">
        <w:r w:rsidR="00DB3438">
          <w:rPr>
            <w:lang w:eastAsia="zh-CN"/>
          </w:rPr>
          <w:t>train</w:t>
        </w:r>
        <w:r w:rsidR="00DB3438" w:rsidRPr="004106D1">
          <w:rPr>
            <w:lang w:eastAsia="zh-CN"/>
          </w:rPr>
          <w:t xml:space="preserve"> </w:t>
        </w:r>
      </w:ins>
      <w:r w:rsidR="004106D1" w:rsidRPr="004106D1">
        <w:rPr>
          <w:lang w:eastAsia="zh-CN"/>
        </w:rPr>
        <w:t xml:space="preserve">their </w:t>
      </w:r>
      <w:r w:rsidR="004106D1">
        <w:rPr>
          <w:lang w:eastAsia="zh-CN"/>
        </w:rPr>
        <w:t>students</w:t>
      </w:r>
      <w:r w:rsidR="004106D1" w:rsidRPr="004106D1">
        <w:rPr>
          <w:lang w:eastAsia="zh-CN"/>
        </w:rPr>
        <w:t xml:space="preserve"> to compete</w:t>
      </w:r>
      <w:ins w:id="4" w:author="Jing Yuan" w:date="2017-06-09T09:06:00Z">
        <w:r w:rsidR="00DB3438">
          <w:rPr>
            <w:lang w:eastAsia="zh-CN"/>
          </w:rPr>
          <w:t xml:space="preserve"> against each other</w:t>
        </w:r>
      </w:ins>
      <w:r w:rsidR="004106D1">
        <w:rPr>
          <w:lang w:eastAsia="zh-CN"/>
        </w:rPr>
        <w:t>.</w:t>
      </w:r>
    </w:p>
    <w:p w14:paraId="7B155007" w14:textId="77777777" w:rsidR="004106D1" w:rsidRDefault="004106D1" w:rsidP="00912800">
      <w:pPr>
        <w:rPr>
          <w:lang w:eastAsia="zh-CN"/>
        </w:rPr>
      </w:pPr>
    </w:p>
    <w:p w14:paraId="5A7626C2" w14:textId="47B87A3D" w:rsidR="0066547E" w:rsidRDefault="004106D1" w:rsidP="00912800">
      <w:pPr>
        <w:rPr>
          <w:lang w:eastAsia="zh-CN"/>
        </w:rPr>
      </w:pPr>
      <w:r>
        <w:rPr>
          <w:lang w:eastAsia="zh-CN"/>
        </w:rPr>
        <w:t>…</w:t>
      </w:r>
      <w:r w:rsidR="007E5583">
        <w:rPr>
          <w:rFonts w:hint="eastAsia"/>
          <w:lang w:eastAsia="zh-CN"/>
        </w:rPr>
        <w:t xml:space="preserve"> argue that</w:t>
      </w:r>
      <w:r w:rsidR="0066547E" w:rsidRPr="0066547E">
        <w:t xml:space="preserve"> </w:t>
      </w:r>
      <w:r w:rsidR="0066547E" w:rsidRPr="0066547E">
        <w:rPr>
          <w:lang w:eastAsia="zh-CN"/>
        </w:rPr>
        <w:t xml:space="preserve">there are several </w:t>
      </w:r>
      <w:ins w:id="5" w:author="Jing Yuan" w:date="2017-06-09T09:22:00Z">
        <w:r w:rsidR="004F48EF">
          <w:rPr>
            <w:lang w:eastAsia="zh-CN"/>
          </w:rPr>
          <w:t xml:space="preserve">apparent </w:t>
        </w:r>
      </w:ins>
      <w:del w:id="6" w:author="Jing Yuan" w:date="2017-06-09T09:22:00Z">
        <w:r w:rsidR="0066547E" w:rsidDel="00707102">
          <w:rPr>
            <w:lang w:eastAsia="zh-CN"/>
          </w:rPr>
          <w:delText>drawbacks</w:delText>
        </w:r>
        <w:r w:rsidR="0066547E" w:rsidRPr="0066547E" w:rsidDel="00707102">
          <w:rPr>
            <w:lang w:eastAsia="zh-CN"/>
          </w:rPr>
          <w:delText xml:space="preserve"> </w:delText>
        </w:r>
      </w:del>
      <w:ins w:id="7" w:author="Jing Yuan" w:date="2017-06-09T09:22:00Z">
        <w:r w:rsidR="00707102">
          <w:rPr>
            <w:lang w:eastAsia="zh-CN"/>
          </w:rPr>
          <w:t>disadvantages</w:t>
        </w:r>
        <w:r w:rsidR="00707102" w:rsidRPr="0066547E">
          <w:rPr>
            <w:lang w:eastAsia="zh-CN"/>
          </w:rPr>
          <w:t xml:space="preserve"> </w:t>
        </w:r>
      </w:ins>
      <w:r w:rsidR="0066547E" w:rsidRPr="0066547E">
        <w:rPr>
          <w:lang w:eastAsia="zh-CN"/>
        </w:rPr>
        <w:t xml:space="preserve">to </w:t>
      </w:r>
      <w:ins w:id="8" w:author="Jing Yuan" w:date="2017-06-09T09:06:00Z">
        <w:r w:rsidR="00DB3438">
          <w:rPr>
            <w:lang w:eastAsia="zh-CN"/>
          </w:rPr>
          <w:t>pro</w:t>
        </w:r>
        <w:r w:rsidR="00114549">
          <w:rPr>
            <w:lang w:eastAsia="zh-CN"/>
          </w:rPr>
          <w:t xml:space="preserve">mote </w:t>
        </w:r>
      </w:ins>
      <w:r w:rsidR="0066547E" w:rsidRPr="0066547E">
        <w:rPr>
          <w:lang w:eastAsia="zh-CN"/>
        </w:rPr>
        <w:t>competition in the classroom</w:t>
      </w:r>
      <w:ins w:id="9" w:author="Jing Yuan" w:date="2017-06-09T09:22:00Z">
        <w:r w:rsidR="00707102">
          <w:rPr>
            <w:lang w:eastAsia="zh-CN"/>
          </w:rPr>
          <w:t>, particul</w:t>
        </w:r>
      </w:ins>
      <w:ins w:id="10" w:author="Jing Yuan" w:date="2017-06-09T09:23:00Z">
        <w:r w:rsidR="00707102">
          <w:rPr>
            <w:lang w:eastAsia="zh-CN"/>
          </w:rPr>
          <w:t>arl</w:t>
        </w:r>
      </w:ins>
      <w:ins w:id="11" w:author="Jing Yuan" w:date="2017-06-09T09:22:00Z">
        <w:r w:rsidR="00707102">
          <w:rPr>
            <w:lang w:eastAsia="zh-CN"/>
          </w:rPr>
          <w:t xml:space="preserve">y </w:t>
        </w:r>
      </w:ins>
      <w:ins w:id="12" w:author="Jing Yuan" w:date="2017-06-09T09:23:00Z">
        <w:r w:rsidR="00707102">
          <w:rPr>
            <w:lang w:eastAsia="zh-CN"/>
          </w:rPr>
          <w:t xml:space="preserve">in </w:t>
        </w:r>
      </w:ins>
      <w:ins w:id="13" w:author="Jing Yuan" w:date="2017-06-09T09:31:00Z">
        <w:r w:rsidR="00E364D8">
          <w:rPr>
            <w:lang w:eastAsia="zh-CN"/>
          </w:rPr>
          <w:t>lower level of education.</w:t>
        </w:r>
      </w:ins>
      <w:del w:id="14" w:author="Jing Yuan" w:date="2017-06-09T09:22:00Z">
        <w:r w:rsidR="0066547E" w:rsidRPr="0066547E" w:rsidDel="00707102">
          <w:rPr>
            <w:lang w:eastAsia="zh-CN"/>
          </w:rPr>
          <w:delText>.</w:delText>
        </w:r>
      </w:del>
      <w:r w:rsidR="0066547E" w:rsidRPr="0066547E">
        <w:rPr>
          <w:lang w:eastAsia="zh-CN"/>
        </w:rPr>
        <w:t xml:space="preserve"> When the competition holds high stakes, students </w:t>
      </w:r>
      <w:del w:id="15" w:author="Jing Yuan" w:date="2017-06-09T09:06:00Z">
        <w:r w:rsidR="0066547E" w:rsidRPr="0066547E" w:rsidDel="00114549">
          <w:rPr>
            <w:lang w:eastAsia="zh-CN"/>
          </w:rPr>
          <w:delText>can feel</w:delText>
        </w:r>
      </w:del>
      <w:ins w:id="16" w:author="Jing Yuan" w:date="2017-06-09T09:06:00Z">
        <w:r w:rsidR="00114549">
          <w:rPr>
            <w:lang w:eastAsia="zh-CN"/>
          </w:rPr>
          <w:t>are</w:t>
        </w:r>
      </w:ins>
      <w:r w:rsidR="0066547E" w:rsidRPr="0066547E">
        <w:rPr>
          <w:lang w:eastAsia="zh-CN"/>
        </w:rPr>
        <w:t xml:space="preserve"> pressured to succeed</w:t>
      </w:r>
      <w:ins w:id="17" w:author="Jing Yuan" w:date="2017-06-09T09:07:00Z">
        <w:r w:rsidR="00114549">
          <w:rPr>
            <w:lang w:eastAsia="zh-CN"/>
          </w:rPr>
          <w:t xml:space="preserve"> </w:t>
        </w:r>
      </w:ins>
      <w:ins w:id="18" w:author="Jing Yuan" w:date="2017-06-09T09:31:00Z">
        <w:r w:rsidR="00E364D8">
          <w:rPr>
            <w:lang w:eastAsia="zh-CN"/>
          </w:rPr>
          <w:t xml:space="preserve">in exam </w:t>
        </w:r>
      </w:ins>
      <w:ins w:id="19" w:author="Jing Yuan" w:date="2017-06-09T09:07:00Z">
        <w:r w:rsidR="00114549">
          <w:rPr>
            <w:lang w:eastAsia="zh-CN"/>
          </w:rPr>
          <w:t xml:space="preserve">which </w:t>
        </w:r>
      </w:ins>
      <w:ins w:id="20" w:author="Jing Yuan" w:date="2017-06-09T09:31:00Z">
        <w:r w:rsidR="00101E50">
          <w:rPr>
            <w:lang w:eastAsia="zh-CN"/>
          </w:rPr>
          <w:t>inevitably</w:t>
        </w:r>
      </w:ins>
      <w:ins w:id="21" w:author="Jing Yuan" w:date="2017-06-09T09:07:00Z">
        <w:r w:rsidR="00114549">
          <w:rPr>
            <w:lang w:eastAsia="zh-CN"/>
          </w:rPr>
          <w:t xml:space="preserve"> leads to </w:t>
        </w:r>
      </w:ins>
      <w:del w:id="22" w:author="Jing Yuan" w:date="2017-06-09T09:07:00Z">
        <w:r w:rsidR="0066547E" w:rsidRPr="0066547E" w:rsidDel="00114549">
          <w:rPr>
            <w:lang w:eastAsia="zh-CN"/>
          </w:rPr>
          <w:delText xml:space="preserve">, causing stress and </w:delText>
        </w:r>
      </w:del>
      <w:r w:rsidR="0066547E" w:rsidRPr="0066547E">
        <w:rPr>
          <w:lang w:eastAsia="zh-CN"/>
        </w:rPr>
        <w:t>anxiety,</w:t>
      </w:r>
      <w:ins w:id="23" w:author="Jing Yuan" w:date="2017-06-09T09:10:00Z">
        <w:r w:rsidR="003F200E">
          <w:rPr>
            <w:lang w:eastAsia="zh-CN"/>
          </w:rPr>
          <w:t xml:space="preserve"> and sometime </w:t>
        </w:r>
      </w:ins>
      <w:ins w:id="24" w:author="Jing Yuan" w:date="2017-06-09T09:24:00Z">
        <w:r w:rsidR="008D5C5E">
          <w:rPr>
            <w:lang w:eastAsia="zh-CN"/>
          </w:rPr>
          <w:t>mental</w:t>
        </w:r>
      </w:ins>
      <w:ins w:id="25" w:author="Jing Yuan" w:date="2017-06-09T09:10:00Z">
        <w:r w:rsidR="003F200E">
          <w:rPr>
            <w:lang w:eastAsia="zh-CN"/>
          </w:rPr>
          <w:t xml:space="preserve"> </w:t>
        </w:r>
        <w:r w:rsidR="0023115E">
          <w:rPr>
            <w:lang w:eastAsia="zh-CN"/>
          </w:rPr>
          <w:t xml:space="preserve">disorder </w:t>
        </w:r>
      </w:ins>
      <w:ins w:id="26" w:author="Jing Yuan" w:date="2017-06-09T09:11:00Z">
        <w:r w:rsidR="003F200E">
          <w:rPr>
            <w:lang w:eastAsia="zh-CN"/>
          </w:rPr>
          <w:t xml:space="preserve">for school teenagers.  </w:t>
        </w:r>
      </w:ins>
      <w:ins w:id="27" w:author="Jing Yuan" w:date="2017-06-09T09:24:00Z">
        <w:r w:rsidR="008D5C5E">
          <w:rPr>
            <w:lang w:eastAsia="zh-CN"/>
          </w:rPr>
          <w:t xml:space="preserve">Because their </w:t>
        </w:r>
        <w:r w:rsidR="007F677E">
          <w:rPr>
            <w:lang w:eastAsia="zh-CN"/>
          </w:rPr>
          <w:t>psyche</w:t>
        </w:r>
        <w:r w:rsidR="008D5C5E">
          <w:rPr>
            <w:lang w:eastAsia="zh-CN"/>
          </w:rPr>
          <w:t xml:space="preserve"> is not strong enough</w:t>
        </w:r>
      </w:ins>
      <w:ins w:id="28" w:author="Jing Yuan" w:date="2017-06-09T09:25:00Z">
        <w:r w:rsidR="007F677E">
          <w:rPr>
            <w:lang w:eastAsia="zh-CN"/>
          </w:rPr>
          <w:t xml:space="preserve"> to deal with competition</w:t>
        </w:r>
      </w:ins>
      <w:ins w:id="29" w:author="Jing Yuan" w:date="2017-06-09T09:24:00Z">
        <w:r w:rsidR="008D5C5E">
          <w:rPr>
            <w:lang w:eastAsia="zh-CN"/>
          </w:rPr>
          <w:t>.</w:t>
        </w:r>
      </w:ins>
      <w:del w:id="30" w:author="Jing Yuan" w:date="2017-06-09T09:26:00Z">
        <w:r w:rsidR="0066547E" w:rsidRPr="0066547E" w:rsidDel="002D0D86">
          <w:rPr>
            <w:lang w:eastAsia="zh-CN"/>
          </w:rPr>
          <w:delText xml:space="preserve"> which in turn, decreases their overall performance</w:delText>
        </w:r>
      </w:del>
      <w:r w:rsidR="0066547E" w:rsidRPr="0066547E">
        <w:rPr>
          <w:lang w:eastAsia="zh-CN"/>
        </w:rPr>
        <w:t xml:space="preserve">. Also, consistent competition can cause students to </w:t>
      </w:r>
      <w:ins w:id="31" w:author="Jing Yuan" w:date="2017-06-09T09:09:00Z">
        <w:r w:rsidR="0010578D">
          <w:rPr>
            <w:lang w:eastAsia="zh-CN"/>
          </w:rPr>
          <w:t>un</w:t>
        </w:r>
      </w:ins>
      <w:del w:id="32" w:author="Jing Yuan" w:date="2017-06-09T09:09:00Z">
        <w:r w:rsidR="0066547E" w:rsidRPr="0066547E" w:rsidDel="0010578D">
          <w:rPr>
            <w:lang w:eastAsia="zh-CN"/>
          </w:rPr>
          <w:delText xml:space="preserve">lose a sense of </w:delText>
        </w:r>
      </w:del>
      <w:r w:rsidR="0066547E" w:rsidRPr="0066547E">
        <w:rPr>
          <w:lang w:eastAsia="zh-CN"/>
        </w:rPr>
        <w:t>balance</w:t>
      </w:r>
      <w:ins w:id="33" w:author="Jing Yuan" w:date="2017-06-09T09:09:00Z">
        <w:r w:rsidR="0010578D">
          <w:rPr>
            <w:lang w:eastAsia="zh-CN"/>
          </w:rPr>
          <w:t>d</w:t>
        </w:r>
      </w:ins>
      <w:r w:rsidR="0066547E" w:rsidRPr="0066547E">
        <w:rPr>
          <w:lang w:eastAsia="zh-CN"/>
        </w:rPr>
        <w:t xml:space="preserve"> </w:t>
      </w:r>
      <w:del w:id="34" w:author="Jing Yuan" w:date="2017-06-09T09:09:00Z">
        <w:r w:rsidR="0066547E" w:rsidRPr="0066547E" w:rsidDel="0010578D">
          <w:rPr>
            <w:lang w:eastAsia="zh-CN"/>
          </w:rPr>
          <w:delText xml:space="preserve">in their </w:delText>
        </w:r>
      </w:del>
      <w:ins w:id="35" w:author="Jing Yuan" w:date="2017-06-09T09:09:00Z">
        <w:r w:rsidR="0023115E">
          <w:rPr>
            <w:lang w:eastAsia="zh-CN"/>
          </w:rPr>
          <w:t>lifestyle</w:t>
        </w:r>
      </w:ins>
      <w:del w:id="36" w:author="Jing Yuan" w:date="2017-06-09T09:09:00Z">
        <w:r w:rsidR="0066547E" w:rsidRPr="0066547E" w:rsidDel="0023115E">
          <w:rPr>
            <w:lang w:eastAsia="zh-CN"/>
          </w:rPr>
          <w:delText>lives</w:delText>
        </w:r>
      </w:del>
      <w:ins w:id="37" w:author="Jing Yuan" w:date="2017-06-09T09:10:00Z">
        <w:r w:rsidR="0023115E">
          <w:rPr>
            <w:lang w:eastAsia="zh-CN"/>
          </w:rPr>
          <w:t xml:space="preserve">. </w:t>
        </w:r>
      </w:ins>
      <w:del w:id="38" w:author="Jing Yuan" w:date="2017-06-09T09:10:00Z">
        <w:r w:rsidR="0066547E" w:rsidRPr="0066547E" w:rsidDel="0023115E">
          <w:rPr>
            <w:lang w:eastAsia="zh-CN"/>
          </w:rPr>
          <w:delText xml:space="preserve">; </w:delText>
        </w:r>
      </w:del>
      <w:r w:rsidR="0066547E" w:rsidRPr="0066547E">
        <w:rPr>
          <w:lang w:eastAsia="zh-CN"/>
        </w:rPr>
        <w:t xml:space="preserve">with all the pressure to </w:t>
      </w:r>
      <w:del w:id="39" w:author="Jing Yuan" w:date="2017-06-09T09:12:00Z">
        <w:r w:rsidR="0066547E" w:rsidRPr="0066547E" w:rsidDel="005437A7">
          <w:rPr>
            <w:lang w:eastAsia="zh-CN"/>
          </w:rPr>
          <w:delText xml:space="preserve">perform </w:delText>
        </w:r>
      </w:del>
      <w:ins w:id="40" w:author="Jing Yuan" w:date="2017-06-09T09:12:00Z">
        <w:r w:rsidR="005437A7">
          <w:rPr>
            <w:lang w:eastAsia="zh-CN"/>
          </w:rPr>
          <w:t>succeed in</w:t>
        </w:r>
        <w:r w:rsidR="005437A7" w:rsidRPr="0066547E">
          <w:rPr>
            <w:lang w:eastAsia="zh-CN"/>
          </w:rPr>
          <w:t xml:space="preserve"> </w:t>
        </w:r>
      </w:ins>
      <w:del w:id="41" w:author="Jing Yuan" w:date="2017-06-09T09:12:00Z">
        <w:r w:rsidR="0066547E" w:rsidRPr="0066547E" w:rsidDel="005437A7">
          <w:rPr>
            <w:lang w:eastAsia="zh-CN"/>
          </w:rPr>
          <w:delText>academically</w:delText>
        </w:r>
      </w:del>
      <w:ins w:id="42" w:author="Jing Yuan" w:date="2017-06-09T09:12:00Z">
        <w:r w:rsidR="005437A7">
          <w:rPr>
            <w:lang w:eastAsia="zh-CN"/>
          </w:rPr>
          <w:t>test scores</w:t>
        </w:r>
      </w:ins>
      <w:r w:rsidR="0066547E" w:rsidRPr="0066547E">
        <w:rPr>
          <w:lang w:eastAsia="zh-CN"/>
        </w:rPr>
        <w:t xml:space="preserve">, </w:t>
      </w:r>
      <w:ins w:id="43" w:author="Jing Yuan" w:date="2017-06-09T09:12:00Z">
        <w:r w:rsidR="005A47B8">
          <w:rPr>
            <w:lang w:eastAsia="zh-CN"/>
          </w:rPr>
          <w:t xml:space="preserve">students are </w:t>
        </w:r>
      </w:ins>
      <w:ins w:id="44" w:author="Jing Yuan" w:date="2017-06-09T09:13:00Z">
        <w:r w:rsidR="0012332C">
          <w:rPr>
            <w:lang w:eastAsia="zh-CN"/>
          </w:rPr>
          <w:t>b</w:t>
        </w:r>
      </w:ins>
      <w:ins w:id="45" w:author="Jing Yuan" w:date="2017-06-09T09:14:00Z">
        <w:r w:rsidR="0012332C">
          <w:rPr>
            <w:rFonts w:hint="eastAsia"/>
            <w:lang w:eastAsia="zh-CN"/>
          </w:rPr>
          <w:t>ound</w:t>
        </w:r>
      </w:ins>
      <w:ins w:id="46" w:author="Jing Yuan" w:date="2017-06-09T09:13:00Z">
        <w:r w:rsidR="005A47B8">
          <w:rPr>
            <w:lang w:eastAsia="zh-CN"/>
          </w:rPr>
          <w:t xml:space="preserve"> to homework, </w:t>
        </w:r>
        <w:r w:rsidR="0012332C">
          <w:rPr>
            <w:lang w:eastAsia="zh-CN"/>
          </w:rPr>
          <w:t>quiz(</w:t>
        </w:r>
      </w:ins>
      <w:ins w:id="47" w:author="Jing Yuan" w:date="2017-06-09T09:14:00Z">
        <w:r w:rsidR="0012332C">
          <w:rPr>
            <w:rFonts w:hint="eastAsia"/>
            <w:lang w:eastAsia="zh-CN"/>
          </w:rPr>
          <w:t>随堂考试</w:t>
        </w:r>
        <w:r w:rsidR="0012332C">
          <w:rPr>
            <w:rFonts w:hint="eastAsia"/>
            <w:lang w:eastAsia="zh-CN"/>
          </w:rPr>
          <w:t>)</w:t>
        </w:r>
      </w:ins>
      <w:ins w:id="48" w:author="Jing Yuan" w:date="2017-06-09T09:13:00Z">
        <w:r w:rsidR="005A47B8">
          <w:rPr>
            <w:lang w:eastAsia="zh-CN"/>
          </w:rPr>
          <w:t xml:space="preserve">, </w:t>
        </w:r>
      </w:ins>
      <w:ins w:id="49" w:author="Jing Yuan" w:date="2017-06-09T09:14:00Z">
        <w:r w:rsidR="0012332C">
          <w:rPr>
            <w:rFonts w:hint="eastAsia"/>
            <w:lang w:eastAsia="zh-CN"/>
          </w:rPr>
          <w:t>mi</w:t>
        </w:r>
        <w:r w:rsidR="0012332C">
          <w:rPr>
            <w:lang w:eastAsia="zh-CN"/>
          </w:rPr>
          <w:t>dterm exam, final exam</w:t>
        </w:r>
      </w:ins>
      <w:ins w:id="50" w:author="Jing Yuan" w:date="2017-06-09T09:15:00Z">
        <w:r w:rsidR="0012332C">
          <w:rPr>
            <w:lang w:eastAsia="zh-CN"/>
          </w:rPr>
          <w:t xml:space="preserve">…etc.. </w:t>
        </w:r>
      </w:ins>
      <w:ins w:id="51" w:author="Jing Yuan" w:date="2017-06-09T09:17:00Z">
        <w:r w:rsidR="00033584">
          <w:rPr>
            <w:lang w:eastAsia="zh-CN"/>
          </w:rPr>
          <w:t xml:space="preserve"> There is no time and motivation for them to participate in </w:t>
        </w:r>
      </w:ins>
      <w:ins w:id="52" w:author="Jing Yuan" w:date="2017-06-09T09:18:00Z">
        <w:r w:rsidR="00A12766">
          <w:rPr>
            <w:lang w:eastAsia="zh-CN"/>
          </w:rPr>
          <w:t>exercises, community volunteer, or</w:t>
        </w:r>
      </w:ins>
      <w:ins w:id="53" w:author="Jing Yuan" w:date="2017-06-09T09:29:00Z">
        <w:r w:rsidR="002446D6">
          <w:rPr>
            <w:lang w:eastAsia="zh-CN"/>
          </w:rPr>
          <w:t xml:space="preserve"> </w:t>
        </w:r>
      </w:ins>
      <w:ins w:id="54" w:author="Jing Yuan" w:date="2017-06-09T09:33:00Z">
        <w:r w:rsidR="00E6425A">
          <w:rPr>
            <w:lang w:eastAsia="zh-CN"/>
          </w:rPr>
          <w:t>science club</w:t>
        </w:r>
      </w:ins>
      <w:ins w:id="55" w:author="Jing Yuan" w:date="2017-06-09T09:19:00Z">
        <w:r w:rsidR="00F67326">
          <w:rPr>
            <w:lang w:eastAsia="zh-CN"/>
          </w:rPr>
          <w:t xml:space="preserve">, a myriad of off-classroom </w:t>
        </w:r>
      </w:ins>
      <w:ins w:id="56" w:author="Jing Yuan" w:date="2017-06-09T09:29:00Z">
        <w:r w:rsidR="002446D6">
          <w:rPr>
            <w:lang w:eastAsia="zh-CN"/>
          </w:rPr>
          <w:t xml:space="preserve">activities </w:t>
        </w:r>
      </w:ins>
      <w:ins w:id="57" w:author="Jing Yuan" w:date="2017-06-09T09:19:00Z">
        <w:r w:rsidR="00F67326">
          <w:rPr>
            <w:lang w:eastAsia="zh-CN"/>
          </w:rPr>
          <w:t>which can benefit their body</w:t>
        </w:r>
      </w:ins>
      <w:ins w:id="58" w:author="Jing Yuan" w:date="2017-06-09T09:20:00Z">
        <w:r w:rsidR="008A769B">
          <w:rPr>
            <w:lang w:eastAsia="zh-CN"/>
          </w:rPr>
          <w:t xml:space="preserve"> health</w:t>
        </w:r>
      </w:ins>
      <w:ins w:id="59" w:author="Jing Yuan" w:date="2017-06-09T09:19:00Z">
        <w:r w:rsidR="00F67326">
          <w:rPr>
            <w:lang w:eastAsia="zh-CN"/>
          </w:rPr>
          <w:t xml:space="preserve"> greatly in both physical and mental</w:t>
        </w:r>
      </w:ins>
      <w:ins w:id="60" w:author="Jing Yuan" w:date="2017-06-09T09:21:00Z">
        <w:r w:rsidR="008A769B">
          <w:rPr>
            <w:lang w:eastAsia="zh-CN"/>
          </w:rPr>
          <w:t xml:space="preserve">. </w:t>
        </w:r>
      </w:ins>
      <w:del w:id="61" w:author="Jing Yuan" w:date="2017-06-09T09:21:00Z">
        <w:r w:rsidR="0066547E" w:rsidRPr="0066547E" w:rsidDel="008A769B">
          <w:rPr>
            <w:lang w:eastAsia="zh-CN"/>
          </w:rPr>
          <w:delText>they may focus solely on their schoolwork, neglecting the countless extracurricular activities that they can benefit from as well.</w:delText>
        </w:r>
        <w:r w:rsidR="0066547E" w:rsidDel="008A769B">
          <w:rPr>
            <w:lang w:eastAsia="zh-CN"/>
          </w:rPr>
          <w:delText xml:space="preserve"> </w:delText>
        </w:r>
      </w:del>
      <w:r w:rsidR="0066547E">
        <w:rPr>
          <w:lang w:eastAsia="zh-CN"/>
        </w:rPr>
        <w:t xml:space="preserve">In sum, </w:t>
      </w:r>
      <w:ins w:id="62" w:author="Jing Yuan" w:date="2017-06-09T09:26:00Z">
        <w:r w:rsidR="002D0D86">
          <w:rPr>
            <w:lang w:eastAsia="zh-CN"/>
          </w:rPr>
          <w:t xml:space="preserve">competing </w:t>
        </w:r>
      </w:ins>
      <w:ins w:id="63" w:author="Jing Yuan" w:date="2017-06-09T09:27:00Z">
        <w:r w:rsidR="00C20792">
          <w:rPr>
            <w:lang w:eastAsia="zh-CN"/>
          </w:rPr>
          <w:t xml:space="preserve">generally </w:t>
        </w:r>
      </w:ins>
      <w:ins w:id="64" w:author="Jing Yuan" w:date="2017-06-09T09:26:00Z">
        <w:r w:rsidR="002D0D86">
          <w:rPr>
            <w:lang w:eastAsia="zh-CN"/>
          </w:rPr>
          <w:t xml:space="preserve">generates </w:t>
        </w:r>
      </w:ins>
      <w:del w:id="65" w:author="Jing Yuan" w:date="2017-06-09T09:26:00Z">
        <w:r w:rsidR="0066547E" w:rsidRPr="0066547E" w:rsidDel="002D0D86">
          <w:rPr>
            <w:lang w:eastAsia="zh-CN"/>
          </w:rPr>
          <w:delText xml:space="preserve">in </w:delText>
        </w:r>
      </w:del>
      <w:r w:rsidR="0066547E" w:rsidRPr="0066547E">
        <w:rPr>
          <w:lang w:eastAsia="zh-CN"/>
        </w:rPr>
        <w:t xml:space="preserve">high pressure </w:t>
      </w:r>
      <w:del w:id="66" w:author="Jing Yuan" w:date="2017-06-09T09:26:00Z">
        <w:r w:rsidR="0066547E" w:rsidRPr="0066547E" w:rsidDel="002D0D86">
          <w:rPr>
            <w:lang w:eastAsia="zh-CN"/>
          </w:rPr>
          <w:delText>situations</w:delText>
        </w:r>
      </w:del>
      <w:ins w:id="67" w:author="Jing Yuan" w:date="2017-06-09T09:26:00Z">
        <w:r w:rsidR="002D0D86">
          <w:rPr>
            <w:lang w:eastAsia="zh-CN"/>
          </w:rPr>
          <w:t xml:space="preserve">which exceed the </w:t>
        </w:r>
      </w:ins>
      <w:ins w:id="68" w:author="Jing Yuan" w:date="2017-06-09T09:27:00Z">
        <w:r w:rsidR="00C20792">
          <w:rPr>
            <w:lang w:eastAsia="zh-CN"/>
          </w:rPr>
          <w:t xml:space="preserve">mental </w:t>
        </w:r>
      </w:ins>
      <w:ins w:id="69" w:author="Jing Yuan" w:date="2017-06-09T09:26:00Z">
        <w:r w:rsidR="002D0D86">
          <w:rPr>
            <w:lang w:eastAsia="zh-CN"/>
          </w:rPr>
          <w:t xml:space="preserve">capacity of </w:t>
        </w:r>
      </w:ins>
      <w:ins w:id="70" w:author="Jing Yuan" w:date="2017-06-09T09:27:00Z">
        <w:r w:rsidR="002D0D86">
          <w:rPr>
            <w:lang w:eastAsia="zh-CN"/>
          </w:rPr>
          <w:t xml:space="preserve">young school </w:t>
        </w:r>
        <w:r w:rsidR="00C20792">
          <w:rPr>
            <w:lang w:eastAsia="zh-CN"/>
          </w:rPr>
          <w:t>students</w:t>
        </w:r>
      </w:ins>
      <w:ins w:id="71" w:author="Jing Yuan" w:date="2017-06-09T09:28:00Z">
        <w:r w:rsidR="00C20792">
          <w:rPr>
            <w:lang w:eastAsia="zh-CN"/>
          </w:rPr>
          <w:t xml:space="preserve">. Competition </w:t>
        </w:r>
        <w:r w:rsidR="007D71AA">
          <w:rPr>
            <w:lang w:eastAsia="zh-CN"/>
          </w:rPr>
          <w:t xml:space="preserve">produce more damage than benefits. </w:t>
        </w:r>
      </w:ins>
      <w:del w:id="72" w:author="Jing Yuan" w:date="2017-06-09T09:28:00Z">
        <w:r w:rsidR="0066547E" w:rsidRPr="0066547E" w:rsidDel="00C20792">
          <w:rPr>
            <w:lang w:eastAsia="zh-CN"/>
          </w:rPr>
          <w:delText>,</w:delText>
        </w:r>
      </w:del>
      <w:r w:rsidR="0066547E" w:rsidRPr="0066547E">
        <w:rPr>
          <w:lang w:eastAsia="zh-CN"/>
        </w:rPr>
        <w:t xml:space="preserve"> </w:t>
      </w:r>
      <w:ins w:id="73" w:author="Jing Yuan" w:date="2017-06-09T09:28:00Z">
        <w:r w:rsidR="007D71AA">
          <w:rPr>
            <w:lang w:eastAsia="zh-CN"/>
          </w:rPr>
          <w:t xml:space="preserve">I </w:t>
        </w:r>
      </w:ins>
      <w:ins w:id="74" w:author="Jing Yuan" w:date="2017-06-09T09:29:00Z">
        <w:r w:rsidR="00101E50">
          <w:rPr>
            <w:lang w:eastAsia="zh-CN"/>
          </w:rPr>
          <w:t xml:space="preserve">think it is way </w:t>
        </w:r>
        <w:proofErr w:type="spellStart"/>
        <w:r w:rsidR="00101E50">
          <w:rPr>
            <w:lang w:eastAsia="zh-CN"/>
          </w:rPr>
          <w:t>to</w:t>
        </w:r>
        <w:proofErr w:type="spellEnd"/>
        <w:r w:rsidR="00101E50">
          <w:rPr>
            <w:lang w:eastAsia="zh-CN"/>
          </w:rPr>
          <w:t xml:space="preserve"> early</w:t>
        </w:r>
        <w:r w:rsidR="007D71AA">
          <w:rPr>
            <w:lang w:eastAsia="zh-CN"/>
          </w:rPr>
          <w:t xml:space="preserve"> to</w:t>
        </w:r>
      </w:ins>
      <w:ins w:id="75" w:author="Jing Yuan" w:date="2017-06-09T09:30:00Z">
        <w:r w:rsidR="00101E50">
          <w:rPr>
            <w:lang w:eastAsia="zh-CN"/>
          </w:rPr>
          <w:t>o</w:t>
        </w:r>
      </w:ins>
      <w:ins w:id="76" w:author="Jing Yuan" w:date="2017-06-09T09:29:00Z">
        <w:r w:rsidR="007D71AA">
          <w:rPr>
            <w:lang w:eastAsia="zh-CN"/>
          </w:rPr>
          <w:t xml:space="preserve"> </w:t>
        </w:r>
        <w:r w:rsidR="002446D6">
          <w:rPr>
            <w:lang w:eastAsia="zh-CN"/>
          </w:rPr>
          <w:t xml:space="preserve">create a competition environment </w:t>
        </w:r>
      </w:ins>
      <w:ins w:id="77" w:author="Jing Yuan" w:date="2017-06-09T09:30:00Z">
        <w:r w:rsidR="002B6F28">
          <w:rPr>
            <w:lang w:eastAsia="zh-CN"/>
          </w:rPr>
          <w:t>for the students under certain age</w:t>
        </w:r>
        <w:r w:rsidR="00101E50">
          <w:rPr>
            <w:lang w:eastAsia="zh-CN"/>
          </w:rPr>
          <w:t xml:space="preserve">. </w:t>
        </w:r>
      </w:ins>
      <w:del w:id="78" w:author="Jing Yuan" w:date="2017-06-09T09:28:00Z">
        <w:r w:rsidR="0066547E" w:rsidRPr="0066547E" w:rsidDel="007D71AA">
          <w:rPr>
            <w:lang w:eastAsia="zh-CN"/>
          </w:rPr>
          <w:delText>extensive and inten</w:delText>
        </w:r>
        <w:r w:rsidR="0066547E" w:rsidDel="007D71AA">
          <w:rPr>
            <w:lang w:eastAsia="zh-CN"/>
          </w:rPr>
          <w:delText>se competition can be unhealthy and l</w:delText>
        </w:r>
        <w:r w:rsidR="0066547E" w:rsidRPr="0066547E" w:rsidDel="007D71AA">
          <w:rPr>
            <w:lang w:eastAsia="zh-CN"/>
          </w:rPr>
          <w:delText>ow performing students might feel that there is no point participating or trying, since winning may feel impossible.</w:delText>
        </w:r>
      </w:del>
    </w:p>
    <w:p w14:paraId="4CCEAB5D" w14:textId="77777777" w:rsidR="0066547E" w:rsidRDefault="0066547E" w:rsidP="00912800">
      <w:pPr>
        <w:rPr>
          <w:lang w:eastAsia="zh-CN"/>
        </w:rPr>
      </w:pPr>
    </w:p>
    <w:p w14:paraId="6304726E" w14:textId="46E83A25" w:rsidR="007E5583" w:rsidRDefault="00DF13B0" w:rsidP="00912800">
      <w:pPr>
        <w:rPr>
          <w:lang w:eastAsia="zh-CN"/>
        </w:rPr>
      </w:pPr>
      <w:r>
        <w:rPr>
          <w:lang w:eastAsia="zh-CN"/>
        </w:rPr>
        <w:t>…</w:t>
      </w:r>
      <w:r>
        <w:rPr>
          <w:rFonts w:hint="eastAsia"/>
          <w:lang w:eastAsia="zh-CN"/>
        </w:rPr>
        <w:t xml:space="preserve">could also </w:t>
      </w:r>
      <w:ins w:id="79" w:author="Jing Yuan" w:date="2017-06-09T09:34:00Z">
        <w:r w:rsidR="00153F8F">
          <w:rPr>
            <w:lang w:eastAsia="zh-CN"/>
          </w:rPr>
          <w:t>state that</w:t>
        </w:r>
      </w:ins>
      <w:del w:id="80" w:author="Jing Yuan" w:date="2017-06-09T09:34:00Z">
        <w:r w:rsidDel="00153F8F">
          <w:rPr>
            <w:rFonts w:hint="eastAsia"/>
            <w:lang w:eastAsia="zh-CN"/>
          </w:rPr>
          <w:delText>cite</w:delText>
        </w:r>
      </w:del>
      <w:r>
        <w:rPr>
          <w:rFonts w:hint="eastAsia"/>
          <w:lang w:eastAsia="zh-CN"/>
        </w:rPr>
        <w:t xml:space="preserve"> </w:t>
      </w:r>
      <w:r w:rsidR="0066547E" w:rsidRPr="0066547E">
        <w:rPr>
          <w:lang w:eastAsia="zh-CN"/>
        </w:rPr>
        <w:t>competition in the classroom</w:t>
      </w:r>
      <w:del w:id="81" w:author="Jing Yuan" w:date="2017-06-09T09:34:00Z">
        <w:r w:rsidR="0066547E" w:rsidRPr="0066547E" w:rsidDel="00153F8F">
          <w:rPr>
            <w:lang w:eastAsia="zh-CN"/>
          </w:rPr>
          <w:delText xml:space="preserve"> </w:delText>
        </w:r>
      </w:del>
      <w:ins w:id="82" w:author="Jing Yuan" w:date="2017-06-09T09:34:00Z">
        <w:r w:rsidR="00153F8F">
          <w:rPr>
            <w:lang w:eastAsia="zh-CN"/>
          </w:rPr>
          <w:t xml:space="preserve"> should </w:t>
        </w:r>
        <w:r w:rsidR="0039320D">
          <w:rPr>
            <w:lang w:eastAsia="zh-CN"/>
          </w:rPr>
          <w:t xml:space="preserve">be encouraged </w:t>
        </w:r>
      </w:ins>
      <w:ins w:id="83" w:author="Jing Yuan" w:date="2017-06-09T09:41:00Z">
        <w:r w:rsidR="0039320D">
          <w:rPr>
            <w:lang w:eastAsia="zh-CN"/>
          </w:rPr>
          <w:t>supported by</w:t>
        </w:r>
      </w:ins>
      <w:ins w:id="84" w:author="Jing Yuan" w:date="2017-06-09T09:34:00Z">
        <w:r w:rsidR="0039320D">
          <w:rPr>
            <w:lang w:eastAsia="zh-CN"/>
          </w:rPr>
          <w:t xml:space="preserve"> the theory of </w:t>
        </w:r>
      </w:ins>
      <w:ins w:id="85" w:author="Jing Yuan" w:date="2017-06-09T09:42:00Z">
        <w:r w:rsidR="00C32689">
          <w:rPr>
            <w:lang w:eastAsia="zh-CN"/>
          </w:rPr>
          <w:t xml:space="preserve">competition </w:t>
        </w:r>
        <w:proofErr w:type="gramStart"/>
        <w:r w:rsidR="00C32689">
          <w:rPr>
            <w:lang w:eastAsia="zh-CN"/>
          </w:rPr>
          <w:t>in light of</w:t>
        </w:r>
        <w:proofErr w:type="gramEnd"/>
        <w:r w:rsidR="00C32689">
          <w:rPr>
            <w:lang w:eastAsia="zh-CN"/>
          </w:rPr>
          <w:t xml:space="preserve"> the theory of evolution</w:t>
        </w:r>
      </w:ins>
      <w:ins w:id="86" w:author="Jing Yuan" w:date="2017-06-09T09:34:00Z">
        <w:r w:rsidR="00153F8F">
          <w:rPr>
            <w:lang w:eastAsia="zh-CN"/>
          </w:rPr>
          <w:t xml:space="preserve"> </w:t>
        </w:r>
      </w:ins>
      <w:del w:id="87" w:author="Jing Yuan" w:date="2017-06-09T09:34:00Z">
        <w:r w:rsidR="0066547E" w:rsidRPr="0066547E" w:rsidDel="00153F8F">
          <w:rPr>
            <w:lang w:eastAsia="zh-CN"/>
          </w:rPr>
          <w:delText>is quite healthy</w:delText>
        </w:r>
      </w:del>
      <w:r w:rsidR="0066547E" w:rsidRPr="0066547E">
        <w:rPr>
          <w:lang w:eastAsia="zh-CN"/>
        </w:rPr>
        <w:t xml:space="preserve">; </w:t>
      </w:r>
      <w:ins w:id="88" w:author="Jing Yuan" w:date="2017-06-09T09:42:00Z">
        <w:r w:rsidR="00A816E8">
          <w:rPr>
            <w:lang w:eastAsia="zh-CN"/>
          </w:rPr>
          <w:t xml:space="preserve">Competition pushes human to </w:t>
        </w:r>
      </w:ins>
      <w:bookmarkStart w:id="89" w:name="_GoBack"/>
      <w:bookmarkEnd w:id="89"/>
      <w:del w:id="90" w:author="Jing Yuan" w:date="2017-06-09T09:41:00Z">
        <w:r w:rsidR="0066547E" w:rsidRPr="0066547E" w:rsidDel="0039320D">
          <w:rPr>
            <w:lang w:eastAsia="zh-CN"/>
          </w:rPr>
          <w:delText xml:space="preserve">it should, in fact, be encouraged. </w:delText>
        </w:r>
      </w:del>
      <w:r w:rsidR="0066547E" w:rsidRPr="0066547E">
        <w:rPr>
          <w:lang w:eastAsia="zh-CN"/>
        </w:rPr>
        <w:t xml:space="preserve">It allows students to extend themselves, to exploit their real capabilities and maximize their true potential. It is most productive when it occurs among students of similar abilities. Competition can challenge students to work harder, all while making them more excited about learning (and we know how beneficial it is to teach truly engaged students). Likewise, we are often preparing our students for such a competitive system, both in the college </w:t>
      </w:r>
      <w:r w:rsidR="0066547E" w:rsidRPr="0066547E">
        <w:rPr>
          <w:lang w:eastAsia="zh-CN"/>
        </w:rPr>
        <w:lastRenderedPageBreak/>
        <w:t>application process as well as beyond when searching job markets. So, by implementing competition throughout students’ education, teachers can better prepare them as they continue their education and careers.</w:t>
      </w:r>
    </w:p>
    <w:p w14:paraId="64976774" w14:textId="77777777" w:rsidR="007E5583" w:rsidRDefault="007E5583" w:rsidP="00912800">
      <w:pPr>
        <w:rPr>
          <w:lang w:eastAsia="zh-CN"/>
        </w:rPr>
      </w:pPr>
    </w:p>
    <w:p w14:paraId="606100A9" w14:textId="51BDBD92" w:rsidR="00DF13B0" w:rsidRDefault="00DF13B0" w:rsidP="00912800">
      <w:pPr>
        <w:rPr>
          <w:ins w:id="91" w:author="Jing Yuan" w:date="2017-06-09T09:03:00Z"/>
          <w:lang w:eastAsia="zh-CN"/>
        </w:rPr>
      </w:pPr>
      <w:r w:rsidRPr="00DF13B0">
        <w:rPr>
          <w:lang w:eastAsia="zh-CN"/>
        </w:rPr>
        <w:t>Moreover, competition performs a role in education on students by enlightening students what they have not been taught in class. For instance, I remember when I represented my school in a quiz competition; as the competition was going on, it got to a stage where I didn't know the answer to the question asked because I was not taught in class. So when I got the answer wrong, I was corrected and that was how I grabbed and added to my knowledge. In short, competition plays a role of adding to the experience and knowledge gained by students in school. We should note that all cannot be learn in school, therefore competition also serves as an avenue for learning.</w:t>
      </w:r>
    </w:p>
    <w:p w14:paraId="156970D2" w14:textId="77777777" w:rsidR="00F72D86" w:rsidRDefault="00F72D86" w:rsidP="00912800">
      <w:pPr>
        <w:rPr>
          <w:ins w:id="92" w:author="Jing Yuan" w:date="2017-06-09T09:03:00Z"/>
          <w:lang w:eastAsia="zh-CN"/>
        </w:rPr>
      </w:pPr>
    </w:p>
    <w:p w14:paraId="0919E476" w14:textId="0C7E973C" w:rsidR="00F72D86" w:rsidDel="002E162C" w:rsidRDefault="00F72D86" w:rsidP="00912800">
      <w:pPr>
        <w:rPr>
          <w:del w:id="93" w:author="Jing Yuan" w:date="2017-06-09T09:05:00Z"/>
          <w:lang w:eastAsia="zh-CN"/>
        </w:rPr>
      </w:pPr>
      <w:ins w:id="94" w:author="Jing Yuan" w:date="2017-06-09T09:03:00Z">
        <w:r>
          <w:rPr>
            <w:rFonts w:hint="eastAsia"/>
            <w:lang w:eastAsia="zh-CN"/>
          </w:rPr>
          <w:t>超越的得分点：</w:t>
        </w:r>
        <w:r>
          <w:rPr>
            <w:rFonts w:hint="eastAsia"/>
            <w:lang w:eastAsia="zh-CN"/>
          </w:rPr>
          <w:t xml:space="preserve"> In</w:t>
        </w:r>
        <w:r>
          <w:rPr>
            <w:lang w:eastAsia="zh-CN"/>
          </w:rPr>
          <w:t xml:space="preserve">stead, I would highly recommend </w:t>
        </w:r>
      </w:ins>
      <w:ins w:id="95" w:author="Jing Yuan" w:date="2017-06-09T09:04:00Z">
        <w:r w:rsidR="002E162C">
          <w:rPr>
            <w:lang w:eastAsia="zh-CN"/>
          </w:rPr>
          <w:t xml:space="preserve">the ability to listen to </w:t>
        </w:r>
        <w:proofErr w:type="spellStart"/>
        <w:r w:rsidR="002E162C">
          <w:rPr>
            <w:lang w:eastAsia="zh-CN"/>
          </w:rPr>
          <w:t>teammember</w:t>
        </w:r>
        <w:proofErr w:type="spellEnd"/>
        <w:r w:rsidR="002E162C">
          <w:rPr>
            <w:lang w:eastAsia="zh-CN"/>
          </w:rPr>
          <w:t xml:space="preserve"> , to collabo</w:t>
        </w:r>
      </w:ins>
      <w:ins w:id="96" w:author="Jing Yuan" w:date="2017-06-09T09:05:00Z">
        <w:r w:rsidR="002E162C">
          <w:rPr>
            <w:lang w:eastAsia="zh-CN"/>
          </w:rPr>
          <w:t xml:space="preserve">rate be </w:t>
        </w:r>
        <w:proofErr w:type="spellStart"/>
        <w:r w:rsidR="002E162C">
          <w:rPr>
            <w:lang w:eastAsia="zh-CN"/>
          </w:rPr>
          <w:t>teached</w:t>
        </w:r>
        <w:proofErr w:type="spellEnd"/>
        <w:r w:rsidR="002E162C">
          <w:rPr>
            <w:lang w:eastAsia="zh-CN"/>
          </w:rPr>
          <w:t xml:space="preserve"> and trained for all levels of education. </w:t>
        </w:r>
      </w:ins>
    </w:p>
    <w:p w14:paraId="41DE5759" w14:textId="77777777" w:rsidR="00912800" w:rsidRDefault="00912800" w:rsidP="00912800">
      <w:pPr>
        <w:rPr>
          <w:ins w:id="97" w:author="Jing Yuan" w:date="2017-06-09T09:05:00Z"/>
          <w:lang w:eastAsia="zh-CN"/>
        </w:rPr>
      </w:pPr>
    </w:p>
    <w:p w14:paraId="5452EDEE" w14:textId="77777777" w:rsidR="002E162C" w:rsidRDefault="002E162C" w:rsidP="00912800">
      <w:pPr>
        <w:rPr>
          <w:lang w:eastAsia="zh-CN"/>
        </w:rPr>
      </w:pPr>
    </w:p>
    <w:p w14:paraId="72DB26F7" w14:textId="77777777" w:rsidR="00992F74" w:rsidRDefault="00992F74" w:rsidP="00992F74">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 xml:space="preserve">138) Some people believe that competition for high grades motivates students to excel in the classroom. Others believe that such competition seriously limits the quality of real learning. </w:t>
      </w:r>
    </w:p>
    <w:p w14:paraId="5C72BED3" w14:textId="77777777" w:rsidR="00992F74" w:rsidRDefault="00992F74" w:rsidP="00992F74">
      <w:pPr>
        <w:widowControl w:val="0"/>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Write a response in which you discuss which view more closely aligns with your own position and explain your reasoning for the position you take. In developing and supporting your position, you should address both of the views presented. </w:t>
      </w:r>
    </w:p>
    <w:p w14:paraId="18E8C61C" w14:textId="77777777" w:rsidR="00992F74" w:rsidRDefault="00992F74" w:rsidP="00992F74">
      <w:pPr>
        <w:rPr>
          <w:lang w:eastAsia="zh-CN"/>
        </w:rPr>
      </w:pPr>
    </w:p>
    <w:sectPr w:rsidR="00992F74" w:rsidSect="00276BA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533AF9"/>
    <w:multiLevelType w:val="hybridMultilevel"/>
    <w:tmpl w:val="46ACA1C4"/>
    <w:lvl w:ilvl="0" w:tplc="8DFEAAA6">
      <w:start w:val="1"/>
      <w:numFmt w:val="decimal"/>
      <w:lvlText w:val="%1."/>
      <w:lvlJc w:val="left"/>
      <w:pPr>
        <w:ind w:left="720" w:hanging="360"/>
      </w:pPr>
      <w:rPr>
        <w:rFonts w:asciiTheme="minorHAnsi" w:hAnsiTheme="minorHAnsi" w:cstheme="minorBid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ing Yuan">
    <w15:presenceInfo w15:providerId="Windows Live" w15:userId="dab9dc6f95247a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8"/>
  <w:proofState w:spelling="clean" w:grammar="clean"/>
  <w:trackRevisions/>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4BB4"/>
    <w:rsid w:val="00033584"/>
    <w:rsid w:val="0006575B"/>
    <w:rsid w:val="000D6BA2"/>
    <w:rsid w:val="000F52F9"/>
    <w:rsid w:val="00101E50"/>
    <w:rsid w:val="0010578D"/>
    <w:rsid w:val="00114549"/>
    <w:rsid w:val="0012235B"/>
    <w:rsid w:val="0012332C"/>
    <w:rsid w:val="00153F8F"/>
    <w:rsid w:val="00171127"/>
    <w:rsid w:val="0023115E"/>
    <w:rsid w:val="002446D6"/>
    <w:rsid w:val="00276BAB"/>
    <w:rsid w:val="002B6F28"/>
    <w:rsid w:val="002D0D86"/>
    <w:rsid w:val="002E162C"/>
    <w:rsid w:val="0039320D"/>
    <w:rsid w:val="003F200E"/>
    <w:rsid w:val="004106D1"/>
    <w:rsid w:val="0041534F"/>
    <w:rsid w:val="004F48EF"/>
    <w:rsid w:val="00517C2B"/>
    <w:rsid w:val="005437A7"/>
    <w:rsid w:val="005A47B8"/>
    <w:rsid w:val="0066547E"/>
    <w:rsid w:val="00707102"/>
    <w:rsid w:val="00740BA5"/>
    <w:rsid w:val="007D71AA"/>
    <w:rsid w:val="007E5583"/>
    <w:rsid w:val="007F677E"/>
    <w:rsid w:val="008A769B"/>
    <w:rsid w:val="008D5C5E"/>
    <w:rsid w:val="00912800"/>
    <w:rsid w:val="00976885"/>
    <w:rsid w:val="00992F74"/>
    <w:rsid w:val="009A2BE7"/>
    <w:rsid w:val="00A12766"/>
    <w:rsid w:val="00A816E8"/>
    <w:rsid w:val="00AC59A8"/>
    <w:rsid w:val="00C20792"/>
    <w:rsid w:val="00C32689"/>
    <w:rsid w:val="00CF4BB4"/>
    <w:rsid w:val="00DB3438"/>
    <w:rsid w:val="00DB37D0"/>
    <w:rsid w:val="00DC7507"/>
    <w:rsid w:val="00DF13B0"/>
    <w:rsid w:val="00E364D8"/>
    <w:rsid w:val="00E6425A"/>
    <w:rsid w:val="00F312B8"/>
    <w:rsid w:val="00F67326"/>
    <w:rsid w:val="00F72D86"/>
    <w:rsid w:val="00F825D6"/>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17D75D5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2F74"/>
    <w:pPr>
      <w:ind w:left="720"/>
      <w:contextualSpacing/>
    </w:pPr>
  </w:style>
  <w:style w:type="paragraph" w:styleId="BalloonText">
    <w:name w:val="Balloon Text"/>
    <w:basedOn w:val="Normal"/>
    <w:link w:val="BalloonTextChar"/>
    <w:uiPriority w:val="99"/>
    <w:semiHidden/>
    <w:unhideWhenUsed/>
    <w:rsid w:val="00F72D8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72D86"/>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357564">
      <w:bodyDiv w:val="1"/>
      <w:marLeft w:val="0"/>
      <w:marRight w:val="0"/>
      <w:marTop w:val="0"/>
      <w:marBottom w:val="0"/>
      <w:divBdr>
        <w:top w:val="none" w:sz="0" w:space="0" w:color="auto"/>
        <w:left w:val="none" w:sz="0" w:space="0" w:color="auto"/>
        <w:bottom w:val="none" w:sz="0" w:space="0" w:color="auto"/>
        <w:right w:val="none" w:sz="0" w:space="0" w:color="auto"/>
      </w:divBdr>
    </w:div>
    <w:div w:id="167451845">
      <w:bodyDiv w:val="1"/>
      <w:marLeft w:val="0"/>
      <w:marRight w:val="0"/>
      <w:marTop w:val="0"/>
      <w:marBottom w:val="0"/>
      <w:divBdr>
        <w:top w:val="none" w:sz="0" w:space="0" w:color="auto"/>
        <w:left w:val="none" w:sz="0" w:space="0" w:color="auto"/>
        <w:bottom w:val="none" w:sz="0" w:space="0" w:color="auto"/>
        <w:right w:val="none" w:sz="0" w:space="0" w:color="auto"/>
      </w:divBdr>
    </w:div>
    <w:div w:id="328991869">
      <w:bodyDiv w:val="1"/>
      <w:marLeft w:val="0"/>
      <w:marRight w:val="0"/>
      <w:marTop w:val="0"/>
      <w:marBottom w:val="0"/>
      <w:divBdr>
        <w:top w:val="none" w:sz="0" w:space="0" w:color="auto"/>
        <w:left w:val="none" w:sz="0" w:space="0" w:color="auto"/>
        <w:bottom w:val="none" w:sz="0" w:space="0" w:color="auto"/>
        <w:right w:val="none" w:sz="0" w:space="0" w:color="auto"/>
      </w:divBdr>
    </w:div>
    <w:div w:id="560408138">
      <w:bodyDiv w:val="1"/>
      <w:marLeft w:val="0"/>
      <w:marRight w:val="0"/>
      <w:marTop w:val="0"/>
      <w:marBottom w:val="0"/>
      <w:divBdr>
        <w:top w:val="none" w:sz="0" w:space="0" w:color="auto"/>
        <w:left w:val="none" w:sz="0" w:space="0" w:color="auto"/>
        <w:bottom w:val="none" w:sz="0" w:space="0" w:color="auto"/>
        <w:right w:val="none" w:sz="0" w:space="0" w:color="auto"/>
      </w:divBdr>
    </w:div>
    <w:div w:id="596443279">
      <w:bodyDiv w:val="1"/>
      <w:marLeft w:val="0"/>
      <w:marRight w:val="0"/>
      <w:marTop w:val="0"/>
      <w:marBottom w:val="0"/>
      <w:divBdr>
        <w:top w:val="none" w:sz="0" w:space="0" w:color="auto"/>
        <w:left w:val="none" w:sz="0" w:space="0" w:color="auto"/>
        <w:bottom w:val="none" w:sz="0" w:space="0" w:color="auto"/>
        <w:right w:val="none" w:sz="0" w:space="0" w:color="auto"/>
      </w:divBdr>
    </w:div>
    <w:div w:id="628896153">
      <w:bodyDiv w:val="1"/>
      <w:marLeft w:val="0"/>
      <w:marRight w:val="0"/>
      <w:marTop w:val="0"/>
      <w:marBottom w:val="0"/>
      <w:divBdr>
        <w:top w:val="none" w:sz="0" w:space="0" w:color="auto"/>
        <w:left w:val="none" w:sz="0" w:space="0" w:color="auto"/>
        <w:bottom w:val="none" w:sz="0" w:space="0" w:color="auto"/>
        <w:right w:val="none" w:sz="0" w:space="0" w:color="auto"/>
      </w:divBdr>
    </w:div>
    <w:div w:id="671757172">
      <w:bodyDiv w:val="1"/>
      <w:marLeft w:val="0"/>
      <w:marRight w:val="0"/>
      <w:marTop w:val="0"/>
      <w:marBottom w:val="0"/>
      <w:divBdr>
        <w:top w:val="none" w:sz="0" w:space="0" w:color="auto"/>
        <w:left w:val="none" w:sz="0" w:space="0" w:color="auto"/>
        <w:bottom w:val="none" w:sz="0" w:space="0" w:color="auto"/>
        <w:right w:val="none" w:sz="0" w:space="0" w:color="auto"/>
      </w:divBdr>
    </w:div>
    <w:div w:id="730691005">
      <w:bodyDiv w:val="1"/>
      <w:marLeft w:val="0"/>
      <w:marRight w:val="0"/>
      <w:marTop w:val="0"/>
      <w:marBottom w:val="0"/>
      <w:divBdr>
        <w:top w:val="none" w:sz="0" w:space="0" w:color="auto"/>
        <w:left w:val="none" w:sz="0" w:space="0" w:color="auto"/>
        <w:bottom w:val="none" w:sz="0" w:space="0" w:color="auto"/>
        <w:right w:val="none" w:sz="0" w:space="0" w:color="auto"/>
      </w:divBdr>
    </w:div>
    <w:div w:id="798573134">
      <w:bodyDiv w:val="1"/>
      <w:marLeft w:val="0"/>
      <w:marRight w:val="0"/>
      <w:marTop w:val="0"/>
      <w:marBottom w:val="0"/>
      <w:divBdr>
        <w:top w:val="none" w:sz="0" w:space="0" w:color="auto"/>
        <w:left w:val="none" w:sz="0" w:space="0" w:color="auto"/>
        <w:bottom w:val="none" w:sz="0" w:space="0" w:color="auto"/>
        <w:right w:val="none" w:sz="0" w:space="0" w:color="auto"/>
      </w:divBdr>
    </w:div>
    <w:div w:id="799498122">
      <w:bodyDiv w:val="1"/>
      <w:marLeft w:val="0"/>
      <w:marRight w:val="0"/>
      <w:marTop w:val="0"/>
      <w:marBottom w:val="0"/>
      <w:divBdr>
        <w:top w:val="none" w:sz="0" w:space="0" w:color="auto"/>
        <w:left w:val="none" w:sz="0" w:space="0" w:color="auto"/>
        <w:bottom w:val="none" w:sz="0" w:space="0" w:color="auto"/>
        <w:right w:val="none" w:sz="0" w:space="0" w:color="auto"/>
      </w:divBdr>
    </w:div>
    <w:div w:id="1060784279">
      <w:bodyDiv w:val="1"/>
      <w:marLeft w:val="0"/>
      <w:marRight w:val="0"/>
      <w:marTop w:val="0"/>
      <w:marBottom w:val="0"/>
      <w:divBdr>
        <w:top w:val="none" w:sz="0" w:space="0" w:color="auto"/>
        <w:left w:val="none" w:sz="0" w:space="0" w:color="auto"/>
        <w:bottom w:val="none" w:sz="0" w:space="0" w:color="auto"/>
        <w:right w:val="none" w:sz="0" w:space="0" w:color="auto"/>
      </w:divBdr>
    </w:div>
    <w:div w:id="1231233942">
      <w:bodyDiv w:val="1"/>
      <w:marLeft w:val="0"/>
      <w:marRight w:val="0"/>
      <w:marTop w:val="0"/>
      <w:marBottom w:val="0"/>
      <w:divBdr>
        <w:top w:val="none" w:sz="0" w:space="0" w:color="auto"/>
        <w:left w:val="none" w:sz="0" w:space="0" w:color="auto"/>
        <w:bottom w:val="none" w:sz="0" w:space="0" w:color="auto"/>
        <w:right w:val="none" w:sz="0" w:space="0" w:color="auto"/>
      </w:divBdr>
    </w:div>
    <w:div w:id="1304848912">
      <w:bodyDiv w:val="1"/>
      <w:marLeft w:val="0"/>
      <w:marRight w:val="0"/>
      <w:marTop w:val="0"/>
      <w:marBottom w:val="0"/>
      <w:divBdr>
        <w:top w:val="none" w:sz="0" w:space="0" w:color="auto"/>
        <w:left w:val="none" w:sz="0" w:space="0" w:color="auto"/>
        <w:bottom w:val="none" w:sz="0" w:space="0" w:color="auto"/>
        <w:right w:val="none" w:sz="0" w:space="0" w:color="auto"/>
      </w:divBdr>
    </w:div>
    <w:div w:id="1337345859">
      <w:bodyDiv w:val="1"/>
      <w:marLeft w:val="0"/>
      <w:marRight w:val="0"/>
      <w:marTop w:val="0"/>
      <w:marBottom w:val="0"/>
      <w:divBdr>
        <w:top w:val="none" w:sz="0" w:space="0" w:color="auto"/>
        <w:left w:val="none" w:sz="0" w:space="0" w:color="auto"/>
        <w:bottom w:val="none" w:sz="0" w:space="0" w:color="auto"/>
        <w:right w:val="none" w:sz="0" w:space="0" w:color="auto"/>
      </w:divBdr>
    </w:div>
    <w:div w:id="1384594011">
      <w:bodyDiv w:val="1"/>
      <w:marLeft w:val="0"/>
      <w:marRight w:val="0"/>
      <w:marTop w:val="0"/>
      <w:marBottom w:val="0"/>
      <w:divBdr>
        <w:top w:val="none" w:sz="0" w:space="0" w:color="auto"/>
        <w:left w:val="none" w:sz="0" w:space="0" w:color="auto"/>
        <w:bottom w:val="none" w:sz="0" w:space="0" w:color="auto"/>
        <w:right w:val="none" w:sz="0" w:space="0" w:color="auto"/>
      </w:divBdr>
    </w:div>
    <w:div w:id="1438481856">
      <w:bodyDiv w:val="1"/>
      <w:marLeft w:val="0"/>
      <w:marRight w:val="0"/>
      <w:marTop w:val="0"/>
      <w:marBottom w:val="0"/>
      <w:divBdr>
        <w:top w:val="none" w:sz="0" w:space="0" w:color="auto"/>
        <w:left w:val="none" w:sz="0" w:space="0" w:color="auto"/>
        <w:bottom w:val="none" w:sz="0" w:space="0" w:color="auto"/>
        <w:right w:val="none" w:sz="0" w:space="0" w:color="auto"/>
      </w:divBdr>
    </w:div>
    <w:div w:id="1444614151">
      <w:bodyDiv w:val="1"/>
      <w:marLeft w:val="0"/>
      <w:marRight w:val="0"/>
      <w:marTop w:val="0"/>
      <w:marBottom w:val="0"/>
      <w:divBdr>
        <w:top w:val="none" w:sz="0" w:space="0" w:color="auto"/>
        <w:left w:val="none" w:sz="0" w:space="0" w:color="auto"/>
        <w:bottom w:val="none" w:sz="0" w:space="0" w:color="auto"/>
        <w:right w:val="none" w:sz="0" w:space="0" w:color="auto"/>
      </w:divBdr>
    </w:div>
    <w:div w:id="1740051229">
      <w:bodyDiv w:val="1"/>
      <w:marLeft w:val="0"/>
      <w:marRight w:val="0"/>
      <w:marTop w:val="0"/>
      <w:marBottom w:val="0"/>
      <w:divBdr>
        <w:top w:val="none" w:sz="0" w:space="0" w:color="auto"/>
        <w:left w:val="none" w:sz="0" w:space="0" w:color="auto"/>
        <w:bottom w:val="none" w:sz="0" w:space="0" w:color="auto"/>
        <w:right w:val="none" w:sz="0" w:space="0" w:color="auto"/>
      </w:divBdr>
    </w:div>
    <w:div w:id="1909339993">
      <w:bodyDiv w:val="1"/>
      <w:marLeft w:val="0"/>
      <w:marRight w:val="0"/>
      <w:marTop w:val="0"/>
      <w:marBottom w:val="0"/>
      <w:divBdr>
        <w:top w:val="none" w:sz="0" w:space="0" w:color="auto"/>
        <w:left w:val="none" w:sz="0" w:space="0" w:color="auto"/>
        <w:bottom w:val="none" w:sz="0" w:space="0" w:color="auto"/>
        <w:right w:val="none" w:sz="0" w:space="0" w:color="auto"/>
      </w:divBdr>
    </w:div>
    <w:div w:id="2019042835">
      <w:bodyDiv w:val="1"/>
      <w:marLeft w:val="0"/>
      <w:marRight w:val="0"/>
      <w:marTop w:val="0"/>
      <w:marBottom w:val="0"/>
      <w:divBdr>
        <w:top w:val="none" w:sz="0" w:space="0" w:color="auto"/>
        <w:left w:val="none" w:sz="0" w:space="0" w:color="auto"/>
        <w:bottom w:val="none" w:sz="0" w:space="0" w:color="auto"/>
        <w:right w:val="none" w:sz="0" w:space="0" w:color="auto"/>
      </w:divBdr>
    </w:div>
    <w:div w:id="202061754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microsoft.com/office/2011/relationships/people" Target="peop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EF39B1-A8A1-4449-A82D-7A0989DE06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743</Words>
  <Characters>4239</Characters>
  <Application>Microsoft Macintosh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CAEP</Company>
  <LinksUpToDate>false</LinksUpToDate>
  <CharactersWithSpaces>4973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moirai.zhang@gmail.com</dc:creator>
  <cp:keywords/>
  <dc:description/>
  <cp:lastModifiedBy>Jing Yuan</cp:lastModifiedBy>
  <cp:revision>2</cp:revision>
  <dcterms:created xsi:type="dcterms:W3CDTF">2017-06-09T01:44:00Z</dcterms:created>
  <dcterms:modified xsi:type="dcterms:W3CDTF">2017-06-09T01:44:00Z</dcterms:modified>
</cp:coreProperties>
</file>