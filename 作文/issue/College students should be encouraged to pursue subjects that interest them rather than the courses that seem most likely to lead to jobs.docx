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74C4D2" w14:textId="77777777" w:rsidR="00E82FFF" w:rsidRDefault="00E82FFF" w:rsidP="00E82FFF">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39) College students should be encouraged to pursue subjects that interest them rather than the courses that seem most likely to lead to jobs. </w:t>
      </w:r>
    </w:p>
    <w:p w14:paraId="78AFAD03" w14:textId="77777777" w:rsidR="00E82FFF" w:rsidRPr="004E1FAE" w:rsidRDefault="00E82FFF" w:rsidP="00E82FFF">
      <w:pPr>
        <w:widowControl w:val="0"/>
        <w:pBdr>
          <w:bottom w:val="single" w:sz="6" w:space="1" w:color="auto"/>
        </w:pBdr>
        <w:autoSpaceDE w:val="0"/>
        <w:autoSpaceDN w:val="0"/>
        <w:adjustRightInd w:val="0"/>
        <w:spacing w:after="240" w:line="340" w:lineRule="atLeast"/>
        <w:rPr>
          <w:rFonts w:ascii="Times" w:hAnsi="Times" w:cs="Times"/>
          <w:color w:val="000000"/>
          <w:lang w:eastAsia="zh-CN"/>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0780A41D" w14:textId="77777777" w:rsidR="008360AB" w:rsidRDefault="008360AB" w:rsidP="008360AB">
      <w:pPr>
        <w:pStyle w:val="ListParagraph"/>
        <w:numPr>
          <w:ilvl w:val="0"/>
          <w:numId w:val="1"/>
        </w:numPr>
        <w:rPr>
          <w:lang w:eastAsia="zh-CN"/>
        </w:rPr>
      </w:pPr>
      <w:r>
        <w:rPr>
          <w:lang w:eastAsia="zh-CN"/>
        </w:rPr>
        <w:t>对方观点，</w:t>
      </w:r>
      <w:r w:rsidRPr="00395B35">
        <w:rPr>
          <w:rFonts w:hint="eastAsia"/>
          <w:lang w:eastAsia="zh-CN"/>
        </w:rPr>
        <w:t>由于市场的需求，通常</w:t>
      </w:r>
      <w:r>
        <w:rPr>
          <w:lang w:eastAsia="zh-CN"/>
        </w:rPr>
        <w:t>部分领域</w:t>
      </w:r>
      <w:r w:rsidRPr="00395B35">
        <w:rPr>
          <w:rFonts w:hint="eastAsia"/>
          <w:lang w:eastAsia="zh-CN"/>
        </w:rPr>
        <w:t>需要更多的应聘者，所以鼓励高薪工作对应的专业，可以促进就业</w:t>
      </w:r>
      <w:r w:rsidRPr="00395B35">
        <w:rPr>
          <w:lang w:eastAsia="zh-CN"/>
        </w:rPr>
        <w:t xml:space="preserve"> ;</w:t>
      </w:r>
      <w:r w:rsidRPr="008E49C5">
        <w:rPr>
          <w:rFonts w:hint="eastAsia"/>
          <w:lang w:eastAsia="zh-CN"/>
        </w:rPr>
        <w:t xml:space="preserve"> </w:t>
      </w:r>
      <w:r w:rsidRPr="008E49C5">
        <w:rPr>
          <w:rFonts w:hint="eastAsia"/>
          <w:lang w:eastAsia="zh-CN"/>
        </w:rPr>
        <w:t>现在计算机很热门，读计算机的人可以进一步研究的领域分支很多，比如，</w:t>
      </w:r>
      <w:r w:rsidRPr="008E49C5">
        <w:rPr>
          <w:rFonts w:hint="eastAsia"/>
          <w:lang w:eastAsia="zh-CN"/>
        </w:rPr>
        <w:t>artificial intelligence</w:t>
      </w:r>
      <w:r w:rsidRPr="008E49C5">
        <w:rPr>
          <w:rFonts w:hint="eastAsia"/>
          <w:lang w:eastAsia="zh-CN"/>
        </w:rPr>
        <w:t>，</w:t>
      </w:r>
      <w:r w:rsidRPr="008E49C5">
        <w:rPr>
          <w:rFonts w:hint="eastAsia"/>
          <w:lang w:eastAsia="zh-CN"/>
        </w:rPr>
        <w:t>data mining, knowledge extraction</w:t>
      </w:r>
      <w:r w:rsidRPr="008E49C5">
        <w:rPr>
          <w:rFonts w:hint="eastAsia"/>
          <w:lang w:eastAsia="zh-CN"/>
        </w:rPr>
        <w:t>，这些领域</w:t>
      </w:r>
      <w:r>
        <w:rPr>
          <w:rFonts w:hint="eastAsia"/>
          <w:lang w:eastAsia="zh-CN"/>
        </w:rPr>
        <w:t>人才需求大（很多公司在招），很容易出成果（发论文或者找</w:t>
      </w:r>
      <w:r>
        <w:rPr>
          <w:lang w:eastAsia="zh-CN"/>
        </w:rPr>
        <w:t>到高薪</w:t>
      </w:r>
      <w:r>
        <w:rPr>
          <w:rFonts w:hint="eastAsia"/>
          <w:lang w:eastAsia="zh-CN"/>
        </w:rPr>
        <w:t>工作）</w:t>
      </w:r>
      <w:r>
        <w:rPr>
          <w:rFonts w:hint="eastAsia"/>
          <w:lang w:eastAsia="zh-CN"/>
        </w:rPr>
        <w:t xml:space="preserve"> </w:t>
      </w:r>
      <w:r>
        <w:rPr>
          <w:rFonts w:hint="eastAsia"/>
          <w:lang w:eastAsia="zh-CN"/>
        </w:rPr>
        <w:t>。</w:t>
      </w:r>
    </w:p>
    <w:p w14:paraId="33A227AA" w14:textId="58486A95" w:rsidR="008360AB" w:rsidRDefault="008360AB" w:rsidP="008360AB">
      <w:pPr>
        <w:pStyle w:val="ListParagraph"/>
        <w:numPr>
          <w:ilvl w:val="0"/>
          <w:numId w:val="1"/>
        </w:numPr>
        <w:rPr>
          <w:lang w:eastAsia="zh-CN"/>
        </w:rPr>
      </w:pPr>
      <w:r>
        <w:rPr>
          <w:lang w:eastAsia="zh-CN"/>
        </w:rPr>
        <w:t>爱因斯坦说</w:t>
      </w:r>
      <w:r>
        <w:rPr>
          <w:rFonts w:hint="eastAsia"/>
          <w:lang w:eastAsia="zh-CN"/>
        </w:rPr>
        <w:t>过</w:t>
      </w:r>
      <w:r>
        <w:rPr>
          <w:lang w:eastAsia="zh-CN"/>
        </w:rPr>
        <w:t>，</w:t>
      </w:r>
      <w:r w:rsidRPr="00E82FFF">
        <w:rPr>
          <w:lang w:eastAsia="zh-CN"/>
        </w:rPr>
        <w:t>Interest is the best teacher</w:t>
      </w:r>
      <w:r>
        <w:rPr>
          <w:lang w:eastAsia="zh-CN"/>
        </w:rPr>
        <w:t>。</w:t>
      </w:r>
      <w:r w:rsidRPr="00E82FFF">
        <w:rPr>
          <w:rFonts w:hint="eastAsia"/>
          <w:lang w:eastAsia="zh-CN"/>
        </w:rPr>
        <w:t xml:space="preserve"> </w:t>
      </w:r>
      <w:r w:rsidRPr="00E82FFF">
        <w:rPr>
          <w:rFonts w:hint="eastAsia"/>
          <w:lang w:eastAsia="zh-CN"/>
        </w:rPr>
        <w:t>学生不是知识容器，而是主动获取</w:t>
      </w:r>
      <w:r>
        <w:rPr>
          <w:rFonts w:hint="eastAsia"/>
          <w:lang w:eastAsia="zh-CN"/>
        </w:rPr>
        <w:t>。举例</w:t>
      </w:r>
      <w:r>
        <w:rPr>
          <w:lang w:eastAsia="zh-CN"/>
        </w:rPr>
        <w:t>，</w:t>
      </w:r>
      <w:r w:rsidRPr="00E82FFF">
        <w:rPr>
          <w:rFonts w:hint="eastAsia"/>
          <w:lang w:eastAsia="zh-CN"/>
        </w:rPr>
        <w:t>孟德尔童年时受到园艺学和农学知识的熏陶</w:t>
      </w:r>
      <w:r w:rsidRPr="00E82FFF">
        <w:rPr>
          <w:rFonts w:hint="eastAsia"/>
          <w:lang w:eastAsia="zh-CN"/>
        </w:rPr>
        <w:t>,</w:t>
      </w:r>
      <w:r w:rsidRPr="00E82FFF">
        <w:rPr>
          <w:rFonts w:hint="eastAsia"/>
          <w:lang w:eastAsia="zh-CN"/>
        </w:rPr>
        <w:t>对植物的生长和开花非常感兴趣。兴趣指导克服困难</w:t>
      </w:r>
      <w:r>
        <w:rPr>
          <w:lang w:eastAsia="zh-CN"/>
        </w:rPr>
        <w:t>，</w:t>
      </w:r>
      <w:r w:rsidRPr="00E82FFF">
        <w:rPr>
          <w:lang w:eastAsia="zh-CN"/>
        </w:rPr>
        <w:t xml:space="preserve"> 8</w:t>
      </w:r>
      <w:r w:rsidRPr="00E82FFF">
        <w:rPr>
          <w:lang w:eastAsia="zh-CN"/>
        </w:rPr>
        <w:t>个寒暑的辛勤劳作，孟德尔发现了生物遗传的基本规律</w:t>
      </w:r>
      <w:r>
        <w:rPr>
          <w:lang w:eastAsia="zh-CN"/>
        </w:rPr>
        <w:t>。</w:t>
      </w:r>
    </w:p>
    <w:p w14:paraId="077015A8" w14:textId="72230A40" w:rsidR="00BD242F" w:rsidRDefault="00E82FFF" w:rsidP="00BD242F">
      <w:pPr>
        <w:pStyle w:val="ListParagraph"/>
        <w:numPr>
          <w:ilvl w:val="0"/>
          <w:numId w:val="1"/>
        </w:numPr>
        <w:pBdr>
          <w:bottom w:val="single" w:sz="6" w:space="1" w:color="auto"/>
        </w:pBdr>
        <w:rPr>
          <w:ins w:id="0" w:author="moirai.zhang@gmail.com" w:date="2017-05-01T11:38:00Z"/>
          <w:lang w:eastAsia="zh-CN"/>
        </w:rPr>
      </w:pPr>
      <w:r>
        <w:rPr>
          <w:rFonts w:hint="eastAsia"/>
          <w:lang w:eastAsia="zh-CN"/>
        </w:rPr>
        <w:t>我</w:t>
      </w:r>
      <w:r>
        <w:rPr>
          <w:lang w:eastAsia="zh-CN"/>
        </w:rPr>
        <w:t>的观点，</w:t>
      </w:r>
      <w:r w:rsidR="008360AB">
        <w:rPr>
          <w:rFonts w:hint="eastAsia"/>
          <w:lang w:eastAsia="zh-CN"/>
        </w:rPr>
        <w:t>三十年</w:t>
      </w:r>
      <w:r w:rsidR="008360AB">
        <w:rPr>
          <w:lang w:eastAsia="zh-CN"/>
        </w:rPr>
        <w:t>河东三十年河西，</w:t>
      </w:r>
      <w:r w:rsidR="008360AB">
        <w:rPr>
          <w:rFonts w:hint="eastAsia"/>
          <w:lang w:eastAsia="zh-CN"/>
        </w:rPr>
        <w:t>现在</w:t>
      </w:r>
      <w:r w:rsidR="008360AB">
        <w:rPr>
          <w:lang w:eastAsia="zh-CN"/>
        </w:rPr>
        <w:t>不火的领域，</w:t>
      </w:r>
      <w:r w:rsidR="008360AB">
        <w:rPr>
          <w:rFonts w:hint="eastAsia"/>
          <w:lang w:eastAsia="zh-CN"/>
        </w:rPr>
        <w:t>以后</w:t>
      </w:r>
      <w:r w:rsidR="008360AB">
        <w:rPr>
          <w:lang w:eastAsia="zh-CN"/>
        </w:rPr>
        <w:t>不一定就火了，</w:t>
      </w:r>
      <w:r w:rsidR="008360AB">
        <w:rPr>
          <w:rFonts w:hint="eastAsia"/>
          <w:lang w:eastAsia="zh-CN"/>
        </w:rPr>
        <w:t>举个</w:t>
      </w:r>
      <w:r w:rsidR="008360AB">
        <w:rPr>
          <w:lang w:eastAsia="zh-CN"/>
        </w:rPr>
        <w:t>例子，</w:t>
      </w:r>
      <w:r w:rsidR="008360AB">
        <w:rPr>
          <w:rFonts w:hint="eastAsia"/>
          <w:lang w:eastAsia="zh-CN"/>
        </w:rPr>
        <w:t>deep</w:t>
      </w:r>
      <w:r w:rsidR="008360AB">
        <w:rPr>
          <w:lang w:eastAsia="zh-CN"/>
        </w:rPr>
        <w:t xml:space="preserve"> </w:t>
      </w:r>
      <w:r w:rsidR="008360AB">
        <w:rPr>
          <w:rFonts w:hint="eastAsia"/>
          <w:lang w:eastAsia="zh-CN"/>
        </w:rPr>
        <w:t>learning</w:t>
      </w:r>
      <w:r w:rsidR="008360AB">
        <w:rPr>
          <w:lang w:eastAsia="zh-CN"/>
        </w:rPr>
        <w:t>其实在</w:t>
      </w:r>
      <w:r w:rsidR="008360AB">
        <w:rPr>
          <w:lang w:eastAsia="zh-CN"/>
        </w:rPr>
        <w:t>1993</w:t>
      </w:r>
      <w:r w:rsidR="008360AB">
        <w:rPr>
          <w:lang w:eastAsia="zh-CN"/>
        </w:rPr>
        <w:t>就有人研究了，</w:t>
      </w:r>
      <w:r w:rsidR="008360AB">
        <w:rPr>
          <w:rFonts w:hint="eastAsia"/>
          <w:lang w:eastAsia="zh-CN"/>
        </w:rPr>
        <w:t>但一直</w:t>
      </w:r>
      <w:r w:rsidR="008360AB">
        <w:rPr>
          <w:lang w:eastAsia="zh-CN"/>
        </w:rPr>
        <w:t>没有进展，这几十年在计算机领域比较火的概念是</w:t>
      </w:r>
      <w:r w:rsidR="008360AB" w:rsidRPr="008B538C">
        <w:rPr>
          <w:lang w:eastAsia="zh-CN"/>
        </w:rPr>
        <w:t>cloud computing</w:t>
      </w:r>
      <w:r w:rsidR="008360AB">
        <w:rPr>
          <w:lang w:eastAsia="zh-CN"/>
        </w:rPr>
        <w:t xml:space="preserve"> &amp; big </w:t>
      </w:r>
      <w:r w:rsidR="008360AB">
        <w:rPr>
          <w:rFonts w:hint="eastAsia"/>
          <w:lang w:eastAsia="zh-CN"/>
        </w:rPr>
        <w:t>data</w:t>
      </w:r>
      <w:r w:rsidR="008360AB">
        <w:rPr>
          <w:lang w:eastAsia="zh-CN"/>
        </w:rPr>
        <w:t>，随着</w:t>
      </w:r>
      <w:r w:rsidR="008360AB">
        <w:rPr>
          <w:lang w:eastAsia="zh-CN"/>
        </w:rPr>
        <w:t xml:space="preserve">alpha </w:t>
      </w:r>
      <w:r w:rsidR="008360AB">
        <w:rPr>
          <w:rFonts w:hint="eastAsia"/>
          <w:lang w:eastAsia="zh-CN"/>
        </w:rPr>
        <w:t>go</w:t>
      </w:r>
      <w:r w:rsidR="008360AB">
        <w:rPr>
          <w:lang w:eastAsia="zh-CN"/>
        </w:rPr>
        <w:t xml:space="preserve"> </w:t>
      </w:r>
      <w:r w:rsidR="008360AB">
        <w:rPr>
          <w:rFonts w:hint="eastAsia"/>
          <w:lang w:eastAsia="zh-CN"/>
        </w:rPr>
        <w:t>的</w:t>
      </w:r>
      <w:r w:rsidR="008360AB">
        <w:rPr>
          <w:lang w:eastAsia="zh-CN"/>
        </w:rPr>
        <w:t>出现，现在这些已经在慢慢退出科学</w:t>
      </w:r>
      <w:r w:rsidR="008360AB">
        <w:rPr>
          <w:rFonts w:hint="eastAsia"/>
          <w:lang w:eastAsia="zh-CN"/>
        </w:rPr>
        <w:t>研究</w:t>
      </w:r>
      <w:r w:rsidR="008360AB">
        <w:rPr>
          <w:lang w:eastAsia="zh-CN"/>
        </w:rPr>
        <w:t>的前沿了，科学家更关注于</w:t>
      </w:r>
      <w:r w:rsidR="008360AB">
        <w:rPr>
          <w:lang w:eastAsia="zh-CN"/>
        </w:rPr>
        <w:t xml:space="preserve">ai &amp; </w:t>
      </w:r>
      <w:r w:rsidR="008360AB">
        <w:rPr>
          <w:rFonts w:hint="eastAsia"/>
          <w:lang w:eastAsia="zh-CN"/>
        </w:rPr>
        <w:t>deep</w:t>
      </w:r>
      <w:r w:rsidR="008360AB">
        <w:rPr>
          <w:lang w:eastAsia="zh-CN"/>
        </w:rPr>
        <w:t xml:space="preserve"> </w:t>
      </w:r>
      <w:r w:rsidR="008360AB">
        <w:rPr>
          <w:rFonts w:hint="eastAsia"/>
          <w:lang w:eastAsia="zh-CN"/>
        </w:rPr>
        <w:t>learning</w:t>
      </w:r>
      <w:r w:rsidR="008360AB">
        <w:rPr>
          <w:lang w:eastAsia="zh-CN"/>
        </w:rPr>
        <w:t>，</w:t>
      </w:r>
      <w:r w:rsidR="008360AB">
        <w:rPr>
          <w:rFonts w:hint="eastAsia"/>
          <w:lang w:eastAsia="zh-CN"/>
        </w:rPr>
        <w:t>如果</w:t>
      </w:r>
      <w:r w:rsidR="008360AB">
        <w:rPr>
          <w:lang w:eastAsia="zh-CN"/>
        </w:rPr>
        <w:t>只注重眼前，都选</w:t>
      </w:r>
      <w:r w:rsidR="008360AB">
        <w:rPr>
          <w:rFonts w:hint="eastAsia"/>
          <w:lang w:eastAsia="zh-CN"/>
        </w:rPr>
        <w:t>热门</w:t>
      </w:r>
      <w:r w:rsidR="008360AB">
        <w:rPr>
          <w:lang w:eastAsia="zh-CN"/>
        </w:rPr>
        <w:t>领域，</w:t>
      </w:r>
      <w:r w:rsidR="008360AB">
        <w:rPr>
          <w:rFonts w:hint="eastAsia"/>
          <w:lang w:eastAsia="zh-CN"/>
        </w:rPr>
        <w:t>可能</w:t>
      </w:r>
      <w:r w:rsidR="008360AB">
        <w:rPr>
          <w:lang w:eastAsia="zh-CN"/>
        </w:rPr>
        <w:t>反而</w:t>
      </w:r>
      <w:r w:rsidR="008360AB">
        <w:rPr>
          <w:rFonts w:hint="eastAsia"/>
          <w:lang w:eastAsia="zh-CN"/>
        </w:rPr>
        <w:t>耽搁</w:t>
      </w:r>
      <w:r w:rsidR="008360AB">
        <w:rPr>
          <w:lang w:eastAsia="zh-CN"/>
        </w:rPr>
        <w:t>了学生的发展。</w:t>
      </w:r>
      <w:r w:rsidR="008360AB">
        <w:rPr>
          <w:rFonts w:hint="eastAsia"/>
          <w:lang w:eastAsia="zh-CN"/>
        </w:rPr>
        <w:t>另一方面</w:t>
      </w:r>
      <w:r w:rsidR="008360AB">
        <w:rPr>
          <w:lang w:eastAsia="zh-CN"/>
        </w:rPr>
        <w:t>，</w:t>
      </w:r>
      <w:r>
        <w:rPr>
          <w:rFonts w:hint="eastAsia"/>
          <w:lang w:eastAsia="zh-CN"/>
        </w:rPr>
        <w:t>的</w:t>
      </w:r>
      <w:r>
        <w:rPr>
          <w:lang w:eastAsia="zh-CN"/>
        </w:rPr>
        <w:t>确选这些领域有好处，</w:t>
      </w:r>
      <w:r>
        <w:rPr>
          <w:rFonts w:hint="eastAsia"/>
          <w:lang w:eastAsia="zh-CN"/>
        </w:rPr>
        <w:t>但是</w:t>
      </w:r>
      <w:r>
        <w:rPr>
          <w:lang w:eastAsia="zh-CN"/>
        </w:rPr>
        <w:t>因为这个原因，</w:t>
      </w:r>
      <w:r w:rsidR="008360AB">
        <w:rPr>
          <w:lang w:eastAsia="zh-CN"/>
        </w:rPr>
        <w:t xml:space="preserve"> </w:t>
      </w:r>
      <w:r>
        <w:rPr>
          <w:lang w:eastAsia="zh-CN"/>
        </w:rPr>
        <w:t>虽然有很大的市场空间</w:t>
      </w:r>
      <w:r>
        <w:rPr>
          <w:rFonts w:hint="eastAsia"/>
          <w:lang w:eastAsia="zh-CN"/>
        </w:rPr>
        <w:t>和</w:t>
      </w:r>
      <w:r>
        <w:rPr>
          <w:lang w:eastAsia="zh-CN"/>
        </w:rPr>
        <w:t>潜力，</w:t>
      </w:r>
      <w:r w:rsidR="008360AB">
        <w:rPr>
          <w:rFonts w:hint="eastAsia"/>
          <w:lang w:eastAsia="zh-CN"/>
        </w:rPr>
        <w:t>有</w:t>
      </w:r>
      <w:r w:rsidR="008360AB">
        <w:rPr>
          <w:lang w:eastAsia="zh-CN"/>
        </w:rPr>
        <w:t>很多人都在选，</w:t>
      </w:r>
      <w:r>
        <w:rPr>
          <w:rFonts w:hint="eastAsia"/>
          <w:lang w:eastAsia="zh-CN"/>
        </w:rPr>
        <w:t>但竞争激烈</w:t>
      </w:r>
      <w:r>
        <w:rPr>
          <w:lang w:eastAsia="zh-CN"/>
        </w:rPr>
        <w:t>，</w:t>
      </w:r>
      <w:r>
        <w:rPr>
          <w:rFonts w:hint="eastAsia"/>
          <w:lang w:eastAsia="zh-CN"/>
        </w:rPr>
        <w:t>个人</w:t>
      </w:r>
      <w:r>
        <w:rPr>
          <w:lang w:eastAsia="zh-CN"/>
        </w:rPr>
        <w:t>反而很难有所突破，</w:t>
      </w:r>
      <w:r>
        <w:rPr>
          <w:rFonts w:hint="eastAsia"/>
          <w:lang w:eastAsia="zh-CN"/>
        </w:rPr>
        <w:t>如果教育</w:t>
      </w:r>
      <w:r>
        <w:rPr>
          <w:lang w:eastAsia="zh-CN"/>
        </w:rPr>
        <w:t>机构劝所有的</w:t>
      </w:r>
      <w:r>
        <w:rPr>
          <w:rFonts w:hint="eastAsia"/>
          <w:lang w:eastAsia="zh-CN"/>
        </w:rPr>
        <w:t>学生</w:t>
      </w:r>
      <w:r>
        <w:rPr>
          <w:lang w:eastAsia="zh-CN"/>
        </w:rPr>
        <w:t>选这些领域，</w:t>
      </w:r>
      <w:r>
        <w:rPr>
          <w:rFonts w:hint="eastAsia"/>
          <w:lang w:eastAsia="zh-CN"/>
        </w:rPr>
        <w:t>那</w:t>
      </w:r>
      <w:r>
        <w:rPr>
          <w:lang w:eastAsia="zh-CN"/>
        </w:rPr>
        <w:t>必然会有一些人被淘汰掉。</w:t>
      </w:r>
    </w:p>
    <w:p w14:paraId="7E621414" w14:textId="77777777" w:rsidR="00D945F2" w:rsidRDefault="00D945F2" w:rsidP="00D945F2">
      <w:pPr>
        <w:pStyle w:val="ListParagraph"/>
        <w:pBdr>
          <w:bottom w:val="single" w:sz="6" w:space="1" w:color="auto"/>
        </w:pBdr>
        <w:rPr>
          <w:lang w:eastAsia="zh-CN"/>
        </w:rPr>
        <w:pPrChange w:id="1" w:author="moirai.zhang@gmail.com" w:date="2017-05-01T11:38:00Z">
          <w:pPr>
            <w:pStyle w:val="ListParagraph"/>
            <w:numPr>
              <w:numId w:val="1"/>
            </w:numPr>
            <w:pBdr>
              <w:bottom w:val="single" w:sz="6" w:space="1" w:color="auto"/>
            </w:pBdr>
            <w:ind w:hanging="360"/>
          </w:pPr>
        </w:pPrChange>
      </w:pPr>
    </w:p>
    <w:p w14:paraId="21D7AF53" w14:textId="02247BAD" w:rsidR="00BD242F" w:rsidRDefault="00BD242F" w:rsidP="00D945F2">
      <w:pPr>
        <w:pStyle w:val="ListParagraph"/>
        <w:numPr>
          <w:ilvl w:val="0"/>
          <w:numId w:val="7"/>
        </w:numPr>
        <w:pBdr>
          <w:bottom w:val="single" w:sz="6" w:space="1" w:color="auto"/>
        </w:pBdr>
        <w:rPr>
          <w:ins w:id="2" w:author="moirai.zhang@gmail.com" w:date="2017-05-01T11:37:00Z"/>
          <w:lang w:eastAsia="zh-CN"/>
        </w:rPr>
        <w:pPrChange w:id="3" w:author="moirai.zhang@gmail.com" w:date="2017-05-01T11:38:00Z">
          <w:pPr>
            <w:pBdr>
              <w:bottom w:val="single" w:sz="6" w:space="1" w:color="auto"/>
            </w:pBdr>
          </w:pPr>
        </w:pPrChange>
      </w:pPr>
      <w:ins w:id="4" w:author="moirai.zhang@gmail.com" w:date="2017-05-01T11:09:00Z">
        <w:r>
          <w:rPr>
            <w:rFonts w:hint="eastAsia"/>
            <w:lang w:eastAsia="zh-CN"/>
          </w:rPr>
          <w:t>Some</w:t>
        </w:r>
        <w:r>
          <w:rPr>
            <w:lang w:eastAsia="zh-CN"/>
          </w:rPr>
          <w:t xml:space="preserve"> fields need more jobs owning to the</w:t>
        </w:r>
      </w:ins>
      <w:ins w:id="5" w:author="moirai.zhang@gmail.com" w:date="2017-05-01T11:23:00Z">
        <w:r w:rsidR="008C7024">
          <w:rPr>
            <w:lang w:eastAsia="zh-CN"/>
          </w:rPr>
          <w:t>ir</w:t>
        </w:r>
      </w:ins>
      <w:ins w:id="6" w:author="moirai.zhang@gmail.com" w:date="2017-05-01T11:09:00Z">
        <w:r>
          <w:rPr>
            <w:lang w:eastAsia="zh-CN"/>
          </w:rPr>
          <w:t xml:space="preserve"> market requirements.</w:t>
        </w:r>
      </w:ins>
      <w:ins w:id="7" w:author="moirai.zhang@gmail.com" w:date="2017-05-01T11:10:00Z">
        <w:r>
          <w:rPr>
            <w:lang w:eastAsia="zh-CN"/>
          </w:rPr>
          <w:t xml:space="preserve"> Thus, it’</w:t>
        </w:r>
        <w:r>
          <w:rPr>
            <w:rFonts w:hint="eastAsia"/>
            <w:lang w:eastAsia="zh-CN"/>
          </w:rPr>
          <w:t xml:space="preserve">s </w:t>
        </w:r>
      </w:ins>
      <w:ins w:id="8" w:author="moirai.zhang@gmail.com" w:date="2017-05-01T11:12:00Z">
        <w:r w:rsidR="00B778FA">
          <w:rPr>
            <w:lang w:eastAsia="zh-CN"/>
          </w:rPr>
          <w:t>understan</w:t>
        </w:r>
      </w:ins>
      <w:ins w:id="9" w:author="moirai.zhang@gmail.com" w:date="2017-05-01T11:13:00Z">
        <w:r w:rsidR="00B778FA">
          <w:rPr>
            <w:lang w:eastAsia="zh-CN"/>
          </w:rPr>
          <w:t>d</w:t>
        </w:r>
      </w:ins>
      <w:ins w:id="10" w:author="moirai.zhang@gmail.com" w:date="2017-05-01T11:12:00Z">
        <w:r w:rsidR="00B778FA">
          <w:rPr>
            <w:lang w:eastAsia="zh-CN"/>
          </w:rPr>
          <w:t xml:space="preserve">able </w:t>
        </w:r>
      </w:ins>
      <w:ins w:id="11" w:author="moirai.zhang@gmail.com" w:date="2017-05-01T11:10:00Z">
        <w:r>
          <w:rPr>
            <w:rFonts w:hint="eastAsia"/>
            <w:lang w:eastAsia="zh-CN"/>
          </w:rPr>
          <w:t xml:space="preserve">that college students are </w:t>
        </w:r>
      </w:ins>
      <w:ins w:id="12" w:author="moirai.zhang@gmail.com" w:date="2017-05-01T11:13:00Z">
        <w:r w:rsidR="00B778FA">
          <w:rPr>
            <w:lang w:eastAsia="zh-CN"/>
          </w:rPr>
          <w:t xml:space="preserve">directed </w:t>
        </w:r>
      </w:ins>
      <w:ins w:id="13" w:author="moirai.zhang@gmail.com" w:date="2017-05-01T11:10:00Z">
        <w:r>
          <w:rPr>
            <w:rFonts w:hint="eastAsia"/>
            <w:lang w:eastAsia="zh-CN"/>
          </w:rPr>
          <w:t xml:space="preserve">to choose </w:t>
        </w:r>
      </w:ins>
      <w:ins w:id="14" w:author="moirai.zhang@gmail.com" w:date="2017-05-01T11:11:00Z">
        <w:r w:rsidR="00B778FA">
          <w:rPr>
            <w:lang w:eastAsia="zh-CN"/>
          </w:rPr>
          <w:t>a lucr</w:t>
        </w:r>
        <w:r w:rsidR="008C7024">
          <w:rPr>
            <w:lang w:eastAsia="zh-CN"/>
          </w:rPr>
          <w:t>ative fiel</w:t>
        </w:r>
        <w:r w:rsidR="00B778FA">
          <w:rPr>
            <w:lang w:eastAsia="zh-CN"/>
          </w:rPr>
          <w:t>d</w:t>
        </w:r>
      </w:ins>
      <w:ins w:id="15" w:author="moirai.zhang@gmail.com" w:date="2017-05-01T11:12:00Z">
        <w:r w:rsidR="00B778FA">
          <w:rPr>
            <w:lang w:eastAsia="zh-CN"/>
          </w:rPr>
          <w:t xml:space="preserve"> and look for</w:t>
        </w:r>
      </w:ins>
      <w:ins w:id="16" w:author="moirai.zhang@gmail.com" w:date="2017-05-01T11:11:00Z">
        <w:r w:rsidR="00B778FA">
          <w:rPr>
            <w:lang w:eastAsia="zh-CN"/>
          </w:rPr>
          <w:t xml:space="preserve"> </w:t>
        </w:r>
      </w:ins>
      <w:ins w:id="17" w:author="moirai.zhang@gmail.com" w:date="2017-05-01T11:10:00Z">
        <w:r>
          <w:rPr>
            <w:rFonts w:hint="eastAsia"/>
            <w:lang w:eastAsia="zh-CN"/>
          </w:rPr>
          <w:t>a well-pa</w:t>
        </w:r>
        <w:r w:rsidR="00B778FA">
          <w:rPr>
            <w:rFonts w:hint="eastAsia"/>
            <w:lang w:eastAsia="zh-CN"/>
          </w:rPr>
          <w:t>id job</w:t>
        </w:r>
      </w:ins>
      <w:ins w:id="18" w:author="moirai.zhang@gmail.com" w:date="2017-05-01T11:12:00Z">
        <w:r w:rsidR="00B778FA">
          <w:rPr>
            <w:lang w:eastAsia="zh-CN"/>
          </w:rPr>
          <w:t xml:space="preserve">. </w:t>
        </w:r>
      </w:ins>
      <w:ins w:id="19" w:author="moirai.zhang@gmail.com" w:date="2017-05-01T11:15:00Z">
        <w:r w:rsidR="00B778FA">
          <w:rPr>
            <w:lang w:eastAsia="zh-CN"/>
          </w:rPr>
          <w:t xml:space="preserve">Here is an </w:t>
        </w:r>
        <w:r w:rsidR="008C7024">
          <w:rPr>
            <w:lang w:eastAsia="zh-CN"/>
          </w:rPr>
          <w:t>example,</w:t>
        </w:r>
      </w:ins>
      <w:ins w:id="20" w:author="moirai.zhang@gmail.com" w:date="2017-05-01T11:23:00Z">
        <w:r w:rsidR="008C7024">
          <w:rPr>
            <w:lang w:eastAsia="zh-CN"/>
          </w:rPr>
          <w:t xml:space="preserve"> </w:t>
        </w:r>
        <w:r w:rsidR="008C7024">
          <w:rPr>
            <w:lang w:eastAsia="zh-CN"/>
          </w:rPr>
          <w:t xml:space="preserve">computer </w:t>
        </w:r>
      </w:ins>
      <w:ins w:id="21" w:author="moirai.zhang@gmail.com" w:date="2017-05-01T11:24:00Z">
        <w:r w:rsidR="008C7024">
          <w:rPr>
            <w:lang w:eastAsia="zh-CN"/>
          </w:rPr>
          <w:t>science</w:t>
        </w:r>
      </w:ins>
      <w:ins w:id="22" w:author="moirai.zhang@gmail.com" w:date="2017-05-01T11:26:00Z">
        <w:r w:rsidR="008C7024">
          <w:rPr>
            <w:lang w:eastAsia="zh-CN"/>
          </w:rPr>
          <w:t>,</w:t>
        </w:r>
      </w:ins>
      <w:ins w:id="23" w:author="moirai.zhang@gmail.com" w:date="2017-05-01T11:23:00Z">
        <w:r w:rsidR="008C7024">
          <w:rPr>
            <w:lang w:eastAsia="zh-CN"/>
          </w:rPr>
          <w:t xml:space="preserve"> </w:t>
        </w:r>
      </w:ins>
      <w:ins w:id="24" w:author="moirai.zhang@gmail.com" w:date="2017-05-01T11:15:00Z">
        <w:r w:rsidR="00B778FA">
          <w:rPr>
            <w:lang w:eastAsia="zh-CN"/>
          </w:rPr>
          <w:t xml:space="preserve">now is a </w:t>
        </w:r>
      </w:ins>
      <w:ins w:id="25" w:author="moirai.zhang@gmail.com" w:date="2017-05-01T11:17:00Z">
        <w:r w:rsidR="00B778FA">
          <w:rPr>
            <w:lang w:eastAsia="zh-CN"/>
          </w:rPr>
          <w:t xml:space="preserve">smoking </w:t>
        </w:r>
      </w:ins>
      <w:ins w:id="26" w:author="moirai.zhang@gmail.com" w:date="2017-05-01T11:15:00Z">
        <w:r w:rsidR="00B778FA">
          <w:rPr>
            <w:lang w:eastAsia="zh-CN"/>
          </w:rPr>
          <w:t>hot</w:t>
        </w:r>
      </w:ins>
      <w:ins w:id="27" w:author="moirai.zhang@gmail.com" w:date="2017-05-01T11:13:00Z">
        <w:r w:rsidR="00B778FA">
          <w:rPr>
            <w:lang w:eastAsia="zh-CN"/>
          </w:rPr>
          <w:t xml:space="preserve"> </w:t>
        </w:r>
      </w:ins>
      <w:ins w:id="28" w:author="moirai.zhang@gmail.com" w:date="2017-05-01T11:17:00Z">
        <w:r w:rsidR="00B778FA">
          <w:rPr>
            <w:lang w:eastAsia="zh-CN"/>
          </w:rPr>
          <w:t>field</w:t>
        </w:r>
      </w:ins>
      <w:ins w:id="29" w:author="moirai.zhang@gmail.com" w:date="2017-05-01T11:26:00Z">
        <w:r w:rsidR="008C7024">
          <w:rPr>
            <w:lang w:eastAsia="zh-CN"/>
          </w:rPr>
          <w:t xml:space="preserve">, </w:t>
        </w:r>
      </w:ins>
      <w:ins w:id="30" w:author="moirai.zhang@gmail.com" w:date="2017-05-01T11:28:00Z">
        <w:r w:rsidR="008C7024">
          <w:rPr>
            <w:lang w:eastAsia="zh-CN"/>
          </w:rPr>
          <w:t xml:space="preserve">needs contribution from lots of </w:t>
        </w:r>
      </w:ins>
      <w:ins w:id="31" w:author="moirai.zhang@gmail.com" w:date="2017-05-01T11:26:00Z">
        <w:r w:rsidR="008C7024">
          <w:rPr>
            <w:lang w:eastAsia="zh-CN"/>
          </w:rPr>
          <w:t>talents</w:t>
        </w:r>
      </w:ins>
      <w:ins w:id="32" w:author="moirai.zhang@gmail.com" w:date="2017-05-01T11:17:00Z">
        <w:r w:rsidR="008C7024">
          <w:rPr>
            <w:lang w:eastAsia="zh-CN"/>
          </w:rPr>
          <w:t xml:space="preserve">. </w:t>
        </w:r>
      </w:ins>
      <w:ins w:id="33" w:author="moirai.zhang@gmail.com" w:date="2017-05-01T11:29:00Z">
        <w:r w:rsidR="008C7024">
          <w:rPr>
            <w:lang w:eastAsia="zh-CN"/>
          </w:rPr>
          <w:t>Job market demanding</w:t>
        </w:r>
      </w:ins>
      <w:ins w:id="34" w:author="moirai.zhang@gmail.com" w:date="2017-05-01T11:32:00Z">
        <w:r w:rsidR="00D945F2">
          <w:rPr>
            <w:lang w:eastAsia="zh-CN"/>
          </w:rPr>
          <w:t xml:space="preserve"> for computer science</w:t>
        </w:r>
      </w:ins>
      <w:ins w:id="35" w:author="moirai.zhang@gmail.com" w:date="2017-05-01T11:33:00Z">
        <w:r w:rsidR="00D945F2">
          <w:rPr>
            <w:lang w:eastAsia="zh-CN"/>
          </w:rPr>
          <w:t xml:space="preserve"> major</w:t>
        </w:r>
      </w:ins>
      <w:ins w:id="36" w:author="moirai.zhang@gmail.com" w:date="2017-05-01T11:30:00Z">
        <w:r w:rsidR="008C7024">
          <w:rPr>
            <w:lang w:eastAsia="zh-CN"/>
          </w:rPr>
          <w:t xml:space="preserve"> is high and</w:t>
        </w:r>
      </w:ins>
      <w:ins w:id="37" w:author="moirai.zhang@gmail.com" w:date="2017-05-01T11:29:00Z">
        <w:r w:rsidR="00D945F2">
          <w:rPr>
            <w:lang w:eastAsia="zh-CN"/>
          </w:rPr>
          <w:t xml:space="preserve"> </w:t>
        </w:r>
      </w:ins>
      <w:ins w:id="38" w:author="moirai.zhang@gmail.com" w:date="2017-05-01T11:34:00Z">
        <w:r w:rsidR="00D945F2">
          <w:rPr>
            <w:lang w:eastAsia="zh-CN"/>
          </w:rPr>
          <w:t>a</w:t>
        </w:r>
      </w:ins>
      <w:ins w:id="39" w:author="moirai.zhang@gmail.com" w:date="2017-05-01T11:33:00Z">
        <w:r w:rsidR="00D945F2">
          <w:rPr>
            <w:lang w:eastAsia="zh-CN"/>
          </w:rPr>
          <w:t xml:space="preserve"> </w:t>
        </w:r>
      </w:ins>
      <w:ins w:id="40" w:author="moirai.zhang@gmail.com" w:date="2017-05-01T11:34:00Z">
        <w:r w:rsidR="00D945F2">
          <w:rPr>
            <w:lang w:eastAsia="zh-CN"/>
          </w:rPr>
          <w:t>software engineering</w:t>
        </w:r>
      </w:ins>
      <w:ins w:id="41" w:author="moirai.zhang@gmail.com" w:date="2017-05-01T11:30:00Z">
        <w:r w:rsidR="008C7024">
          <w:rPr>
            <w:lang w:eastAsia="zh-CN"/>
          </w:rPr>
          <w:t xml:space="preserve"> </w:t>
        </w:r>
      </w:ins>
      <w:ins w:id="42" w:author="moirai.zhang@gmail.com" w:date="2017-05-01T11:20:00Z">
        <w:r w:rsidR="00B778FA">
          <w:rPr>
            <w:lang w:eastAsia="zh-CN"/>
          </w:rPr>
          <w:t>earns an average salary of $76,205 per year, according to PayScale website</w:t>
        </w:r>
      </w:ins>
      <w:ins w:id="43" w:author="moirai.zhang@gmail.com" w:date="2017-05-01T11:22:00Z">
        <w:r w:rsidR="008C7024">
          <w:rPr>
            <w:lang w:eastAsia="zh-CN"/>
          </w:rPr>
          <w:t>, the world’</w:t>
        </w:r>
        <w:r w:rsidR="008C7024">
          <w:rPr>
            <w:rFonts w:hint="eastAsia"/>
            <w:lang w:eastAsia="zh-CN"/>
          </w:rPr>
          <w:t>s largest database of individual salary p</w:t>
        </w:r>
        <w:r w:rsidR="008C7024">
          <w:rPr>
            <w:lang w:eastAsia="zh-CN"/>
          </w:rPr>
          <w:t>r</w:t>
        </w:r>
        <w:r w:rsidR="008C7024">
          <w:rPr>
            <w:rFonts w:hint="eastAsia"/>
            <w:lang w:eastAsia="zh-CN"/>
          </w:rPr>
          <w:t>ofiles</w:t>
        </w:r>
      </w:ins>
      <w:ins w:id="44" w:author="moirai.zhang@gmail.com" w:date="2017-05-01T11:20:00Z">
        <w:r w:rsidR="00B778FA">
          <w:rPr>
            <w:lang w:eastAsia="zh-CN"/>
          </w:rPr>
          <w:t>.</w:t>
        </w:r>
      </w:ins>
      <w:ins w:id="45" w:author="moirai.zhang@gmail.com" w:date="2017-05-01T11:24:00Z">
        <w:r w:rsidR="008C7024">
          <w:rPr>
            <w:lang w:eastAsia="zh-CN"/>
          </w:rPr>
          <w:t xml:space="preserve"> </w:t>
        </w:r>
      </w:ins>
      <w:ins w:id="46" w:author="moirai.zhang@gmail.com" w:date="2017-05-01T11:35:00Z">
        <w:r w:rsidR="00D945F2">
          <w:rPr>
            <w:lang w:eastAsia="zh-CN"/>
          </w:rPr>
          <w:t>In sum, it</w:t>
        </w:r>
      </w:ins>
      <w:ins w:id="47" w:author="moirai.zhang@gmail.com" w:date="2017-05-01T11:36:00Z">
        <w:r w:rsidR="00D945F2">
          <w:rPr>
            <w:lang w:eastAsia="zh-CN"/>
          </w:rPr>
          <w:t>’</w:t>
        </w:r>
        <w:r w:rsidR="00D945F2">
          <w:rPr>
            <w:rFonts w:hint="eastAsia"/>
            <w:lang w:eastAsia="zh-CN"/>
          </w:rPr>
          <w:t xml:space="preserve">s beneficial </w:t>
        </w:r>
        <w:r w:rsidR="00D945F2">
          <w:rPr>
            <w:lang w:eastAsia="zh-CN"/>
          </w:rPr>
          <w:t>for</w:t>
        </w:r>
        <w:r w:rsidR="00D945F2">
          <w:rPr>
            <w:rFonts w:hint="eastAsia"/>
            <w:lang w:eastAsia="zh-CN"/>
          </w:rPr>
          <w:t xml:space="preserve"> the college students to </w:t>
        </w:r>
        <w:r w:rsidR="00D945F2">
          <w:rPr>
            <w:lang w:eastAsia="zh-CN"/>
          </w:rPr>
          <w:t xml:space="preserve">choose the </w:t>
        </w:r>
      </w:ins>
      <w:ins w:id="48" w:author="moirai.zhang@gmail.com" w:date="2017-05-01T11:37:00Z">
        <w:r w:rsidR="00D945F2">
          <w:rPr>
            <w:lang w:eastAsia="zh-CN"/>
          </w:rPr>
          <w:t>curriculums</w:t>
        </w:r>
      </w:ins>
      <w:ins w:id="49" w:author="moirai.zhang@gmail.com" w:date="2017-05-01T11:36:00Z">
        <w:r w:rsidR="00D945F2">
          <w:rPr>
            <w:lang w:eastAsia="zh-CN"/>
          </w:rPr>
          <w:t xml:space="preserve"> </w:t>
        </w:r>
      </w:ins>
      <w:ins w:id="50" w:author="moirai.zhang@gmail.com" w:date="2017-05-01T11:37:00Z">
        <w:r w:rsidR="00D945F2">
          <w:rPr>
            <w:lang w:eastAsia="zh-CN"/>
          </w:rPr>
          <w:t>fit into the job market demand.</w:t>
        </w:r>
      </w:ins>
    </w:p>
    <w:p w14:paraId="5B066A27" w14:textId="530B6C74" w:rsidR="00D945F2" w:rsidRDefault="00D945F2" w:rsidP="006161D6">
      <w:pPr>
        <w:pStyle w:val="ListParagraph"/>
        <w:numPr>
          <w:ilvl w:val="0"/>
          <w:numId w:val="7"/>
        </w:numPr>
        <w:pBdr>
          <w:bottom w:val="single" w:sz="6" w:space="1" w:color="auto"/>
        </w:pBdr>
        <w:rPr>
          <w:ins w:id="51" w:author="moirai.zhang@gmail.com" w:date="2017-05-01T12:27:00Z"/>
          <w:lang w:eastAsia="zh-CN"/>
        </w:rPr>
        <w:pPrChange w:id="52" w:author="moirai.zhang@gmail.com" w:date="2017-05-01T12:27:00Z">
          <w:pPr>
            <w:pBdr>
              <w:bottom w:val="single" w:sz="6" w:space="1" w:color="auto"/>
            </w:pBdr>
          </w:pPr>
        </w:pPrChange>
      </w:pPr>
      <w:ins w:id="53" w:author="moirai.zhang@gmail.com" w:date="2017-05-01T11:38:00Z">
        <w:r>
          <w:rPr>
            <w:lang w:eastAsia="zh-CN"/>
          </w:rPr>
          <w:t xml:space="preserve">Nevertheless, </w:t>
        </w:r>
      </w:ins>
      <w:ins w:id="54" w:author="moirai.zhang@gmail.com" w:date="2017-05-01T11:47:00Z">
        <w:r w:rsidR="000F619C">
          <w:rPr>
            <w:lang w:eastAsia="zh-CN"/>
          </w:rPr>
          <w:t xml:space="preserve">Interest plays a significant role in the process of learning. </w:t>
        </w:r>
      </w:ins>
      <w:ins w:id="55" w:author="moirai.zhang@gmail.com" w:date="2017-05-01T11:38:00Z">
        <w:r w:rsidR="000F619C">
          <w:rPr>
            <w:lang w:eastAsia="zh-CN"/>
          </w:rPr>
          <w:t>A</w:t>
        </w:r>
        <w:r>
          <w:rPr>
            <w:lang w:eastAsia="zh-CN"/>
          </w:rPr>
          <w:t xml:space="preserve">s Albert Einstein </w:t>
        </w:r>
      </w:ins>
      <w:ins w:id="56" w:author="moirai.zhang@gmail.com" w:date="2017-05-01T11:40:00Z">
        <w:r>
          <w:rPr>
            <w:lang w:eastAsia="zh-CN"/>
          </w:rPr>
          <w:t>once stated</w:t>
        </w:r>
      </w:ins>
      <w:ins w:id="57" w:author="moirai.zhang@gmail.com" w:date="2017-05-01T11:38:00Z">
        <w:r>
          <w:rPr>
            <w:lang w:eastAsia="zh-CN"/>
          </w:rPr>
          <w:t>, inter</w:t>
        </w:r>
      </w:ins>
      <w:ins w:id="58" w:author="moirai.zhang@gmail.com" w:date="2017-05-01T11:40:00Z">
        <w:r>
          <w:rPr>
            <w:lang w:eastAsia="zh-CN"/>
          </w:rPr>
          <w:t>e</w:t>
        </w:r>
      </w:ins>
      <w:ins w:id="59" w:author="moirai.zhang@gmail.com" w:date="2017-05-01T11:38:00Z">
        <w:r>
          <w:rPr>
            <w:lang w:eastAsia="zh-CN"/>
          </w:rPr>
          <w:t>st is the best</w:t>
        </w:r>
      </w:ins>
      <w:ins w:id="60" w:author="moirai.zhang@gmail.com" w:date="2017-05-01T11:40:00Z">
        <w:r>
          <w:rPr>
            <w:lang w:eastAsia="zh-CN"/>
          </w:rPr>
          <w:t xml:space="preserve"> teacher.</w:t>
        </w:r>
      </w:ins>
      <w:ins w:id="61" w:author="moirai.zhang@gmail.com" w:date="2017-05-01T11:48:00Z">
        <w:r w:rsidR="000F619C">
          <w:rPr>
            <w:lang w:eastAsia="zh-CN"/>
          </w:rPr>
          <w:t xml:space="preserve">  </w:t>
        </w:r>
      </w:ins>
      <w:ins w:id="62" w:author="moirai.zhang@gmail.com" w:date="2017-05-01T11:49:00Z">
        <w:r w:rsidR="000F619C">
          <w:rPr>
            <w:lang w:eastAsia="zh-CN"/>
          </w:rPr>
          <w:t xml:space="preserve">A great case in hand is </w:t>
        </w:r>
      </w:ins>
      <w:ins w:id="63" w:author="moirai.zhang@gmail.com" w:date="2017-05-01T11:52:00Z">
        <w:r w:rsidR="00D344FB">
          <w:rPr>
            <w:lang w:eastAsia="zh-CN"/>
          </w:rPr>
          <w:t>the</w:t>
        </w:r>
        <w:r w:rsidR="00D344FB" w:rsidRPr="00D344FB">
          <w:rPr>
            <w:lang w:eastAsia="zh-CN"/>
          </w:rPr>
          <w:t xml:space="preserve"> founder of</w:t>
        </w:r>
        <w:r w:rsidR="00D344FB">
          <w:rPr>
            <w:lang w:eastAsia="zh-CN"/>
          </w:rPr>
          <w:t xml:space="preserve"> the modern science of genetics</w:t>
        </w:r>
      </w:ins>
      <w:ins w:id="64" w:author="moirai.zhang@gmail.com" w:date="2017-05-01T11:51:00Z">
        <w:r w:rsidR="00D344FB">
          <w:rPr>
            <w:lang w:eastAsia="zh-CN"/>
          </w:rPr>
          <w:t xml:space="preserve">, </w:t>
        </w:r>
      </w:ins>
      <w:ins w:id="65" w:author="moirai.zhang@gmail.com" w:date="2017-05-01T11:50:00Z">
        <w:r w:rsidR="000F619C" w:rsidRPr="000F619C">
          <w:rPr>
            <w:lang w:eastAsia="zh-CN"/>
          </w:rPr>
          <w:t>Gregor Mendel</w:t>
        </w:r>
      </w:ins>
      <w:ins w:id="66" w:author="moirai.zhang@gmail.com" w:date="2017-05-01T11:48:00Z">
        <w:r w:rsidR="00D344FB">
          <w:rPr>
            <w:lang w:eastAsia="zh-CN"/>
          </w:rPr>
          <w:t xml:space="preserve">. </w:t>
        </w:r>
      </w:ins>
      <w:ins w:id="67" w:author="moirai.zhang@gmail.com" w:date="2017-05-01T12:07:00Z">
        <w:r w:rsidR="002D219F" w:rsidRPr="002D219F">
          <w:rPr>
            <w:lang w:eastAsia="zh-CN"/>
          </w:rPr>
          <w:t>During his childhood, Mendel worked as a gardener and studied beekeeping</w:t>
        </w:r>
        <w:r w:rsidR="002D219F">
          <w:rPr>
            <w:lang w:eastAsia="zh-CN"/>
          </w:rPr>
          <w:t>.</w:t>
        </w:r>
      </w:ins>
      <w:ins w:id="68" w:author="moirai.zhang@gmail.com" w:date="2017-05-01T12:12:00Z">
        <w:r w:rsidR="00F14537">
          <w:rPr>
            <w:lang w:eastAsia="zh-CN"/>
          </w:rPr>
          <w:t xml:space="preserve"> </w:t>
        </w:r>
      </w:ins>
      <w:ins w:id="69" w:author="moirai.zhang@gmail.com" w:date="2017-05-01T12:13:00Z">
        <w:r w:rsidR="00F14537">
          <w:rPr>
            <w:lang w:eastAsia="zh-CN"/>
          </w:rPr>
          <w:t xml:space="preserve">He was quite </w:t>
        </w:r>
      </w:ins>
      <w:ins w:id="70" w:author="moirai.zhang@gmail.com" w:date="2017-05-01T12:12:00Z">
        <w:r w:rsidR="00F14537">
          <w:rPr>
            <w:lang w:eastAsia="zh-CN"/>
          </w:rPr>
          <w:t xml:space="preserve">interested </w:t>
        </w:r>
        <w:r w:rsidR="00F14537">
          <w:rPr>
            <w:rFonts w:hint="eastAsia"/>
            <w:lang w:eastAsia="zh-CN"/>
          </w:rPr>
          <w:t xml:space="preserve">in </w:t>
        </w:r>
      </w:ins>
      <w:ins w:id="71" w:author="moirai.zhang@gmail.com" w:date="2017-05-01T12:13:00Z">
        <w:r w:rsidR="00F14537">
          <w:rPr>
            <w:lang w:eastAsia="zh-CN"/>
          </w:rPr>
          <w:t xml:space="preserve">the plant growth and flower since then. </w:t>
        </w:r>
      </w:ins>
      <w:ins w:id="72" w:author="moirai.zhang@gmail.com" w:date="2017-05-01T12:20:00Z">
        <w:r w:rsidR="00F14537" w:rsidRPr="00F14537">
          <w:rPr>
            <w:lang w:eastAsia="zh-CN"/>
          </w:rPr>
          <w:t>Between 1856 and 1863 Mendel cultivate</w:t>
        </w:r>
        <w:r w:rsidR="00F14537">
          <w:rPr>
            <w:lang w:eastAsia="zh-CN"/>
          </w:rPr>
          <w:t>d and tested some 28,000 plants.</w:t>
        </w:r>
      </w:ins>
      <w:ins w:id="73" w:author="moirai.zhang@gmail.com" w:date="2017-05-01T12:21:00Z">
        <w:r w:rsidR="006161D6" w:rsidRPr="006161D6">
          <w:t xml:space="preserve"> </w:t>
        </w:r>
        <w:r w:rsidR="006161D6">
          <w:rPr>
            <w:lang w:eastAsia="zh-CN"/>
          </w:rPr>
          <w:t>H</w:t>
        </w:r>
        <w:r w:rsidR="006161D6" w:rsidRPr="006161D6">
          <w:rPr>
            <w:lang w:eastAsia="zh-CN"/>
          </w:rPr>
          <w:t>e had a fondness for the bees, and refer to them as "my dearest little animals".</w:t>
        </w:r>
      </w:ins>
      <w:ins w:id="74" w:author="moirai.zhang@gmail.com" w:date="2017-05-01T12:13:00Z">
        <w:r w:rsidR="00F14537">
          <w:rPr>
            <w:lang w:eastAsia="zh-CN"/>
          </w:rPr>
          <w:t xml:space="preserve"> </w:t>
        </w:r>
      </w:ins>
      <w:ins w:id="75" w:author="moirai.zhang@gmail.com" w:date="2017-05-01T12:23:00Z">
        <w:r w:rsidR="006161D6">
          <w:rPr>
            <w:lang w:eastAsia="zh-CN"/>
          </w:rPr>
          <w:t xml:space="preserve">His findings </w:t>
        </w:r>
      </w:ins>
      <w:ins w:id="76" w:author="moirai.zhang@gmail.com" w:date="2017-05-01T12:17:00Z">
        <w:r w:rsidR="00F14537" w:rsidRPr="00F14537">
          <w:rPr>
            <w:lang w:eastAsia="zh-CN"/>
          </w:rPr>
          <w:t>now referred to as the laws of Mendelian inheritance.</w:t>
        </w:r>
      </w:ins>
      <w:ins w:id="77" w:author="moirai.zhang@gmail.com" w:date="2017-05-01T12:23:00Z">
        <w:r w:rsidR="006161D6">
          <w:rPr>
            <w:lang w:eastAsia="zh-CN"/>
          </w:rPr>
          <w:t xml:space="preserve"> In conclusion, </w:t>
        </w:r>
      </w:ins>
      <w:ins w:id="78" w:author="moirai.zhang@gmail.com" w:date="2017-05-01T12:27:00Z">
        <w:r w:rsidR="006161D6">
          <w:rPr>
            <w:lang w:eastAsia="zh-CN"/>
          </w:rPr>
          <w:t xml:space="preserve">finding </w:t>
        </w:r>
        <w:r w:rsidR="006161D6">
          <w:rPr>
            <w:lang w:eastAsia="zh-CN"/>
          </w:rPr>
          <w:lastRenderedPageBreak/>
          <w:t xml:space="preserve">job is not the ultimate and sole goal of higher education, </w:t>
        </w:r>
        <w:r w:rsidR="006161D6">
          <w:rPr>
            <w:lang w:eastAsia="zh-CN"/>
          </w:rPr>
          <w:t xml:space="preserve">and </w:t>
        </w:r>
      </w:ins>
      <w:ins w:id="79" w:author="moirai.zhang@gmail.com" w:date="2017-05-01T12:23:00Z">
        <w:r w:rsidR="006161D6">
          <w:rPr>
            <w:lang w:eastAsia="zh-CN"/>
          </w:rPr>
          <w:t xml:space="preserve">college students should </w:t>
        </w:r>
      </w:ins>
      <w:ins w:id="80" w:author="moirai.zhang@gmail.com" w:date="2017-05-01T12:25:00Z">
        <w:r w:rsidR="006161D6">
          <w:rPr>
            <w:lang w:eastAsia="zh-CN"/>
          </w:rPr>
          <w:t>persist</w:t>
        </w:r>
      </w:ins>
      <w:ins w:id="81" w:author="moirai.zhang@gmail.com" w:date="2017-05-01T12:23:00Z">
        <w:r w:rsidR="006161D6">
          <w:rPr>
            <w:lang w:eastAsia="zh-CN"/>
          </w:rPr>
          <w:t xml:space="preserve"> </w:t>
        </w:r>
      </w:ins>
      <w:ins w:id="82" w:author="moirai.zhang@gmail.com" w:date="2017-05-01T12:25:00Z">
        <w:r w:rsidR="006161D6">
          <w:rPr>
            <w:lang w:eastAsia="zh-CN"/>
          </w:rPr>
          <w:t>their interest</w:t>
        </w:r>
      </w:ins>
      <w:ins w:id="83" w:author="moirai.zhang@gmail.com" w:date="2017-05-01T12:27:00Z">
        <w:r w:rsidR="006161D6">
          <w:rPr>
            <w:lang w:eastAsia="zh-CN"/>
          </w:rPr>
          <w:t>s</w:t>
        </w:r>
      </w:ins>
      <w:ins w:id="84" w:author="moirai.zhang@gmail.com" w:date="2017-05-01T12:25:00Z">
        <w:r w:rsidR="006161D6">
          <w:rPr>
            <w:lang w:eastAsia="zh-CN"/>
          </w:rPr>
          <w:t>.</w:t>
        </w:r>
      </w:ins>
    </w:p>
    <w:p w14:paraId="216FCE82" w14:textId="1C5238A6" w:rsidR="007B326F" w:rsidRDefault="007B326F" w:rsidP="007B326F">
      <w:pPr>
        <w:pStyle w:val="ListParagraph"/>
        <w:numPr>
          <w:ilvl w:val="0"/>
          <w:numId w:val="7"/>
        </w:numPr>
        <w:pBdr>
          <w:bottom w:val="single" w:sz="6" w:space="1" w:color="auto"/>
        </w:pBdr>
        <w:rPr>
          <w:ins w:id="85" w:author="moirai.zhang@gmail.com" w:date="2017-05-01T12:10:00Z"/>
          <w:lang w:eastAsia="zh-CN"/>
        </w:rPr>
        <w:pPrChange w:id="86" w:author="moirai.zhang@gmail.com" w:date="2017-05-01T12:48:00Z">
          <w:pPr>
            <w:pBdr>
              <w:bottom w:val="single" w:sz="6" w:space="1" w:color="auto"/>
            </w:pBdr>
          </w:pPr>
        </w:pPrChange>
      </w:pPr>
      <w:ins w:id="87" w:author="moirai.zhang@gmail.com" w:date="2017-05-01T12:46:00Z">
        <w:r>
          <w:rPr>
            <w:lang w:eastAsia="zh-CN"/>
          </w:rPr>
          <w:t xml:space="preserve">Besides, </w:t>
        </w:r>
      </w:ins>
      <w:ins w:id="88" w:author="moirai.zhang@gmail.com" w:date="2017-05-01T12:28:00Z">
        <w:r w:rsidR="006161D6">
          <w:rPr>
            <w:lang w:eastAsia="zh-CN"/>
          </w:rPr>
          <w:t>there’</w:t>
        </w:r>
        <w:r w:rsidR="006161D6">
          <w:rPr>
            <w:rFonts w:hint="eastAsia"/>
            <w:lang w:eastAsia="zh-CN"/>
          </w:rPr>
          <w:t xml:space="preserve">re not </w:t>
        </w:r>
      </w:ins>
      <w:ins w:id="89" w:author="moirai.zhang@gmail.com" w:date="2017-05-01T12:30:00Z">
        <w:r w:rsidR="006161D6">
          <w:rPr>
            <w:lang w:eastAsia="zh-CN"/>
          </w:rPr>
          <w:t xml:space="preserve">an </w:t>
        </w:r>
      </w:ins>
      <w:ins w:id="90" w:author="moirai.zhang@gmail.com" w:date="2017-05-01T12:28:00Z">
        <w:r w:rsidR="006161D6">
          <w:rPr>
            <w:rFonts w:hint="eastAsia"/>
            <w:lang w:eastAsia="zh-CN"/>
          </w:rPr>
          <w:t xml:space="preserve">approach </w:t>
        </w:r>
      </w:ins>
      <w:ins w:id="91" w:author="moirai.zhang@gmail.com" w:date="2017-05-01T12:29:00Z">
        <w:r w:rsidR="006161D6">
          <w:rPr>
            <w:lang w:eastAsia="zh-CN"/>
          </w:rPr>
          <w:t xml:space="preserve">to </w:t>
        </w:r>
      </w:ins>
      <w:ins w:id="92" w:author="moirai.zhang@gmail.com" w:date="2017-05-01T12:30:00Z">
        <w:r w:rsidR="006161D6">
          <w:rPr>
            <w:lang w:eastAsia="zh-CN"/>
          </w:rPr>
          <w:t>make sure</w:t>
        </w:r>
      </w:ins>
      <w:ins w:id="93" w:author="moirai.zhang@gmail.com" w:date="2017-05-01T12:29:00Z">
        <w:r w:rsidR="006161D6">
          <w:rPr>
            <w:lang w:eastAsia="zh-CN"/>
          </w:rPr>
          <w:t xml:space="preserve"> the fields will be hot forever.</w:t>
        </w:r>
        <w:r w:rsidR="006161D6">
          <w:rPr>
            <w:rFonts w:hint="eastAsia"/>
            <w:lang w:eastAsia="zh-CN"/>
          </w:rPr>
          <w:t xml:space="preserve"> </w:t>
        </w:r>
      </w:ins>
      <w:ins w:id="94" w:author="moirai.zhang@gmail.com" w:date="2017-05-01T12:33:00Z">
        <w:r w:rsidR="00F2545D" w:rsidRPr="00F2545D">
          <w:rPr>
            <w:lang w:eastAsia="zh-CN"/>
          </w:rPr>
          <w:t xml:space="preserve">Artificial </w:t>
        </w:r>
      </w:ins>
      <w:ins w:id="95" w:author="moirai.zhang@gmail.com" w:date="2017-05-01T12:32:00Z">
        <w:r w:rsidR="00F2545D">
          <w:rPr>
            <w:lang w:eastAsia="zh-CN"/>
          </w:rPr>
          <w:t>n</w:t>
        </w:r>
        <w:r w:rsidR="00F2545D" w:rsidRPr="00F2545D">
          <w:rPr>
            <w:lang w:eastAsia="zh-CN"/>
          </w:rPr>
          <w:t>eural network</w:t>
        </w:r>
      </w:ins>
      <w:ins w:id="96" w:author="moirai.zhang@gmail.com" w:date="2017-05-01T12:33:00Z">
        <w:r w:rsidR="00F2545D">
          <w:rPr>
            <w:lang w:eastAsia="zh-CN"/>
          </w:rPr>
          <w:t>s</w:t>
        </w:r>
        <w:r w:rsidR="00F2545D" w:rsidRPr="00F2545D">
          <w:rPr>
            <w:lang w:eastAsia="zh-CN"/>
          </w:rPr>
          <w:t>(ANNs)</w:t>
        </w:r>
      </w:ins>
      <w:ins w:id="97" w:author="moirai.zhang@gmail.com" w:date="2017-05-01T12:32:00Z">
        <w:r w:rsidR="00F2545D">
          <w:rPr>
            <w:lang w:eastAsia="zh-CN"/>
          </w:rPr>
          <w:t>, a hot topic</w:t>
        </w:r>
        <w:r w:rsidR="00F2545D" w:rsidRPr="00F2545D">
          <w:rPr>
            <w:lang w:eastAsia="zh-CN"/>
          </w:rPr>
          <w:t xml:space="preserve"> in computer science research</w:t>
        </w:r>
        <w:r w:rsidR="00F2545D">
          <w:rPr>
            <w:lang w:eastAsia="zh-CN"/>
          </w:rPr>
          <w:t xml:space="preserve">, </w:t>
        </w:r>
        <w:r w:rsidR="00F2545D">
          <w:rPr>
            <w:rFonts w:hint="eastAsia"/>
            <w:lang w:eastAsia="zh-CN"/>
          </w:rPr>
          <w:t xml:space="preserve">is a case in point. </w:t>
        </w:r>
        <w:r w:rsidR="00F2545D">
          <w:rPr>
            <w:lang w:eastAsia="zh-CN"/>
          </w:rPr>
          <w:t xml:space="preserve">In fact, </w:t>
        </w:r>
      </w:ins>
      <w:ins w:id="98" w:author="moirai.zhang@gmail.com" w:date="2017-05-01T12:35:00Z">
        <w:r w:rsidR="00F2545D">
          <w:rPr>
            <w:lang w:eastAsia="zh-CN"/>
          </w:rPr>
          <w:t xml:space="preserve">some scientists are focusing on the field since 1943. However, </w:t>
        </w:r>
      </w:ins>
      <w:ins w:id="99" w:author="moirai.zhang@gmail.com" w:date="2017-05-01T12:37:00Z">
        <w:r w:rsidR="00F2545D" w:rsidRPr="00F2545D">
          <w:rPr>
            <w:lang w:eastAsia="zh-CN"/>
          </w:rPr>
          <w:t>Neural network research stagnated</w:t>
        </w:r>
        <w:r w:rsidR="00F2545D">
          <w:rPr>
            <w:lang w:eastAsia="zh-CN"/>
          </w:rPr>
          <w:t xml:space="preserve"> since </w:t>
        </w:r>
      </w:ins>
      <w:ins w:id="100" w:author="moirai.zhang@gmail.com" w:date="2017-05-01T12:38:00Z">
        <w:r w:rsidR="00F2545D" w:rsidRPr="00F2545D">
          <w:rPr>
            <w:lang w:eastAsia="zh-CN"/>
          </w:rPr>
          <w:t xml:space="preserve">computers didn't have enough processing power to effectively handle the long run time required by large neural networks. </w:t>
        </w:r>
      </w:ins>
      <w:ins w:id="101" w:author="moirai.zhang@gmail.com" w:date="2017-05-01T12:40:00Z">
        <w:r w:rsidR="00F2545D">
          <w:rPr>
            <w:lang w:eastAsia="zh-CN"/>
          </w:rPr>
          <w:t xml:space="preserve">The </w:t>
        </w:r>
      </w:ins>
      <w:ins w:id="102" w:author="moirai.zhang@gmail.com" w:date="2017-05-01T12:39:00Z">
        <w:r w:rsidR="00F2545D" w:rsidRPr="00F2545D">
          <w:rPr>
            <w:lang w:eastAsia="zh-CN"/>
          </w:rPr>
          <w:t>hottest topics</w:t>
        </w:r>
        <w:r w:rsidR="00F2545D">
          <w:rPr>
            <w:lang w:eastAsia="zh-CN"/>
          </w:rPr>
          <w:t xml:space="preserve"> during those years</w:t>
        </w:r>
        <w:r w:rsidR="00F2545D" w:rsidRPr="00F2545D">
          <w:rPr>
            <w:lang w:eastAsia="zh-CN"/>
          </w:rPr>
          <w:t xml:space="preserve"> are</w:t>
        </w:r>
      </w:ins>
      <w:ins w:id="103" w:author="moirai.zhang@gmail.com" w:date="2017-05-01T12:40:00Z">
        <w:r w:rsidR="00F2545D">
          <w:rPr>
            <w:lang w:eastAsia="zh-CN"/>
          </w:rPr>
          <w:t xml:space="preserve"> C</w:t>
        </w:r>
        <w:r w:rsidR="00F2545D" w:rsidRPr="008B538C">
          <w:rPr>
            <w:lang w:eastAsia="zh-CN"/>
          </w:rPr>
          <w:t>loud computing</w:t>
        </w:r>
        <w:r w:rsidR="00F2545D">
          <w:rPr>
            <w:lang w:eastAsia="zh-CN"/>
          </w:rPr>
          <w:t xml:space="preserve"> </w:t>
        </w:r>
        <w:r w:rsidR="00F2545D">
          <w:rPr>
            <w:lang w:eastAsia="zh-CN"/>
          </w:rPr>
          <w:t>and</w:t>
        </w:r>
        <w:r w:rsidR="00F2545D">
          <w:rPr>
            <w:lang w:eastAsia="zh-CN"/>
          </w:rPr>
          <w:t xml:space="preserve"> big </w:t>
        </w:r>
        <w:r w:rsidR="00F2545D">
          <w:rPr>
            <w:rFonts w:hint="eastAsia"/>
            <w:lang w:eastAsia="zh-CN"/>
          </w:rPr>
          <w:t>data</w:t>
        </w:r>
        <w:r w:rsidR="00F2545D">
          <w:rPr>
            <w:lang w:eastAsia="zh-CN"/>
          </w:rPr>
          <w:t>.</w:t>
        </w:r>
        <w:r w:rsidR="00F2545D">
          <w:rPr>
            <w:rFonts w:hint="eastAsia"/>
            <w:lang w:eastAsia="zh-CN"/>
          </w:rPr>
          <w:t xml:space="preserve"> </w:t>
        </w:r>
      </w:ins>
      <w:ins w:id="104" w:author="moirai.zhang@gmail.com" w:date="2017-05-01T12:38:00Z">
        <w:r w:rsidR="00F2545D" w:rsidRPr="00F2545D">
          <w:rPr>
            <w:lang w:eastAsia="zh-CN"/>
          </w:rPr>
          <w:t>Neural network research slowed until computers achieved greater processing power</w:t>
        </w:r>
      </w:ins>
      <w:ins w:id="105" w:author="moirai.zhang@gmail.com" w:date="2017-05-01T12:40:00Z">
        <w:r w:rsidR="00F2545D">
          <w:rPr>
            <w:lang w:eastAsia="zh-CN"/>
          </w:rPr>
          <w:t xml:space="preserve"> and </w:t>
        </w:r>
      </w:ins>
      <w:ins w:id="106" w:author="moirai.zhang@gmail.com" w:date="2017-05-01T12:42:00Z">
        <w:r>
          <w:rPr>
            <w:lang w:eastAsia="zh-CN"/>
          </w:rPr>
          <w:t xml:space="preserve">Alpha </w:t>
        </w:r>
        <w:r>
          <w:rPr>
            <w:rFonts w:hint="eastAsia"/>
            <w:lang w:eastAsia="zh-CN"/>
          </w:rPr>
          <w:t>Go</w:t>
        </w:r>
        <w:r>
          <w:rPr>
            <w:lang w:eastAsia="zh-CN"/>
          </w:rPr>
          <w:t xml:space="preserve"> beat</w:t>
        </w:r>
        <w:r>
          <w:rPr>
            <w:rFonts w:hint="eastAsia"/>
            <w:lang w:eastAsia="zh-CN"/>
          </w:rPr>
          <w:t>s</w:t>
        </w:r>
        <w:r w:rsidRPr="007B326F">
          <w:rPr>
            <w:lang w:eastAsia="zh-CN"/>
          </w:rPr>
          <w:t xml:space="preserve"> a 9-dan</w:t>
        </w:r>
        <w:r>
          <w:rPr>
            <w:lang w:eastAsia="zh-CN"/>
          </w:rPr>
          <w:t xml:space="preserve"> professional without handicaps</w:t>
        </w:r>
      </w:ins>
      <w:ins w:id="107" w:author="moirai.zhang@gmail.com" w:date="2017-05-01T12:38:00Z">
        <w:r w:rsidR="00F2545D" w:rsidRPr="00F2545D">
          <w:rPr>
            <w:lang w:eastAsia="zh-CN"/>
          </w:rPr>
          <w:t>.</w:t>
        </w:r>
      </w:ins>
      <w:ins w:id="108" w:author="moirai.zhang@gmail.com" w:date="2017-05-01T12:42:00Z">
        <w:r>
          <w:rPr>
            <w:lang w:eastAsia="zh-CN"/>
          </w:rPr>
          <w:t xml:space="preserve"> Now, </w:t>
        </w:r>
      </w:ins>
      <w:ins w:id="109" w:author="moirai.zhang@gmail.com" w:date="2017-05-01T12:43:00Z">
        <w:r w:rsidRPr="007B326F">
          <w:rPr>
            <w:lang w:eastAsia="zh-CN"/>
          </w:rPr>
          <w:t>neural networks were again deployed on a large scale, particularly in image and visual recognition problems.</w:t>
        </w:r>
        <w:r>
          <w:rPr>
            <w:lang w:eastAsia="zh-CN"/>
          </w:rPr>
          <w:t xml:space="preserve"> In short, if college students decide to choose the </w:t>
        </w:r>
      </w:ins>
      <w:ins w:id="110" w:author="moirai.zhang@gmail.com" w:date="2017-05-01T12:44:00Z">
        <w:r>
          <w:rPr>
            <w:lang w:eastAsia="zh-CN"/>
          </w:rPr>
          <w:t xml:space="preserve">current hot </w:t>
        </w:r>
      </w:ins>
      <w:ins w:id="111" w:author="moirai.zhang@gmail.com" w:date="2017-05-01T12:43:00Z">
        <w:r>
          <w:rPr>
            <w:lang w:eastAsia="zh-CN"/>
          </w:rPr>
          <w:t>fields</w:t>
        </w:r>
      </w:ins>
      <w:ins w:id="112" w:author="moirai.zhang@gmail.com" w:date="2017-05-01T12:45:00Z">
        <w:r>
          <w:rPr>
            <w:lang w:eastAsia="zh-CN"/>
          </w:rPr>
          <w:t xml:space="preserve">, they might miss latent </w:t>
        </w:r>
      </w:ins>
      <w:ins w:id="113" w:author="moirai.zhang@gmail.com" w:date="2017-05-01T12:46:00Z">
        <w:r>
          <w:rPr>
            <w:lang w:eastAsia="zh-CN"/>
          </w:rPr>
          <w:t>opportunit</w:t>
        </w:r>
        <w:r>
          <w:rPr>
            <w:rFonts w:hint="eastAsia"/>
            <w:lang w:eastAsia="zh-CN"/>
          </w:rPr>
          <w:t>ies</w:t>
        </w:r>
        <w:r>
          <w:rPr>
            <w:lang w:eastAsia="zh-CN"/>
          </w:rPr>
          <w:t xml:space="preserve">. </w:t>
        </w:r>
        <w:r>
          <w:rPr>
            <w:lang w:eastAsia="zh-CN"/>
          </w:rPr>
          <w:t xml:space="preserve">Moreover, </w:t>
        </w:r>
        <w:r>
          <w:rPr>
            <w:lang w:eastAsia="zh-CN"/>
          </w:rPr>
          <w:t xml:space="preserve">even if there are a field could be hot forever, </w:t>
        </w:r>
      </w:ins>
      <w:ins w:id="114" w:author="moirai.zhang@gmail.com" w:date="2017-05-01T12:48:00Z">
        <w:r>
          <w:rPr>
            <w:lang w:eastAsia="zh-CN"/>
          </w:rPr>
          <w:t xml:space="preserve">too many </w:t>
        </w:r>
      </w:ins>
      <w:ins w:id="115" w:author="moirai.zhang@gmail.com" w:date="2017-05-01T12:47:00Z">
        <w:r>
          <w:rPr>
            <w:lang w:eastAsia="zh-CN"/>
          </w:rPr>
          <w:t xml:space="preserve">students </w:t>
        </w:r>
      </w:ins>
      <w:ins w:id="116" w:author="moirai.zhang@gmail.com" w:date="2017-05-01T12:48:00Z">
        <w:r>
          <w:rPr>
            <w:lang w:eastAsia="zh-CN"/>
          </w:rPr>
          <w:t>ru</w:t>
        </w:r>
        <w:r>
          <w:rPr>
            <w:rFonts w:hint="eastAsia"/>
            <w:lang w:eastAsia="zh-CN"/>
          </w:rPr>
          <w:t>sh into</w:t>
        </w:r>
        <w:r>
          <w:rPr>
            <w:lang w:eastAsia="zh-CN"/>
          </w:rPr>
          <w:t xml:space="preserve"> the field will causes </w:t>
        </w:r>
      </w:ins>
      <w:ins w:id="117" w:author="moirai.zhang@gmail.com" w:date="2017-05-01T12:49:00Z">
        <w:r>
          <w:rPr>
            <w:lang w:eastAsia="zh-CN"/>
          </w:rPr>
          <w:t xml:space="preserve">the </w:t>
        </w:r>
        <w:r>
          <w:rPr>
            <w:rFonts w:hint="eastAsia"/>
            <w:lang w:eastAsia="zh-CN"/>
          </w:rPr>
          <w:t>i</w:t>
        </w:r>
        <w:r w:rsidRPr="007B326F">
          <w:rPr>
            <w:lang w:eastAsia="zh-CN"/>
          </w:rPr>
          <w:t>ntense competition</w:t>
        </w:r>
        <w:r>
          <w:rPr>
            <w:lang w:eastAsia="zh-CN"/>
          </w:rPr>
          <w:t xml:space="preserve">. It will be hard for most of </w:t>
        </w:r>
      </w:ins>
      <w:ins w:id="118" w:author="moirai.zhang@gmail.com" w:date="2017-05-01T12:50:00Z">
        <w:r>
          <w:rPr>
            <w:lang w:eastAsia="zh-CN"/>
          </w:rPr>
          <w:t>them to find a place to survive. To summa</w:t>
        </w:r>
      </w:ins>
      <w:ins w:id="119" w:author="moirai.zhang@gmail.com" w:date="2017-05-01T12:51:00Z">
        <w:r>
          <w:rPr>
            <w:lang w:eastAsia="zh-CN"/>
          </w:rPr>
          <w:t>r</w:t>
        </w:r>
      </w:ins>
      <w:ins w:id="120" w:author="moirai.zhang@gmail.com" w:date="2017-05-01T12:50:00Z">
        <w:r>
          <w:rPr>
            <w:lang w:eastAsia="zh-CN"/>
          </w:rPr>
          <w:t xml:space="preserve">ize, </w:t>
        </w:r>
      </w:ins>
      <w:ins w:id="121" w:author="moirai.zhang@gmail.com" w:date="2017-05-01T12:51:00Z">
        <w:r>
          <w:rPr>
            <w:lang w:eastAsia="zh-CN"/>
          </w:rPr>
          <w:t xml:space="preserve">college students should not </w:t>
        </w:r>
        <w:r w:rsidR="0095628A">
          <w:rPr>
            <w:lang w:eastAsia="zh-CN"/>
          </w:rPr>
          <w:t xml:space="preserve">decide their subjects </w:t>
        </w:r>
      </w:ins>
      <w:ins w:id="122" w:author="moirai.zhang@gmail.com" w:date="2017-05-01T12:52:00Z">
        <w:r w:rsidR="0095628A">
          <w:rPr>
            <w:lang w:eastAsia="zh-CN"/>
          </w:rPr>
          <w:t xml:space="preserve">only </w:t>
        </w:r>
      </w:ins>
      <w:ins w:id="123" w:author="moirai.zhang@gmail.com" w:date="2017-05-01T12:51:00Z">
        <w:r w:rsidR="0095628A">
          <w:rPr>
            <w:lang w:eastAsia="zh-CN"/>
          </w:rPr>
          <w:t xml:space="preserve">based </w:t>
        </w:r>
      </w:ins>
      <w:ins w:id="124" w:author="moirai.zhang@gmail.com" w:date="2017-05-01T12:52:00Z">
        <w:r w:rsidR="0095628A">
          <w:rPr>
            <w:lang w:eastAsia="zh-CN"/>
          </w:rPr>
          <w:t>on the job market.</w:t>
        </w:r>
      </w:ins>
      <w:bookmarkStart w:id="125" w:name="_GoBack"/>
      <w:bookmarkEnd w:id="125"/>
    </w:p>
    <w:p w14:paraId="77C4F2BE" w14:textId="77777777" w:rsidR="00D945F2" w:rsidRDefault="00D945F2" w:rsidP="00BD242F">
      <w:pPr>
        <w:pBdr>
          <w:bottom w:val="single" w:sz="6" w:space="1" w:color="auto"/>
        </w:pBdr>
        <w:rPr>
          <w:rFonts w:hint="eastAsia"/>
          <w:lang w:eastAsia="zh-CN"/>
        </w:rPr>
      </w:pPr>
    </w:p>
    <w:p w14:paraId="725E673B" w14:textId="77777777" w:rsidR="00BD242F" w:rsidRDefault="00BD242F" w:rsidP="00BD242F">
      <w:pPr>
        <w:rPr>
          <w:rFonts w:hint="eastAsia"/>
          <w:lang w:eastAsia="zh-CN"/>
        </w:rPr>
      </w:pPr>
    </w:p>
    <w:p w14:paraId="3FD687DA" w14:textId="77777777" w:rsidR="00D803EC" w:rsidRDefault="00D803EC" w:rsidP="00D803EC">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20) Some people believe that college students should consider only their own talents and interests when choosing a field of study. Others believe that college students should base their choice of a field of study on the availability of jobs in that field. </w:t>
      </w:r>
    </w:p>
    <w:p w14:paraId="7FBF2FB2" w14:textId="659E06FA" w:rsidR="008360AB" w:rsidRDefault="00D803EC" w:rsidP="00D803EC">
      <w:pPr>
        <w:widowControl w:val="0"/>
        <w:pBdr>
          <w:bottom w:val="single" w:sz="6" w:space="1" w:color="auto"/>
        </w:pBdr>
        <w:autoSpaceDE w:val="0"/>
        <w:autoSpaceDN w:val="0"/>
        <w:adjustRightInd w:val="0"/>
        <w:spacing w:after="240" w:line="340" w:lineRule="atLeast"/>
        <w:rPr>
          <w:rFonts w:ascii="Times" w:hAnsi="Times" w:cs="Times" w:hint="eastAsia"/>
          <w:color w:val="000000"/>
          <w:sz w:val="29"/>
          <w:szCs w:val="29"/>
          <w:lang w:eastAsia="zh-CN"/>
        </w:rPr>
      </w:pPr>
      <w:r>
        <w:rPr>
          <w:rFonts w:ascii="Times" w:hAnsi="Times" w:cs="Times"/>
          <w:color w:val="000000"/>
          <w:sz w:val="29"/>
          <w:szCs w:val="29"/>
        </w:rPr>
        <w:t xml:space="preserve">Write a response in which you discuss which view more closely aligns with your own position and explain your reasoning for the position you take. In developing and supporting your position, you should address both of the views presented. </w:t>
      </w:r>
    </w:p>
    <w:p w14:paraId="004CD6E0" w14:textId="77777777" w:rsidR="008360AB" w:rsidRDefault="008360AB" w:rsidP="008360A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32) College students should base their choice of a field of study on the availability of jobs in that field. </w:t>
      </w:r>
    </w:p>
    <w:p w14:paraId="6495B90C" w14:textId="1EDBF4C4" w:rsidR="008360AB" w:rsidRDefault="008360AB" w:rsidP="008360AB">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Write a response in which you discuss the extent to which you agree or disagree with the claim. In developing and supporting your position, be sure to address the most compelling reasons and/or examples that could be used to challenge your position.</w:t>
      </w:r>
    </w:p>
    <w:p w14:paraId="35E9AEB4" w14:textId="77777777" w:rsidR="008360AB" w:rsidRDefault="008360AB" w:rsidP="008360AB">
      <w:pPr>
        <w:rPr>
          <w:lang w:eastAsia="zh-CN"/>
        </w:rPr>
      </w:pPr>
      <w:r>
        <w:rPr>
          <w:lang w:eastAsia="zh-CN"/>
        </w:rPr>
        <w:t>98) Educational institutions should actively encourage their students to choose fields of study in which jobs are plentiful.</w:t>
      </w:r>
    </w:p>
    <w:p w14:paraId="60E010DF" w14:textId="77777777" w:rsidR="008360AB" w:rsidRDefault="008360AB" w:rsidP="008360AB">
      <w:pPr>
        <w:rPr>
          <w:lang w:eastAsia="zh-CN"/>
        </w:rPr>
      </w:pPr>
    </w:p>
    <w:p w14:paraId="0EF420EB" w14:textId="77777777" w:rsidR="008360AB" w:rsidRDefault="008360AB" w:rsidP="008360AB">
      <w:pPr>
        <w:pBdr>
          <w:bottom w:val="single" w:sz="6" w:space="1" w:color="auto"/>
        </w:pBdr>
        <w:rPr>
          <w:lang w:eastAsia="zh-CN"/>
        </w:rPr>
      </w:pPr>
      <w:r>
        <w:rPr>
          <w:lang w:eastAsia="zh-CN"/>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469F8C0C" w14:textId="77777777" w:rsidR="008360AB" w:rsidRDefault="008360AB" w:rsidP="008360AB">
      <w:pPr>
        <w:rPr>
          <w:lang w:eastAsia="zh-CN"/>
        </w:rPr>
      </w:pPr>
      <w:r>
        <w:rPr>
          <w:lang w:eastAsia="zh-CN"/>
        </w:rPr>
        <w:t>136) Educational institutions should actively encourage their students to choose fields of study in which jobs are plentiful.</w:t>
      </w:r>
    </w:p>
    <w:p w14:paraId="71CC766F" w14:textId="77777777" w:rsidR="008360AB" w:rsidRDefault="008360AB" w:rsidP="008360AB">
      <w:pPr>
        <w:rPr>
          <w:lang w:eastAsia="zh-CN"/>
        </w:rPr>
      </w:pPr>
    </w:p>
    <w:p w14:paraId="4BE86481" w14:textId="77777777" w:rsidR="008360AB" w:rsidRDefault="008360AB" w:rsidP="008360AB">
      <w:pPr>
        <w:pBdr>
          <w:bottom w:val="single" w:sz="6" w:space="1" w:color="auto"/>
        </w:pBdr>
        <w:rPr>
          <w:lang w:eastAsia="zh-CN"/>
        </w:rPr>
      </w:pPr>
      <w:r>
        <w:rPr>
          <w:lang w:eastAsia="zh-CN"/>
        </w:rPr>
        <w:t>Write a response in which you discuss the extent to which you agree or disagree with the claim. In developing and supporting your position, be sure to address the most compelling reasons and/or examples that could be used to challenge your position.</w:t>
      </w:r>
    </w:p>
    <w:p w14:paraId="2D647D29" w14:textId="77777777" w:rsidR="008360AB" w:rsidRDefault="008360AB" w:rsidP="008360AB">
      <w:pPr>
        <w:widowControl w:val="0"/>
        <w:autoSpaceDE w:val="0"/>
        <w:autoSpaceDN w:val="0"/>
        <w:adjustRightInd w:val="0"/>
        <w:spacing w:after="240" w:line="340" w:lineRule="atLeast"/>
        <w:rPr>
          <w:rFonts w:ascii="Times" w:hAnsi="Times" w:cs="Times"/>
          <w:color w:val="000000"/>
          <w:lang w:eastAsia="zh-CN"/>
        </w:rPr>
      </w:pPr>
      <w:r>
        <w:rPr>
          <w:rFonts w:ascii="Times" w:hAnsi="Times" w:cs="Times"/>
          <w:b/>
          <w:bCs/>
          <w:color w:val="000000"/>
          <w:sz w:val="29"/>
          <w:szCs w:val="29"/>
        </w:rPr>
        <w:t xml:space="preserve">129) College students should base their choice of a field of study on the availability of jobs in that field. </w:t>
      </w:r>
    </w:p>
    <w:p w14:paraId="7A7E9AFB" w14:textId="758D3A1C" w:rsidR="008360AB" w:rsidRPr="008360AB" w:rsidRDefault="008360AB" w:rsidP="008360AB">
      <w:pPr>
        <w:widowControl w:val="0"/>
        <w:autoSpaceDE w:val="0"/>
        <w:autoSpaceDN w:val="0"/>
        <w:adjustRightInd w:val="0"/>
        <w:spacing w:after="240" w:line="340" w:lineRule="atLeast"/>
        <w:rPr>
          <w:rFonts w:ascii="Times" w:hAnsi="Times" w:cs="Times" w:hint="eastAsia"/>
          <w:color w:val="000000"/>
          <w:lang w:eastAsia="zh-CN"/>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sectPr w:rsidR="008360AB" w:rsidRPr="008360AB" w:rsidSect="0039303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DE2ED6"/>
    <w:multiLevelType w:val="hybridMultilevel"/>
    <w:tmpl w:val="6E88EC3E"/>
    <w:lvl w:ilvl="0" w:tplc="9F529EA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722E92"/>
    <w:multiLevelType w:val="hybridMultilevel"/>
    <w:tmpl w:val="72582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DC5212"/>
    <w:multiLevelType w:val="hybridMultilevel"/>
    <w:tmpl w:val="6E88EC3E"/>
    <w:lvl w:ilvl="0" w:tplc="9F529EA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A818A4"/>
    <w:multiLevelType w:val="hybridMultilevel"/>
    <w:tmpl w:val="2104221A"/>
    <w:lvl w:ilvl="0" w:tplc="8A6CC12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3550EC"/>
    <w:multiLevelType w:val="hybridMultilevel"/>
    <w:tmpl w:val="6E88EC3E"/>
    <w:lvl w:ilvl="0" w:tplc="9F529EA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9629C1"/>
    <w:multiLevelType w:val="hybridMultilevel"/>
    <w:tmpl w:val="F2E6F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6"/>
  </w:num>
  <w:num w:numId="5">
    <w:abstractNumId w:val="1"/>
  </w:num>
  <w:num w:numId="6">
    <w:abstractNumId w:val="2"/>
  </w:num>
  <w:num w:numId="7">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irai.zhang@gmail.com">
    <w15:presenceInfo w15:providerId="Windows Live" w15:userId="a4dffc9fe1e38f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trackRevision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FFF"/>
    <w:rsid w:val="000F619C"/>
    <w:rsid w:val="00276BAB"/>
    <w:rsid w:val="002D219F"/>
    <w:rsid w:val="006161D6"/>
    <w:rsid w:val="007B326F"/>
    <w:rsid w:val="008360AB"/>
    <w:rsid w:val="008C7024"/>
    <w:rsid w:val="009472CF"/>
    <w:rsid w:val="0095628A"/>
    <w:rsid w:val="00B778FA"/>
    <w:rsid w:val="00BD242F"/>
    <w:rsid w:val="00D344FB"/>
    <w:rsid w:val="00D803EC"/>
    <w:rsid w:val="00D945F2"/>
    <w:rsid w:val="00E82FFF"/>
    <w:rsid w:val="00F14537"/>
    <w:rsid w:val="00F25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D270C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FFF"/>
    <w:pPr>
      <w:ind w:left="720"/>
      <w:contextualSpacing/>
    </w:pPr>
  </w:style>
  <w:style w:type="paragraph" w:styleId="BalloonText">
    <w:name w:val="Balloon Text"/>
    <w:basedOn w:val="Normal"/>
    <w:link w:val="BalloonTextChar"/>
    <w:uiPriority w:val="99"/>
    <w:semiHidden/>
    <w:unhideWhenUsed/>
    <w:rsid w:val="00BD242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242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851</Words>
  <Characters>4855</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4</cp:revision>
  <dcterms:created xsi:type="dcterms:W3CDTF">2017-04-28T09:34:00Z</dcterms:created>
  <dcterms:modified xsi:type="dcterms:W3CDTF">2017-05-01T04:52:00Z</dcterms:modified>
</cp:coreProperties>
</file>