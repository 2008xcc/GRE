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A23AB" w14:textId="77777777" w:rsidR="006F51BD" w:rsidRPr="00C25048" w:rsidRDefault="006F51BD" w:rsidP="006F51BD">
      <w:pPr>
        <w:rPr>
          <w:color w:val="C00000"/>
        </w:rPr>
      </w:pPr>
      <w:r w:rsidRPr="00C25048">
        <w:rPr>
          <w:color w:val="C00000"/>
        </w:rPr>
        <w:t xml:space="preserve">13 Universities should require every student to take a variety of courses outside the student's field of study. </w:t>
      </w:r>
    </w:p>
    <w:p w14:paraId="08070907" w14:textId="77777777" w:rsidR="00352680" w:rsidRDefault="00352680">
      <w:pPr>
        <w:rPr>
          <w:lang w:eastAsia="zh-CN"/>
        </w:rPr>
      </w:pPr>
    </w:p>
    <w:p w14:paraId="10F203F9" w14:textId="77777777"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F8F244D" w14:textId="77777777"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设想</w:t>
      </w:r>
      <w:r>
        <w:rPr>
          <w:rFonts w:ascii="Times" w:hAnsi="Times" w:cs="Times"/>
          <w:color w:val="000000"/>
          <w:sz w:val="29"/>
          <w:szCs w:val="29"/>
          <w:lang w:eastAsia="zh-CN"/>
        </w:rPr>
        <w:t>相反观点，</w:t>
      </w:r>
      <w:r>
        <w:rPr>
          <w:rFonts w:ascii="Times" w:hAnsi="Times" w:cs="Times" w:hint="eastAsia"/>
          <w:color w:val="000000"/>
          <w:sz w:val="29"/>
          <w:szCs w:val="29"/>
          <w:lang w:eastAsia="zh-CN"/>
        </w:rPr>
        <w:t>并</w:t>
      </w:r>
      <w:r>
        <w:rPr>
          <w:rFonts w:ascii="Times" w:hAnsi="Times" w:cs="Times"/>
          <w:color w:val="000000"/>
          <w:sz w:val="29"/>
          <w:szCs w:val="29"/>
          <w:lang w:eastAsia="zh-CN"/>
        </w:rPr>
        <w:t>回应</w:t>
      </w:r>
    </w:p>
    <w:p w14:paraId="21706455" w14:textId="77777777" w:rsidR="008B236C" w:rsidRDefault="006F51BD">
      <w:pPr>
        <w:rPr>
          <w:lang w:eastAsia="zh-CN"/>
        </w:rPr>
      </w:pPr>
      <w:r>
        <w:rPr>
          <w:lang w:eastAsia="zh-CN"/>
        </w:rPr>
        <w:t xml:space="preserve">Is that true that individuals who attain more knowledge are likely to succeed? I bet your answer is true. However, do you agree to require all students to take </w:t>
      </w:r>
      <w:r w:rsidRPr="006F51BD">
        <w:rPr>
          <w:lang w:eastAsia="zh-CN"/>
        </w:rPr>
        <w:t xml:space="preserve">multifarious </w:t>
      </w:r>
      <w:r>
        <w:rPr>
          <w:lang w:eastAsia="zh-CN"/>
        </w:rPr>
        <w:t>courses just for enriching their knowledge? People’</w:t>
      </w:r>
      <w:r>
        <w:rPr>
          <w:rFonts w:hint="eastAsia"/>
          <w:lang w:eastAsia="zh-CN"/>
        </w:rPr>
        <w:t xml:space="preserve">s answer may vary. Some of them asserts that all courses probably become useful in the </w:t>
      </w:r>
      <w:r>
        <w:rPr>
          <w:lang w:eastAsia="zh-CN"/>
        </w:rPr>
        <w:t>future, thus, universities should encourage them to learn more. Others, in the contrast, insists that students should focus on the field of study in universities. In my perspective, in most cases, students should not be coerced by universities to take too many courses outside their field of study.</w:t>
      </w:r>
    </w:p>
    <w:p w14:paraId="6FC5D9DB" w14:textId="3433A032" w:rsidR="008B236C" w:rsidRDefault="008B236C" w:rsidP="006F51BD">
      <w:pPr>
        <w:pStyle w:val="ListParagraph"/>
        <w:numPr>
          <w:ilvl w:val="0"/>
          <w:numId w:val="1"/>
        </w:numPr>
        <w:rPr>
          <w:lang w:eastAsia="zh-CN"/>
        </w:rPr>
      </w:pPr>
      <w:r>
        <w:rPr>
          <w:lang w:eastAsia="zh-CN"/>
        </w:rPr>
        <w:t>相反观点，学校劝说这些学生选多样的课程，</w:t>
      </w:r>
      <w:r>
        <w:rPr>
          <w:rFonts w:hint="eastAsia"/>
          <w:lang w:eastAsia="zh-CN"/>
        </w:rPr>
        <w:t>有利于</w:t>
      </w:r>
      <w:r>
        <w:rPr>
          <w:lang w:eastAsia="zh-CN"/>
        </w:rPr>
        <w:t>学生个人知识体系的建立，</w:t>
      </w:r>
      <w:ins w:id="0" w:author="moirai.zhang@gmail.com" w:date="2017-04-28T17:08:00Z">
        <w:r w:rsidR="00D82081" w:rsidRPr="00D82081">
          <w:rPr>
            <w:rFonts w:hint="eastAsia"/>
            <w:lang w:eastAsia="zh-CN"/>
          </w:rPr>
          <w:t>促进人的全面发展</w:t>
        </w:r>
        <w:r w:rsidR="00D82081" w:rsidRPr="00D82081">
          <w:rPr>
            <w:rFonts w:hint="eastAsia"/>
            <w:lang w:eastAsia="zh-CN"/>
          </w:rPr>
          <w:t>(integrated development)</w:t>
        </w:r>
      </w:ins>
      <w:r w:rsidR="00D82081">
        <w:rPr>
          <w:lang w:eastAsia="zh-CN"/>
        </w:rPr>
        <w:t>，</w:t>
      </w:r>
      <w:r>
        <w:rPr>
          <w:rFonts w:hint="eastAsia"/>
          <w:lang w:eastAsia="zh-CN"/>
        </w:rPr>
        <w:t>帮助</w:t>
      </w:r>
      <w:r>
        <w:rPr>
          <w:lang w:eastAsia="zh-CN"/>
        </w:rPr>
        <w:t>他们在社会上更好</w:t>
      </w:r>
      <w:r>
        <w:rPr>
          <w:rFonts w:hint="eastAsia"/>
          <w:lang w:eastAsia="zh-CN"/>
        </w:rPr>
        <w:t>立足</w:t>
      </w:r>
      <w:r>
        <w:rPr>
          <w:lang w:eastAsia="zh-CN"/>
        </w:rPr>
        <w:t>。</w:t>
      </w:r>
      <w:r>
        <w:rPr>
          <w:rFonts w:hint="eastAsia"/>
          <w:lang w:eastAsia="zh-CN"/>
        </w:rPr>
        <w:t>举个例子</w:t>
      </w:r>
      <w:r>
        <w:rPr>
          <w:lang w:eastAsia="zh-CN"/>
        </w:rPr>
        <w:t>，</w:t>
      </w:r>
      <w:r>
        <w:rPr>
          <w:rFonts w:hint="eastAsia"/>
          <w:lang w:eastAsia="zh-CN"/>
        </w:rPr>
        <w:t>我</w:t>
      </w:r>
      <w:r>
        <w:rPr>
          <w:lang w:eastAsia="zh-CN"/>
        </w:rPr>
        <w:t>以前</w:t>
      </w:r>
      <w:r>
        <w:rPr>
          <w:rFonts w:hint="eastAsia"/>
          <w:lang w:eastAsia="zh-CN"/>
        </w:rPr>
        <w:t>出于好奇</w:t>
      </w:r>
      <w:r>
        <w:rPr>
          <w:lang w:eastAsia="zh-CN"/>
        </w:rPr>
        <w:t>选了学校的</w:t>
      </w:r>
      <w:r>
        <w:rPr>
          <w:rFonts w:hint="eastAsia"/>
          <w:lang w:eastAsia="zh-CN"/>
        </w:rPr>
        <w:t>博弈论</w:t>
      </w:r>
      <w:r>
        <w:rPr>
          <w:lang w:eastAsia="zh-CN"/>
        </w:rPr>
        <w:t>的课，</w:t>
      </w:r>
      <w:r>
        <w:rPr>
          <w:rFonts w:hint="eastAsia"/>
          <w:lang w:eastAsia="zh-CN"/>
        </w:rPr>
        <w:t>由于</w:t>
      </w:r>
      <w:r>
        <w:rPr>
          <w:lang w:eastAsia="zh-CN"/>
        </w:rPr>
        <w:t>专业课的作业很多，</w:t>
      </w:r>
      <w:r>
        <w:rPr>
          <w:rFonts w:hint="eastAsia"/>
          <w:lang w:eastAsia="zh-CN"/>
        </w:rPr>
        <w:t>平时</w:t>
      </w:r>
      <w:r>
        <w:rPr>
          <w:lang w:eastAsia="zh-CN"/>
        </w:rPr>
        <w:t>实验室也很忙，</w:t>
      </w:r>
      <w:r>
        <w:rPr>
          <w:rFonts w:hint="eastAsia"/>
          <w:lang w:eastAsia="zh-CN"/>
        </w:rPr>
        <w:t>我</w:t>
      </w:r>
      <w:r>
        <w:rPr>
          <w:lang w:eastAsia="zh-CN"/>
        </w:rPr>
        <w:t>多次想要在其中退掉这</w:t>
      </w:r>
      <w:r>
        <w:rPr>
          <w:rFonts w:hint="eastAsia"/>
          <w:lang w:eastAsia="zh-CN"/>
        </w:rPr>
        <w:t>门</w:t>
      </w:r>
      <w:r>
        <w:rPr>
          <w:lang w:eastAsia="zh-CN"/>
        </w:rPr>
        <w:t>课，</w:t>
      </w:r>
      <w:r>
        <w:rPr>
          <w:rFonts w:hint="eastAsia"/>
          <w:lang w:eastAsia="zh-CN"/>
        </w:rPr>
        <w:t>但最终</w:t>
      </w:r>
      <w:r>
        <w:rPr>
          <w:lang w:eastAsia="zh-CN"/>
        </w:rPr>
        <w:t>我还是坚持下</w:t>
      </w:r>
      <w:r>
        <w:rPr>
          <w:rFonts w:hint="eastAsia"/>
          <w:lang w:eastAsia="zh-CN"/>
        </w:rPr>
        <w:t>来</w:t>
      </w:r>
      <w:r>
        <w:rPr>
          <w:lang w:eastAsia="zh-CN"/>
        </w:rPr>
        <w:t>了。</w:t>
      </w:r>
      <w:r>
        <w:rPr>
          <w:rFonts w:hint="eastAsia"/>
          <w:lang w:eastAsia="zh-CN"/>
        </w:rPr>
        <w:t>后来</w:t>
      </w:r>
      <w:r>
        <w:rPr>
          <w:lang w:eastAsia="zh-CN"/>
        </w:rPr>
        <w:t>在</w:t>
      </w:r>
      <w:r>
        <w:rPr>
          <w:rFonts w:hint="eastAsia"/>
          <w:lang w:eastAsia="zh-CN"/>
        </w:rPr>
        <w:t>生活</w:t>
      </w:r>
      <w:r>
        <w:rPr>
          <w:lang w:eastAsia="zh-CN"/>
        </w:rPr>
        <w:t>中，</w:t>
      </w:r>
      <w:r>
        <w:rPr>
          <w:rFonts w:hint="eastAsia"/>
          <w:lang w:eastAsia="zh-CN"/>
        </w:rPr>
        <w:t>我</w:t>
      </w:r>
      <w:r>
        <w:rPr>
          <w:lang w:eastAsia="zh-CN"/>
        </w:rPr>
        <w:t>遇到了很多类似囚徒困境的</w:t>
      </w:r>
      <w:r>
        <w:rPr>
          <w:rFonts w:hint="eastAsia"/>
          <w:lang w:eastAsia="zh-CN"/>
        </w:rPr>
        <w:t>问题</w:t>
      </w:r>
      <w:ins w:id="1" w:author="moirai.zhang@gmail.com" w:date="2017-04-28T17:08:00Z">
        <w:r w:rsidR="00D82081">
          <w:rPr>
            <w:lang w:eastAsia="zh-CN"/>
          </w:rPr>
          <w:t>（比如</w:t>
        </w:r>
      </w:ins>
      <w:ins w:id="2" w:author="moirai.zhang@gmail.com" w:date="2017-04-28T17:12:00Z">
        <w:r w:rsidR="00D82081">
          <w:rPr>
            <w:lang w:eastAsia="zh-CN"/>
          </w:rPr>
          <w:t>开车，</w:t>
        </w:r>
        <w:r w:rsidR="00D82081" w:rsidRPr="00D82081">
          <w:rPr>
            <w:rFonts w:hint="eastAsia"/>
            <w:lang w:eastAsia="zh-CN"/>
          </w:rPr>
          <w:t>每个人都想快，</w:t>
        </w:r>
      </w:ins>
      <w:ins w:id="3" w:author="moirai.zhang@gmail.com" w:date="2017-04-28T17:13:00Z">
        <w:r w:rsidR="00D82081" w:rsidRPr="00D82081">
          <w:rPr>
            <w:rFonts w:hint="eastAsia"/>
            <w:lang w:eastAsia="zh-CN"/>
          </w:rPr>
          <w:t xml:space="preserve"> </w:t>
        </w:r>
      </w:ins>
      <w:ins w:id="4" w:author="moirai.zhang@gmail.com" w:date="2017-04-28T17:12:00Z">
        <w:r w:rsidR="00D82081" w:rsidRPr="00D82081">
          <w:rPr>
            <w:rFonts w:hint="eastAsia"/>
            <w:lang w:eastAsia="zh-CN"/>
          </w:rPr>
          <w:t>违反交通规则</w:t>
        </w:r>
        <w:r w:rsidR="00D82081">
          <w:rPr>
            <w:rFonts w:hint="eastAsia"/>
            <w:lang w:eastAsia="zh-CN"/>
          </w:rPr>
          <w:t>，其结果必然是交通秩序混乱，大家一起堵；而如果大家选择</w:t>
        </w:r>
        <w:r w:rsidR="00D82081" w:rsidRPr="00D82081">
          <w:rPr>
            <w:rFonts w:hint="eastAsia"/>
            <w:lang w:eastAsia="zh-CN"/>
          </w:rPr>
          <w:t>遵守规则，反而会使交通顺畅有序。</w:t>
        </w:r>
      </w:ins>
      <w:ins w:id="5" w:author="moirai.zhang@gmail.com" w:date="2017-04-28T17:08:00Z">
        <w:r w:rsidR="00D82081">
          <w:rPr>
            <w:lang w:eastAsia="zh-CN"/>
          </w:rPr>
          <w:t>）</w:t>
        </w:r>
      </w:ins>
      <w:r>
        <w:rPr>
          <w:lang w:eastAsia="zh-CN"/>
        </w:rPr>
        <w:t>，</w:t>
      </w:r>
      <w:ins w:id="6" w:author="moirai.zhang@gmail.com" w:date="2017-04-28T17:13:00Z">
        <w:r w:rsidR="00D82081" w:rsidDel="00D82081">
          <w:rPr>
            <w:rFonts w:hint="eastAsia"/>
            <w:lang w:eastAsia="zh-CN"/>
          </w:rPr>
          <w:t xml:space="preserve"> </w:t>
        </w:r>
      </w:ins>
      <w:del w:id="7" w:author="moirai.zhang@gmail.com" w:date="2017-04-28T17:13:00Z">
        <w:r w:rsidDel="00D82081">
          <w:rPr>
            <w:rFonts w:hint="eastAsia"/>
            <w:lang w:eastAsia="zh-CN"/>
          </w:rPr>
          <w:delText>每次</w:delText>
        </w:r>
        <w:r w:rsidDel="00D82081">
          <w:rPr>
            <w:lang w:eastAsia="zh-CN"/>
          </w:rPr>
          <w:delText>抉择时，我都会想起当时老师所绘制的囚徒困境的分析表，</w:delText>
        </w:r>
      </w:del>
      <w:r w:rsidR="00576859">
        <w:rPr>
          <w:rFonts w:hint="eastAsia"/>
          <w:lang w:eastAsia="zh-CN"/>
        </w:rPr>
        <w:t>通过</w:t>
      </w:r>
      <w:r w:rsidR="00576859">
        <w:rPr>
          <w:lang w:eastAsia="zh-CN"/>
        </w:rPr>
        <w:t>运用这些知识，我能</w:t>
      </w:r>
      <w:r w:rsidR="00576859">
        <w:rPr>
          <w:rFonts w:hint="eastAsia"/>
          <w:lang w:eastAsia="zh-CN"/>
        </w:rPr>
        <w:t>够</w:t>
      </w:r>
      <w:r w:rsidR="00576859">
        <w:rPr>
          <w:lang w:eastAsia="zh-CN"/>
        </w:rPr>
        <w:t>更准确的找到问题的根本，</w:t>
      </w:r>
      <w:r w:rsidR="00576859">
        <w:rPr>
          <w:rFonts w:hint="eastAsia"/>
          <w:lang w:eastAsia="zh-CN"/>
        </w:rPr>
        <w:t>并</w:t>
      </w:r>
      <w:r w:rsidR="00576859">
        <w:rPr>
          <w:lang w:eastAsia="zh-CN"/>
        </w:rPr>
        <w:t>做出就当前</w:t>
      </w:r>
      <w:r w:rsidR="00576859">
        <w:rPr>
          <w:rFonts w:hint="eastAsia"/>
          <w:lang w:eastAsia="zh-CN"/>
        </w:rPr>
        <w:t>情况最优</w:t>
      </w:r>
      <w:r w:rsidR="00576859">
        <w:rPr>
          <w:lang w:eastAsia="zh-CN"/>
        </w:rPr>
        <w:t>的决定。</w:t>
      </w:r>
    </w:p>
    <w:p w14:paraId="1443A39E" w14:textId="1E674644" w:rsidR="006F51BD" w:rsidRDefault="00576859" w:rsidP="00D82081">
      <w:pPr>
        <w:pStyle w:val="ListParagraph"/>
        <w:numPr>
          <w:ilvl w:val="0"/>
          <w:numId w:val="1"/>
        </w:numPr>
        <w:rPr>
          <w:lang w:eastAsia="zh-CN"/>
        </w:rPr>
      </w:pPr>
      <w:r>
        <w:rPr>
          <w:lang w:eastAsia="zh-CN"/>
        </w:rPr>
        <w:t>的确有利于建立个人知识体系，</w:t>
      </w:r>
      <w:r>
        <w:rPr>
          <w:rFonts w:hint="eastAsia"/>
          <w:lang w:eastAsia="zh-CN"/>
        </w:rPr>
        <w:t>但</w:t>
      </w:r>
      <w:r w:rsidR="006F51BD">
        <w:rPr>
          <w:rFonts w:hint="eastAsia"/>
          <w:lang w:eastAsia="zh-CN"/>
        </w:rPr>
        <w:t>课程</w:t>
      </w:r>
      <w:r w:rsidR="006F51BD">
        <w:rPr>
          <w:lang w:eastAsia="zh-CN"/>
        </w:rPr>
        <w:t>是要钱的，</w:t>
      </w:r>
      <w:r w:rsidR="006F51BD">
        <w:rPr>
          <w:rFonts w:hint="eastAsia"/>
          <w:lang w:eastAsia="zh-CN"/>
        </w:rPr>
        <w:t>不是</w:t>
      </w:r>
      <w:r w:rsidR="006F51BD">
        <w:rPr>
          <w:lang w:eastAsia="zh-CN"/>
        </w:rPr>
        <w:t>所有学生都有能力支付那么多钱</w:t>
      </w:r>
      <w:r w:rsidR="008B236C">
        <w:rPr>
          <w:lang w:eastAsia="zh-CN"/>
        </w:rPr>
        <w:t>。</w:t>
      </w:r>
      <w:r w:rsidR="008B236C">
        <w:rPr>
          <w:rFonts w:hint="eastAsia"/>
          <w:lang w:eastAsia="zh-CN"/>
        </w:rPr>
        <w:t>根据</w:t>
      </w:r>
      <w:r w:rsidR="008B236C">
        <w:rPr>
          <w:lang w:eastAsia="zh-CN"/>
        </w:rPr>
        <w:t>（找一个还</w:t>
      </w:r>
      <w:r w:rsidR="008B236C">
        <w:rPr>
          <w:rFonts w:hint="eastAsia"/>
          <w:lang w:eastAsia="zh-CN"/>
        </w:rPr>
        <w:t>排名</w:t>
      </w:r>
      <w:r w:rsidR="008B236C">
        <w:rPr>
          <w:lang w:eastAsia="zh-CN"/>
        </w:rPr>
        <w:t>靠</w:t>
      </w:r>
      <w:r w:rsidR="008B236C">
        <w:rPr>
          <w:rFonts w:hint="eastAsia"/>
          <w:lang w:eastAsia="zh-CN"/>
        </w:rPr>
        <w:t>的</w:t>
      </w:r>
      <w:r w:rsidR="008B236C">
        <w:rPr>
          <w:lang w:eastAsia="zh-CN"/>
        </w:rPr>
        <w:t>）</w:t>
      </w:r>
      <w:r w:rsidR="008B236C">
        <w:rPr>
          <w:rFonts w:hint="eastAsia"/>
          <w:lang w:eastAsia="zh-CN"/>
        </w:rPr>
        <w:t>大学在</w:t>
      </w:r>
      <w:r w:rsidR="008B236C">
        <w:rPr>
          <w:lang w:eastAsia="zh-CN"/>
        </w:rPr>
        <w:t>2016</w:t>
      </w:r>
      <w:r w:rsidR="008B236C">
        <w:rPr>
          <w:rFonts w:hint="eastAsia"/>
          <w:lang w:eastAsia="zh-CN"/>
        </w:rPr>
        <w:t>年</w:t>
      </w:r>
      <w:r w:rsidR="008B236C">
        <w:rPr>
          <w:lang w:eastAsia="zh-CN"/>
        </w:rPr>
        <w:t>出的报告，</w:t>
      </w:r>
      <w:r w:rsidR="008B236C">
        <w:rPr>
          <w:rFonts w:hint="eastAsia"/>
          <w:lang w:eastAsia="zh-CN"/>
        </w:rPr>
        <w:t>美国</w:t>
      </w:r>
      <w:r w:rsidR="008B236C">
        <w:rPr>
          <w:lang w:eastAsia="zh-CN"/>
        </w:rPr>
        <w:t>大学招生的学生平均申请各类贷款比例为</w:t>
      </w:r>
      <w:r w:rsidR="008B236C">
        <w:rPr>
          <w:lang w:eastAsia="zh-CN"/>
        </w:rPr>
        <w:t>21.6%</w:t>
      </w:r>
      <w:r w:rsidR="008B236C">
        <w:rPr>
          <w:lang w:eastAsia="zh-CN"/>
        </w:rPr>
        <w:t>。</w:t>
      </w:r>
      <w:r w:rsidR="008B236C">
        <w:rPr>
          <w:rFonts w:hint="eastAsia"/>
          <w:lang w:eastAsia="zh-CN"/>
        </w:rPr>
        <w:t>有</w:t>
      </w:r>
      <w:r w:rsidR="008B236C">
        <w:rPr>
          <w:lang w:eastAsia="zh-CN"/>
        </w:rPr>
        <w:t>相当一部分人不能支付</w:t>
      </w:r>
      <w:r w:rsidR="008B236C">
        <w:rPr>
          <w:rFonts w:hint="eastAsia"/>
          <w:lang w:eastAsia="zh-CN"/>
        </w:rPr>
        <w:t>其</w:t>
      </w:r>
      <w:r w:rsidR="008B236C">
        <w:rPr>
          <w:lang w:eastAsia="zh-CN"/>
        </w:rPr>
        <w:t>专业领域内的</w:t>
      </w:r>
      <w:r w:rsidR="008B236C">
        <w:rPr>
          <w:rFonts w:hint="eastAsia"/>
          <w:lang w:eastAsia="zh-CN"/>
        </w:rPr>
        <w:t>课程</w:t>
      </w:r>
      <w:r w:rsidR="008B236C">
        <w:rPr>
          <w:lang w:eastAsia="zh-CN"/>
        </w:rPr>
        <w:t>学分需要的资金，</w:t>
      </w:r>
      <w:r w:rsidR="008B236C">
        <w:rPr>
          <w:rFonts w:hint="eastAsia"/>
          <w:lang w:eastAsia="zh-CN"/>
        </w:rPr>
        <w:t>如果</w:t>
      </w:r>
      <w:r w:rsidR="008B236C">
        <w:rPr>
          <w:lang w:eastAsia="zh-CN"/>
        </w:rPr>
        <w:t>让这一部分</w:t>
      </w:r>
      <w:r>
        <w:rPr>
          <w:lang w:eastAsia="zh-CN"/>
        </w:rPr>
        <w:t>再去付钱学和专业无关的课程，</w:t>
      </w:r>
      <w:r>
        <w:rPr>
          <w:rFonts w:hint="eastAsia"/>
          <w:lang w:eastAsia="zh-CN"/>
        </w:rPr>
        <w:t>他们</w:t>
      </w:r>
      <w:r>
        <w:rPr>
          <w:lang w:eastAsia="zh-CN"/>
        </w:rPr>
        <w:t>的经济压力讲更大。</w:t>
      </w:r>
      <w:ins w:id="8" w:author="moirai.zhang@gmail.com" w:date="2017-04-28T17:14:00Z">
        <w:r w:rsidR="00D82081">
          <w:rPr>
            <w:lang w:eastAsia="zh-CN"/>
          </w:rPr>
          <w:t>而且，</w:t>
        </w:r>
        <w:r w:rsidR="00D82081">
          <w:rPr>
            <w:rFonts w:hint="eastAsia"/>
            <w:lang w:eastAsia="zh-CN"/>
          </w:rPr>
          <w:t>学习很多其他课程必然会导致花在专业课</w:t>
        </w:r>
        <w:r w:rsidR="00D82081">
          <w:rPr>
            <w:rFonts w:hint="eastAsia"/>
            <w:lang w:eastAsia="zh-CN"/>
          </w:rPr>
          <w:t xml:space="preserve"> </w:t>
        </w:r>
        <w:r w:rsidR="00D82081">
          <w:rPr>
            <w:rFonts w:hint="eastAsia"/>
            <w:lang w:eastAsia="zh-CN"/>
          </w:rPr>
          <w:t>上的时间减少，导致专业知识不牢固。毕竟社会需要对某方面有专长的人，这也是高校</w:t>
        </w:r>
        <w:r w:rsidR="00D82081">
          <w:rPr>
            <w:rFonts w:hint="eastAsia"/>
            <w:lang w:eastAsia="zh-CN"/>
          </w:rPr>
          <w:t xml:space="preserve"> </w:t>
        </w:r>
        <w:r w:rsidR="00D82081">
          <w:rPr>
            <w:rFonts w:hint="eastAsia"/>
            <w:lang w:eastAsia="zh-CN"/>
          </w:rPr>
          <w:t>设置</w:t>
        </w:r>
        <w:r w:rsidR="00D82081">
          <w:rPr>
            <w:rFonts w:hint="eastAsia"/>
            <w:lang w:eastAsia="zh-CN"/>
          </w:rPr>
          <w:t xml:space="preserve"> major </w:t>
        </w:r>
        <w:r w:rsidR="00D82081">
          <w:rPr>
            <w:rFonts w:hint="eastAsia"/>
            <w:lang w:eastAsia="zh-CN"/>
          </w:rPr>
          <w:t>的目的所在，浅尝辄止</w:t>
        </w:r>
        <w:r w:rsidR="00D82081">
          <w:rPr>
            <w:rFonts w:hint="eastAsia"/>
            <w:lang w:eastAsia="zh-CN"/>
          </w:rPr>
          <w:t>(smattering)</w:t>
        </w:r>
        <w:r w:rsidR="00D82081">
          <w:rPr>
            <w:rFonts w:hint="eastAsia"/>
            <w:lang w:eastAsia="zh-CN"/>
          </w:rPr>
          <w:t>对个人和社会都无裨益</w:t>
        </w:r>
        <w:r w:rsidR="00D82081">
          <w:rPr>
            <w:rFonts w:hint="eastAsia"/>
            <w:lang w:eastAsia="zh-CN"/>
          </w:rPr>
          <w:t>;</w:t>
        </w:r>
        <w:r w:rsidR="00D82081">
          <w:rPr>
            <w:rFonts w:hint="eastAsia"/>
            <w:lang w:eastAsia="zh-CN"/>
          </w:rPr>
          <w:t>只有在自己专业上有很深的理解，才能有所成就。</w:t>
        </w:r>
      </w:ins>
    </w:p>
    <w:p w14:paraId="01E89E06" w14:textId="77777777" w:rsidR="00576859" w:rsidRDefault="00576859" w:rsidP="006F51BD">
      <w:pPr>
        <w:pStyle w:val="ListParagraph"/>
        <w:numPr>
          <w:ilvl w:val="0"/>
          <w:numId w:val="1"/>
        </w:numPr>
        <w:rPr>
          <w:lang w:eastAsia="zh-CN"/>
        </w:rPr>
      </w:pPr>
      <w:r>
        <w:rPr>
          <w:lang w:eastAsia="zh-CN"/>
        </w:rPr>
        <w:t>在学校选</w:t>
      </w:r>
      <w:r>
        <w:rPr>
          <w:rFonts w:hint="eastAsia"/>
          <w:lang w:eastAsia="zh-CN"/>
        </w:rPr>
        <w:t>修</w:t>
      </w:r>
      <w:r>
        <w:rPr>
          <w:lang w:eastAsia="zh-CN"/>
        </w:rPr>
        <w:t>不同领域的课不一定能在社会中遇到的所有问题。</w:t>
      </w:r>
      <w:r>
        <w:rPr>
          <w:rFonts w:hint="eastAsia"/>
          <w:lang w:eastAsia="zh-CN"/>
        </w:rPr>
        <w:t>大部分时候</w:t>
      </w:r>
      <w:r>
        <w:rPr>
          <w:lang w:eastAsia="zh-CN"/>
        </w:rPr>
        <w:t>，</w:t>
      </w:r>
      <w:r>
        <w:rPr>
          <w:rFonts w:hint="eastAsia"/>
          <w:lang w:eastAsia="zh-CN"/>
        </w:rPr>
        <w:t>我们</w:t>
      </w:r>
      <w:r>
        <w:rPr>
          <w:lang w:eastAsia="zh-CN"/>
        </w:rPr>
        <w:t>是在</w:t>
      </w:r>
      <w:r>
        <w:rPr>
          <w:rFonts w:hint="eastAsia"/>
          <w:lang w:eastAsia="zh-CN"/>
        </w:rPr>
        <w:t>遇到</w:t>
      </w:r>
      <w:r>
        <w:rPr>
          <w:lang w:eastAsia="zh-CN"/>
        </w:rPr>
        <w:t>问题的过程中学会解决问题的，</w:t>
      </w:r>
      <w:r>
        <w:rPr>
          <w:rFonts w:hint="eastAsia"/>
          <w:lang w:eastAsia="zh-CN"/>
        </w:rPr>
        <w:t>学校</w:t>
      </w:r>
      <w:r>
        <w:rPr>
          <w:lang w:eastAsia="zh-CN"/>
        </w:rPr>
        <w:t>真正应该交给学生的是解决问题的方法。</w:t>
      </w:r>
      <w:r>
        <w:rPr>
          <w:rFonts w:hint="eastAsia"/>
          <w:lang w:eastAsia="zh-CN"/>
        </w:rPr>
        <w:t>举个</w:t>
      </w:r>
      <w:r>
        <w:rPr>
          <w:lang w:eastAsia="zh-CN"/>
        </w:rPr>
        <w:t>例子，</w:t>
      </w:r>
      <w:r>
        <w:rPr>
          <w:rFonts w:hint="eastAsia"/>
          <w:lang w:eastAsia="zh-CN"/>
        </w:rPr>
        <w:t>我</w:t>
      </w:r>
      <w:r>
        <w:rPr>
          <w:lang w:eastAsia="zh-CN"/>
        </w:rPr>
        <w:t>本科学计算机没学过</w:t>
      </w:r>
      <w:r>
        <w:rPr>
          <w:lang w:eastAsia="zh-CN"/>
        </w:rPr>
        <w:t>python</w:t>
      </w:r>
      <w:r>
        <w:rPr>
          <w:lang w:eastAsia="zh-CN"/>
        </w:rPr>
        <w:t>（一种计算机语言），但是学了其他的语言（</w:t>
      </w:r>
      <w:r>
        <w:rPr>
          <w:lang w:eastAsia="zh-CN"/>
        </w:rPr>
        <w:t xml:space="preserve">java </w:t>
      </w:r>
      <w:r>
        <w:rPr>
          <w:rFonts w:hint="eastAsia"/>
          <w:lang w:eastAsia="zh-CN"/>
        </w:rPr>
        <w:t>c</w:t>
      </w:r>
      <w:r>
        <w:rPr>
          <w:lang w:eastAsia="zh-CN"/>
        </w:rPr>
        <w:t>），</w:t>
      </w:r>
      <w:r>
        <w:rPr>
          <w:rFonts w:hint="eastAsia"/>
          <w:lang w:eastAsia="zh-CN"/>
        </w:rPr>
        <w:t>在</w:t>
      </w:r>
      <w:r>
        <w:rPr>
          <w:lang w:eastAsia="zh-CN"/>
        </w:rPr>
        <w:t>实习过程</w:t>
      </w:r>
      <w:r>
        <w:rPr>
          <w:rFonts w:hint="eastAsia"/>
          <w:lang w:eastAsia="zh-CN"/>
        </w:rPr>
        <w:t>中</w:t>
      </w:r>
      <w:r>
        <w:rPr>
          <w:lang w:eastAsia="zh-CN"/>
        </w:rPr>
        <w:t>，</w:t>
      </w:r>
      <w:r>
        <w:rPr>
          <w:rFonts w:hint="eastAsia"/>
          <w:lang w:eastAsia="zh-CN"/>
        </w:rPr>
        <w:t>公司</w:t>
      </w:r>
      <w:r>
        <w:rPr>
          <w:lang w:eastAsia="zh-CN"/>
        </w:rPr>
        <w:t>需要用</w:t>
      </w:r>
      <w:r>
        <w:rPr>
          <w:lang w:eastAsia="zh-CN"/>
        </w:rPr>
        <w:t>python</w:t>
      </w:r>
      <w:r>
        <w:rPr>
          <w:lang w:eastAsia="zh-CN"/>
        </w:rPr>
        <w:t>开发，我只能</w:t>
      </w:r>
      <w:r>
        <w:rPr>
          <w:rFonts w:hint="eastAsia"/>
          <w:lang w:eastAsia="zh-CN"/>
        </w:rPr>
        <w:t>在</w:t>
      </w:r>
      <w:r>
        <w:rPr>
          <w:lang w:eastAsia="zh-CN"/>
        </w:rPr>
        <w:t>一周内学会</w:t>
      </w:r>
      <w:r>
        <w:rPr>
          <w:lang w:eastAsia="zh-CN"/>
        </w:rPr>
        <w:t>python</w:t>
      </w:r>
      <w:r>
        <w:rPr>
          <w:lang w:eastAsia="zh-CN"/>
        </w:rPr>
        <w:t>。由于在本科学习</w:t>
      </w:r>
      <w:r>
        <w:rPr>
          <w:rFonts w:hint="eastAsia"/>
          <w:lang w:eastAsia="zh-CN"/>
        </w:rPr>
        <w:t>时</w:t>
      </w:r>
      <w:r>
        <w:rPr>
          <w:lang w:eastAsia="zh-CN"/>
        </w:rPr>
        <w:t>，</w:t>
      </w:r>
      <w:r>
        <w:rPr>
          <w:rFonts w:hint="eastAsia"/>
          <w:lang w:eastAsia="zh-CN"/>
        </w:rPr>
        <w:t>老师</w:t>
      </w:r>
      <w:r>
        <w:rPr>
          <w:lang w:eastAsia="zh-CN"/>
        </w:rPr>
        <w:t>教</w:t>
      </w:r>
      <w:r>
        <w:rPr>
          <w:rFonts w:hint="eastAsia"/>
          <w:lang w:eastAsia="zh-CN"/>
        </w:rPr>
        <w:t>会</w:t>
      </w:r>
      <w:r>
        <w:rPr>
          <w:lang w:eastAsia="zh-CN"/>
        </w:rPr>
        <w:t>了我如何学习，我</w:t>
      </w:r>
      <w:r>
        <w:rPr>
          <w:rFonts w:hint="eastAsia"/>
          <w:lang w:eastAsia="zh-CN"/>
        </w:rPr>
        <w:t>能</w:t>
      </w:r>
      <w:r>
        <w:rPr>
          <w:lang w:eastAsia="zh-CN"/>
        </w:rPr>
        <w:t>更快速的理解</w:t>
      </w:r>
      <w:r>
        <w:rPr>
          <w:lang w:eastAsia="zh-CN"/>
        </w:rPr>
        <w:t>python</w:t>
      </w:r>
      <w:r>
        <w:rPr>
          <w:lang w:eastAsia="zh-CN"/>
        </w:rPr>
        <w:t>语言的特点，</w:t>
      </w:r>
      <w:r>
        <w:rPr>
          <w:rFonts w:hint="eastAsia"/>
          <w:lang w:eastAsia="zh-CN"/>
        </w:rPr>
        <w:t>找到</w:t>
      </w:r>
      <w:r>
        <w:rPr>
          <w:lang w:eastAsia="zh-CN"/>
        </w:rPr>
        <w:t>它和其他我学过的语言的区别，</w:t>
      </w:r>
      <w:r>
        <w:rPr>
          <w:rFonts w:hint="eastAsia"/>
          <w:lang w:eastAsia="zh-CN"/>
        </w:rPr>
        <w:t>并</w:t>
      </w:r>
      <w:r>
        <w:rPr>
          <w:lang w:eastAsia="zh-CN"/>
        </w:rPr>
        <w:t>掌握其</w:t>
      </w:r>
      <w:r>
        <w:rPr>
          <w:rFonts w:hint="eastAsia"/>
          <w:lang w:eastAsia="zh-CN"/>
        </w:rPr>
        <w:t>基本</w:t>
      </w:r>
      <w:r>
        <w:rPr>
          <w:lang w:eastAsia="zh-CN"/>
        </w:rPr>
        <w:t>的使用方法。没有以前的知识作为基础，</w:t>
      </w:r>
      <w:r>
        <w:rPr>
          <w:rFonts w:hint="eastAsia"/>
          <w:lang w:eastAsia="zh-CN"/>
        </w:rPr>
        <w:t>我</w:t>
      </w:r>
      <w:r>
        <w:rPr>
          <w:lang w:eastAsia="zh-CN"/>
        </w:rPr>
        <w:t>也做不到一周学会以前花一学期学会的知识。所以在学校选修很多课并不重要，</w:t>
      </w:r>
      <w:r>
        <w:rPr>
          <w:rFonts w:hint="eastAsia"/>
          <w:lang w:eastAsia="zh-CN"/>
        </w:rPr>
        <w:t>重要</w:t>
      </w:r>
      <w:r>
        <w:rPr>
          <w:lang w:eastAsia="zh-CN"/>
        </w:rPr>
        <w:t>的是学会如何学习。</w:t>
      </w:r>
    </w:p>
    <w:p w14:paraId="5402F371" w14:textId="77777777" w:rsidR="00576859" w:rsidRDefault="00576859" w:rsidP="00576859">
      <w:pPr>
        <w:pBdr>
          <w:bottom w:val="single" w:sz="6" w:space="1" w:color="auto"/>
        </w:pBdr>
        <w:rPr>
          <w:lang w:eastAsia="zh-CN"/>
        </w:rPr>
      </w:pPr>
    </w:p>
    <w:p w14:paraId="38E8AB89" w14:textId="77777777" w:rsidR="00942C3F" w:rsidRDefault="00942C3F" w:rsidP="00942C3F">
      <w:pPr>
        <w:rPr>
          <w:lang w:eastAsia="zh-CN"/>
        </w:rPr>
      </w:pPr>
      <w:r>
        <w:rPr>
          <w:lang w:eastAsia="zh-CN"/>
        </w:rPr>
        <w:t>46) Universities should require every student to take a variety of courses outside the student's field of study.</w:t>
      </w:r>
    </w:p>
    <w:p w14:paraId="51097A17" w14:textId="77777777" w:rsidR="00942C3F" w:rsidRDefault="00942C3F" w:rsidP="00942C3F">
      <w:pPr>
        <w:pBdr>
          <w:bottom w:val="single" w:sz="6" w:space="1" w:color="auto"/>
        </w:pBdr>
        <w:rPr>
          <w:lang w:eastAsia="zh-CN"/>
        </w:rPr>
      </w:pPr>
      <w:r>
        <w:rPr>
          <w:lang w:eastAsia="zh-CN"/>
        </w:rPr>
        <w:lastRenderedPageBreak/>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2A0C7D5" w14:textId="77777777" w:rsidR="00942C3F" w:rsidRDefault="00942C3F" w:rsidP="00942C3F">
      <w:pPr>
        <w:rPr>
          <w:lang w:eastAsia="zh-CN"/>
        </w:rPr>
      </w:pPr>
      <w:r>
        <w:rPr>
          <w:lang w:eastAsia="zh-CN"/>
        </w:rPr>
        <w:t>102) Universities should require every student to take a variety of courses outside the student's field of study.</w:t>
      </w:r>
    </w:p>
    <w:p w14:paraId="3E13EB1E" w14:textId="77777777" w:rsidR="00942C3F" w:rsidRDefault="00942C3F" w:rsidP="00942C3F">
      <w:pPr>
        <w:rPr>
          <w:lang w:eastAsia="zh-CN"/>
        </w:rPr>
      </w:pPr>
    </w:p>
    <w:p w14:paraId="097B5D29" w14:textId="4D1F1FCD" w:rsidR="00942C3F" w:rsidRDefault="00942C3F" w:rsidP="00942C3F">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A82B0D4" w14:textId="77777777" w:rsidR="00484FB6" w:rsidRDefault="00484FB6" w:rsidP="00484FB6">
      <w:pPr>
        <w:rPr>
          <w:lang w:eastAsia="zh-CN"/>
        </w:rPr>
      </w:pPr>
      <w:r>
        <w:rPr>
          <w:lang w:eastAsia="zh-CN"/>
        </w:rPr>
        <w:t>70)</w:t>
      </w:r>
    </w:p>
    <w:p w14:paraId="595F5A1D" w14:textId="54AE20AF" w:rsidR="00484FB6" w:rsidRDefault="00484FB6" w:rsidP="00484FB6">
      <w:pPr>
        <w:rPr>
          <w:lang w:eastAsia="zh-CN"/>
        </w:rPr>
      </w:pPr>
      <w:r>
        <w:rPr>
          <w:lang w:eastAsia="zh-CN"/>
        </w:rPr>
        <w:t xml:space="preserve">Claim: Universities should require every student to take a variety of courses outside the student's major field of study. </w:t>
      </w:r>
    </w:p>
    <w:p w14:paraId="266B60C6" w14:textId="3A10E623" w:rsidR="00484FB6" w:rsidRDefault="00484FB6" w:rsidP="00484FB6">
      <w:pPr>
        <w:rPr>
          <w:lang w:eastAsia="zh-CN"/>
        </w:rPr>
      </w:pPr>
      <w:r>
        <w:rPr>
          <w:lang w:eastAsia="zh-CN"/>
        </w:rPr>
        <w:t>Reason: Acquiring knowledge of various academic disciplines is the best way to become truly educated.</w:t>
      </w:r>
    </w:p>
    <w:p w14:paraId="3559A103" w14:textId="77777777" w:rsidR="00484FB6" w:rsidRDefault="00484FB6" w:rsidP="00484FB6">
      <w:pPr>
        <w:rPr>
          <w:rFonts w:hint="eastAsia"/>
          <w:lang w:eastAsia="zh-CN"/>
        </w:rPr>
      </w:pPr>
    </w:p>
    <w:p w14:paraId="489D76DE" w14:textId="006C64B0" w:rsidR="00942C3F" w:rsidRDefault="00484FB6" w:rsidP="00484FB6">
      <w:pPr>
        <w:pBdr>
          <w:bottom w:val="single" w:sz="6" w:space="1" w:color="auto"/>
        </w:pBdr>
        <w:rPr>
          <w:lang w:eastAsia="zh-CN"/>
        </w:rPr>
      </w:pPr>
      <w:r>
        <w:rPr>
          <w:lang w:eastAsia="zh-CN"/>
        </w:rPr>
        <w:t>Write a response in which you discuss the extent to which you agree or disagree with the claim and the reason on which that claim is based.</w:t>
      </w:r>
    </w:p>
    <w:p w14:paraId="0A292D71" w14:textId="188E0775" w:rsidR="00484FB6" w:rsidRDefault="00484FB6" w:rsidP="00484FB6">
      <w:pPr>
        <w:rPr>
          <w:lang w:eastAsia="zh-CN"/>
        </w:rPr>
      </w:pPr>
      <w:r>
        <w:rPr>
          <w:lang w:eastAsia="zh-CN"/>
        </w:rPr>
        <w:t>112) Requiring university students to take a variety of courses outside their major fields of study is the best way to ensure</w:t>
      </w:r>
      <w:r>
        <w:rPr>
          <w:rFonts w:hint="eastAsia"/>
          <w:lang w:eastAsia="zh-CN"/>
        </w:rPr>
        <w:t xml:space="preserve"> </w:t>
      </w:r>
      <w:r>
        <w:rPr>
          <w:lang w:eastAsia="zh-CN"/>
        </w:rPr>
        <w:t>that students become truly educated.</w:t>
      </w:r>
    </w:p>
    <w:p w14:paraId="1BC0C9D4" w14:textId="77777777" w:rsidR="00484FB6" w:rsidRDefault="00484FB6" w:rsidP="00484FB6">
      <w:pPr>
        <w:rPr>
          <w:rFonts w:hint="eastAsia"/>
          <w:lang w:eastAsia="zh-CN"/>
        </w:rPr>
      </w:pPr>
    </w:p>
    <w:p w14:paraId="3ECA2952" w14:textId="68C10617" w:rsidR="00484FB6" w:rsidRDefault="00484FB6" w:rsidP="00484FB6">
      <w:pPr>
        <w:pBdr>
          <w:bottom w:val="single" w:sz="6" w:space="1" w:color="auto"/>
        </w:pBdr>
        <w:rPr>
          <w:lang w:eastAsia="zh-CN"/>
        </w:rPr>
      </w:pPr>
      <w:r>
        <w:rPr>
          <w:lang w:eastAsia="zh-CN"/>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6269C3C" w14:textId="77777777" w:rsidR="00484FB6" w:rsidRDefault="00484FB6" w:rsidP="00484FB6">
      <w:pPr>
        <w:rPr>
          <w:lang w:eastAsia="zh-CN"/>
        </w:rPr>
      </w:pPr>
      <w:r>
        <w:rPr>
          <w:lang w:eastAsia="zh-CN"/>
        </w:rPr>
        <w:t>140) 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14:paraId="293FE894" w14:textId="77777777" w:rsidR="00484FB6" w:rsidRDefault="00484FB6" w:rsidP="00484FB6">
      <w:pPr>
        <w:rPr>
          <w:rFonts w:hint="eastAsia"/>
          <w:lang w:eastAsia="zh-CN"/>
        </w:rPr>
      </w:pPr>
      <w:bookmarkStart w:id="9" w:name="_GoBack"/>
      <w:bookmarkEnd w:id="9"/>
    </w:p>
    <w:p w14:paraId="52448219" w14:textId="77777777" w:rsidR="00484FB6" w:rsidRDefault="00484FB6" w:rsidP="00484FB6">
      <w:pPr>
        <w:rPr>
          <w:lang w:eastAsia="zh-CN"/>
        </w:rPr>
      </w:pPr>
      <w:r>
        <w:rPr>
          <w:lang w:eastAsia="zh-CN"/>
        </w:rPr>
        <w:t>Write a response in which you discuss which view more closely aligns with your own position and explain your reasoning for the position you take. In developing and supporting your position, you should address both of the views presented.</w:t>
      </w:r>
    </w:p>
    <w:p w14:paraId="2DD0CECB" w14:textId="77777777" w:rsidR="00484FB6" w:rsidRDefault="00484FB6" w:rsidP="00484FB6">
      <w:pPr>
        <w:rPr>
          <w:rFonts w:hint="eastAsia"/>
          <w:lang w:eastAsia="zh-CN"/>
        </w:rPr>
      </w:pPr>
    </w:p>
    <w:sectPr w:rsidR="00484FB6"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8511C"/>
    <w:multiLevelType w:val="hybridMultilevel"/>
    <w:tmpl w:val="C47C69D2"/>
    <w:lvl w:ilvl="0" w:tplc="1FE6274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BD"/>
    <w:rsid w:val="00276BAB"/>
    <w:rsid w:val="00352680"/>
    <w:rsid w:val="00484FB6"/>
    <w:rsid w:val="00576859"/>
    <w:rsid w:val="006F51BD"/>
    <w:rsid w:val="008B236C"/>
    <w:rsid w:val="00942C3F"/>
    <w:rsid w:val="00D8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9DA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BD"/>
    <w:pPr>
      <w:ind w:left="720"/>
      <w:contextualSpacing/>
    </w:pPr>
  </w:style>
  <w:style w:type="character" w:styleId="CommentReference">
    <w:name w:val="annotation reference"/>
    <w:basedOn w:val="DefaultParagraphFont"/>
    <w:uiPriority w:val="99"/>
    <w:semiHidden/>
    <w:unhideWhenUsed/>
    <w:rsid w:val="00D82081"/>
    <w:rPr>
      <w:sz w:val="18"/>
      <w:szCs w:val="18"/>
    </w:rPr>
  </w:style>
  <w:style w:type="paragraph" w:styleId="CommentText">
    <w:name w:val="annotation text"/>
    <w:basedOn w:val="Normal"/>
    <w:link w:val="CommentTextChar"/>
    <w:uiPriority w:val="99"/>
    <w:semiHidden/>
    <w:unhideWhenUsed/>
    <w:rsid w:val="00D82081"/>
  </w:style>
  <w:style w:type="character" w:customStyle="1" w:styleId="CommentTextChar">
    <w:name w:val="Comment Text Char"/>
    <w:basedOn w:val="DefaultParagraphFont"/>
    <w:link w:val="CommentText"/>
    <w:uiPriority w:val="99"/>
    <w:semiHidden/>
    <w:rsid w:val="00D82081"/>
  </w:style>
  <w:style w:type="paragraph" w:styleId="CommentSubject">
    <w:name w:val="annotation subject"/>
    <w:basedOn w:val="CommentText"/>
    <w:next w:val="CommentText"/>
    <w:link w:val="CommentSubjectChar"/>
    <w:uiPriority w:val="99"/>
    <w:semiHidden/>
    <w:unhideWhenUsed/>
    <w:rsid w:val="00D82081"/>
    <w:rPr>
      <w:b/>
      <w:bCs/>
      <w:sz w:val="20"/>
      <w:szCs w:val="20"/>
    </w:rPr>
  </w:style>
  <w:style w:type="character" w:customStyle="1" w:styleId="CommentSubjectChar">
    <w:name w:val="Comment Subject Char"/>
    <w:basedOn w:val="CommentTextChar"/>
    <w:link w:val="CommentSubject"/>
    <w:uiPriority w:val="99"/>
    <w:semiHidden/>
    <w:rsid w:val="00D82081"/>
    <w:rPr>
      <w:b/>
      <w:bCs/>
      <w:sz w:val="20"/>
      <w:szCs w:val="20"/>
    </w:rPr>
  </w:style>
  <w:style w:type="paragraph" w:styleId="BalloonText">
    <w:name w:val="Balloon Text"/>
    <w:basedOn w:val="Normal"/>
    <w:link w:val="BalloonTextChar"/>
    <w:uiPriority w:val="99"/>
    <w:semiHidden/>
    <w:unhideWhenUsed/>
    <w:rsid w:val="00D820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0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616</Words>
  <Characters>3517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2017-04-19T10:40:00Z</dcterms:created>
  <dcterms:modified xsi:type="dcterms:W3CDTF">2017-04-28T09:22:00Z</dcterms:modified>
</cp:coreProperties>
</file>