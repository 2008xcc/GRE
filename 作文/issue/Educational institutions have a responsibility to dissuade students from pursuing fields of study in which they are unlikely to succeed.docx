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12E7E" w14:textId="77777777" w:rsidR="00C90569" w:rsidRPr="00C25048" w:rsidRDefault="00C90569" w:rsidP="00C90569">
      <w:pPr>
        <w:rPr>
          <w:color w:val="C00000"/>
          <w:lang w:eastAsia="zh-CN"/>
        </w:rPr>
      </w:pPr>
      <w:commentRangeStart w:id="0"/>
      <w:r w:rsidRPr="00C25048">
        <w:rPr>
          <w:color w:val="C00000"/>
          <w:lang w:eastAsia="zh-CN"/>
        </w:rPr>
        <w:t xml:space="preserve">3 </w:t>
      </w:r>
      <w:r w:rsidRPr="00C25048">
        <w:rPr>
          <w:color w:val="C00000"/>
        </w:rPr>
        <w:t>Educational institutions have a responsibility to dissuade students from pursuing fields of study in which they are unlikely to succeed.</w:t>
      </w:r>
      <w:commentRangeEnd w:id="0"/>
      <w:r w:rsidR="00C16CD4">
        <w:rPr>
          <w:rStyle w:val="CommentReference"/>
        </w:rPr>
        <w:commentReference w:id="0"/>
      </w:r>
    </w:p>
    <w:p w14:paraId="41216D44" w14:textId="77777777" w:rsidR="00352680" w:rsidRDefault="00352680">
      <w:pPr>
        <w:rPr>
          <w:lang w:eastAsia="zh-CN"/>
        </w:rPr>
      </w:pPr>
    </w:p>
    <w:p w14:paraId="3A69AD35" w14:textId="77777777" w:rsidR="00C90569" w:rsidRDefault="00C90569" w:rsidP="00C90569">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0326AC7D" w14:textId="77777777" w:rsidR="00DF60ED" w:rsidRDefault="00DF60ED" w:rsidP="00C90569">
      <w:pPr>
        <w:widowControl w:val="0"/>
        <w:pBdr>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sz w:val="29"/>
          <w:szCs w:val="29"/>
          <w:lang w:eastAsia="zh-CN"/>
        </w:rPr>
        <w:t>注意</w:t>
      </w:r>
      <w:r>
        <w:rPr>
          <w:rFonts w:ascii="Times" w:hAnsi="Times" w:cs="Times"/>
          <w:color w:val="000000"/>
          <w:sz w:val="29"/>
          <w:szCs w:val="29"/>
          <w:lang w:eastAsia="zh-CN"/>
        </w:rPr>
        <w:t>题目是要求</w:t>
      </w:r>
      <w:r>
        <w:rPr>
          <w:rFonts w:ascii="Times" w:hAnsi="Times" w:cs="Times"/>
          <w:color w:val="000000"/>
          <w:sz w:val="29"/>
          <w:szCs w:val="29"/>
          <w:lang w:eastAsia="zh-CN"/>
        </w:rPr>
        <w:t xml:space="preserve"> </w:t>
      </w:r>
      <w:r>
        <w:rPr>
          <w:rFonts w:ascii="Times" w:hAnsi="Times" w:cs="Times" w:hint="eastAsia"/>
          <w:color w:val="000000"/>
          <w:sz w:val="29"/>
          <w:szCs w:val="29"/>
          <w:lang w:eastAsia="zh-CN"/>
        </w:rPr>
        <w:t>设想</w:t>
      </w:r>
      <w:r>
        <w:rPr>
          <w:rFonts w:ascii="Times" w:hAnsi="Times" w:cs="Times"/>
          <w:color w:val="000000"/>
          <w:sz w:val="29"/>
          <w:szCs w:val="29"/>
          <w:lang w:eastAsia="zh-CN"/>
        </w:rPr>
        <w:t>自己相反的观点并给予回应</w:t>
      </w:r>
    </w:p>
    <w:p w14:paraId="708BAC1F" w14:textId="05D6B613" w:rsidR="00402ACB" w:rsidRDefault="00402ACB">
      <w:pPr>
        <w:rPr>
          <w:ins w:id="1" w:author="moirai.zhang@gmail.com" w:date="2017-04-28T17:02:00Z"/>
          <w:lang w:eastAsia="zh-CN"/>
        </w:rPr>
      </w:pPr>
      <w:ins w:id="2" w:author="moirai.zhang@gmail.com" w:date="2017-04-28T17:00:00Z">
        <w:r>
          <w:rPr>
            <w:lang w:eastAsia="zh-CN"/>
          </w:rPr>
          <w:t>1</w:t>
        </w:r>
        <w:r>
          <w:rPr>
            <w:lang w:eastAsia="zh-CN"/>
          </w:rPr>
          <w:t>、对方观点，</w:t>
        </w:r>
        <w:r>
          <w:rPr>
            <w:rFonts w:hint="eastAsia"/>
            <w:lang w:eastAsia="zh-CN"/>
          </w:rPr>
          <w:t>有利于个人成功</w:t>
        </w:r>
        <w:r w:rsidRPr="008E49C5">
          <w:rPr>
            <w:rFonts w:hint="eastAsia"/>
            <w:lang w:eastAsia="zh-CN"/>
          </w:rPr>
          <w:t>。</w:t>
        </w:r>
      </w:ins>
      <w:ins w:id="3" w:author="moirai.zhang@gmail.com" w:date="2017-05-01T16:38:00Z">
        <w:r w:rsidR="00FB4D7B" w:rsidRPr="00402ACB">
          <w:rPr>
            <w:rFonts w:hint="eastAsia"/>
            <w:lang w:eastAsia="zh-CN"/>
          </w:rPr>
          <w:t>由于教育机构</w:t>
        </w:r>
        <w:r w:rsidR="00FB4D7B" w:rsidRPr="00402ACB">
          <w:rPr>
            <w:rFonts w:hint="eastAsia"/>
            <w:lang w:eastAsia="zh-CN"/>
          </w:rPr>
          <w:t xml:space="preserve"> </w:t>
        </w:r>
        <w:r w:rsidR="00FB4D7B" w:rsidRPr="00402ACB">
          <w:rPr>
            <w:rFonts w:hint="eastAsia"/>
            <w:lang w:eastAsia="zh-CN"/>
          </w:rPr>
          <w:t>要培养对于社会有用的人才，</w:t>
        </w:r>
        <w:r w:rsidR="00FB4D7B" w:rsidRPr="00402ACB">
          <w:rPr>
            <w:rFonts w:hint="eastAsia"/>
            <w:lang w:eastAsia="zh-CN"/>
          </w:rPr>
          <w:t xml:space="preserve"> </w:t>
        </w:r>
        <w:r w:rsidR="00FB4D7B" w:rsidRPr="00402ACB">
          <w:rPr>
            <w:rFonts w:hint="eastAsia"/>
            <w:lang w:eastAsia="zh-CN"/>
          </w:rPr>
          <w:t>这样的劝阻有助于学生在擅长的领域发挥才智</w:t>
        </w:r>
        <w:r w:rsidR="00FB4D7B" w:rsidRPr="00402ACB">
          <w:rPr>
            <w:rFonts w:hint="eastAsia"/>
            <w:lang w:eastAsia="zh-CN"/>
          </w:rPr>
          <w:t>(talent)</w:t>
        </w:r>
        <w:r w:rsidR="00FB4D7B">
          <w:rPr>
            <w:lang w:eastAsia="zh-CN"/>
          </w:rPr>
          <w:t>。</w:t>
        </w:r>
      </w:ins>
      <w:ins w:id="4" w:author="moirai.zhang@gmail.com" w:date="2017-04-28T17:00:00Z">
        <w:r w:rsidRPr="00402ACB">
          <w:rPr>
            <w:rFonts w:hint="eastAsia"/>
            <w:lang w:eastAsia="zh-CN"/>
          </w:rPr>
          <w:t>通过劝阻学生，可以使学生避免在</w:t>
        </w:r>
        <w:r w:rsidRPr="00402ACB">
          <w:rPr>
            <w:rFonts w:hint="eastAsia"/>
            <w:lang w:eastAsia="zh-CN"/>
          </w:rPr>
          <w:t xml:space="preserve"> </w:t>
        </w:r>
        <w:r w:rsidRPr="00402ACB">
          <w:rPr>
            <w:rFonts w:hint="eastAsia"/>
            <w:lang w:eastAsia="zh-CN"/>
          </w:rPr>
          <w:t>自己弱势的领域耗费精力</w:t>
        </w:r>
        <w:r w:rsidRPr="00402ACB">
          <w:rPr>
            <w:rFonts w:hint="eastAsia"/>
            <w:lang w:eastAsia="zh-CN"/>
          </w:rPr>
          <w:t xml:space="preserve"> ;</w:t>
        </w:r>
      </w:ins>
      <w:ins w:id="5" w:author="moirai.zhang@gmail.com" w:date="2017-05-01T16:36:00Z">
        <w:r w:rsidR="00FB4D7B" w:rsidRPr="00FB4D7B">
          <w:rPr>
            <w:rFonts w:hint="eastAsia"/>
            <w:lang w:eastAsia="zh-CN"/>
          </w:rPr>
          <w:t>作家格拉德威尔在《异类》一书中指出：“人们眼中的天才之所以卓越非凡，并非天资超人一等，而是付出了持续不断的努力。</w:t>
        </w:r>
        <w:r w:rsidR="00FB4D7B" w:rsidRPr="00FB4D7B">
          <w:rPr>
            <w:rFonts w:hint="eastAsia"/>
            <w:lang w:eastAsia="zh-CN"/>
          </w:rPr>
          <w:t>1</w:t>
        </w:r>
        <w:r w:rsidR="00FB4D7B" w:rsidRPr="00FB4D7B">
          <w:rPr>
            <w:rFonts w:hint="eastAsia"/>
            <w:lang w:eastAsia="zh-CN"/>
          </w:rPr>
          <w:t>万小时的锤炼是任何人从平凡变成世界级大师的必要条件。”</w:t>
        </w:r>
      </w:ins>
      <w:ins w:id="6" w:author="moirai.zhang@gmail.com" w:date="2017-05-01T16:37:00Z">
        <w:r w:rsidR="00FB4D7B" w:rsidRPr="00FB4D7B">
          <w:rPr>
            <w:rFonts w:hint="eastAsia"/>
            <w:lang w:eastAsia="zh-CN"/>
          </w:rPr>
          <w:t>要成为某个领域的专家，需要</w:t>
        </w:r>
        <w:r w:rsidR="00FB4D7B" w:rsidRPr="00FB4D7B">
          <w:rPr>
            <w:rFonts w:hint="eastAsia"/>
            <w:lang w:eastAsia="zh-CN"/>
          </w:rPr>
          <w:t>10000</w:t>
        </w:r>
        <w:r w:rsidR="00FB4D7B" w:rsidRPr="00FB4D7B">
          <w:rPr>
            <w:rFonts w:hint="eastAsia"/>
            <w:lang w:eastAsia="zh-CN"/>
          </w:rPr>
          <w:t>小时，按比例计算就是：如果每天工作八个小时，一周工作五天，那么成为一个领域的专家至少需要五年。</w:t>
        </w:r>
        <w:r w:rsidR="00FB4D7B">
          <w:rPr>
            <w:lang w:eastAsia="zh-CN"/>
          </w:rPr>
          <w:t>因此学校</w:t>
        </w:r>
        <w:r w:rsidR="00FB4D7B">
          <w:rPr>
            <w:rFonts w:hint="eastAsia"/>
            <w:lang w:eastAsia="zh-CN"/>
          </w:rPr>
          <w:t>劝</w:t>
        </w:r>
        <w:r w:rsidR="00FB4D7B">
          <w:rPr>
            <w:lang w:eastAsia="zh-CN"/>
          </w:rPr>
          <w:t>学生在优势领域</w:t>
        </w:r>
        <w:r w:rsidR="00FB4D7B">
          <w:rPr>
            <w:rFonts w:hint="eastAsia"/>
            <w:lang w:eastAsia="zh-CN"/>
          </w:rPr>
          <w:t>学习</w:t>
        </w:r>
        <w:r w:rsidR="00FB4D7B">
          <w:rPr>
            <w:lang w:eastAsia="zh-CN"/>
          </w:rPr>
          <w:t>可以帮助他们集中精力</w:t>
        </w:r>
        <w:r w:rsidR="00FB4D7B">
          <w:rPr>
            <w:rFonts w:hint="eastAsia"/>
            <w:lang w:eastAsia="zh-CN"/>
          </w:rPr>
          <w:t>更有</w:t>
        </w:r>
      </w:ins>
      <w:ins w:id="7" w:author="moirai.zhang@gmail.com" w:date="2017-05-01T16:38:00Z">
        <w:r w:rsidR="00FB4D7B">
          <w:rPr>
            <w:rFonts w:hint="eastAsia"/>
            <w:lang w:eastAsia="zh-CN"/>
          </w:rPr>
          <w:t>利于</w:t>
        </w:r>
        <w:r w:rsidR="00FB4D7B">
          <w:rPr>
            <w:lang w:eastAsia="zh-CN"/>
          </w:rPr>
          <w:t>个人成功。</w:t>
        </w:r>
      </w:ins>
    </w:p>
    <w:p w14:paraId="00D5812E" w14:textId="4FFA1869" w:rsidR="00E6527E" w:rsidRDefault="00E314D2">
      <w:pPr>
        <w:rPr>
          <w:ins w:id="8" w:author="moirai.zhang@gmail.com" w:date="2017-04-28T17:05:00Z"/>
          <w:lang w:eastAsia="zh-CN"/>
        </w:rPr>
      </w:pPr>
      <w:ins w:id="9" w:author="moirai.zhang@gmail.com" w:date="2017-04-28T17:02:00Z">
        <w:r>
          <w:rPr>
            <w:rFonts w:hint="eastAsia"/>
            <w:lang w:eastAsia="zh-CN"/>
          </w:rPr>
          <w:t>2</w:t>
        </w:r>
        <w:r>
          <w:rPr>
            <w:rFonts w:hint="eastAsia"/>
            <w:lang w:eastAsia="zh-CN"/>
          </w:rPr>
          <w:t>、我</w:t>
        </w:r>
        <w:r>
          <w:rPr>
            <w:lang w:eastAsia="zh-CN"/>
          </w:rPr>
          <w:t>的观点，</w:t>
        </w:r>
        <w:r w:rsidRPr="00E314D2">
          <w:rPr>
            <w:rFonts w:hint="eastAsia"/>
            <w:lang w:eastAsia="zh-CN"/>
          </w:rPr>
          <w:t>尽管教育学</w:t>
        </w:r>
        <w:r w:rsidRPr="00E314D2">
          <w:rPr>
            <w:rFonts w:hint="eastAsia"/>
            <w:lang w:eastAsia="zh-CN"/>
          </w:rPr>
          <w:t>(pedagogy)</w:t>
        </w:r>
        <w:r w:rsidRPr="00E314D2">
          <w:rPr>
            <w:rFonts w:hint="eastAsia"/>
            <w:lang w:eastAsia="zh-CN"/>
          </w:rPr>
          <w:t>、</w:t>
        </w:r>
        <w:r w:rsidRPr="00E314D2">
          <w:rPr>
            <w:rFonts w:hint="eastAsia"/>
            <w:lang w:eastAsia="zh-CN"/>
          </w:rPr>
          <w:t xml:space="preserve"> </w:t>
        </w:r>
        <w:r w:rsidRPr="00E314D2">
          <w:rPr>
            <w:rFonts w:hint="eastAsia"/>
            <w:lang w:eastAsia="zh-CN"/>
          </w:rPr>
          <w:t>心理学</w:t>
        </w:r>
        <w:r w:rsidRPr="00E314D2">
          <w:rPr>
            <w:rFonts w:hint="eastAsia"/>
            <w:lang w:eastAsia="zh-CN"/>
          </w:rPr>
          <w:t>(psychology)</w:t>
        </w:r>
        <w:r w:rsidRPr="00E314D2">
          <w:rPr>
            <w:rFonts w:hint="eastAsia"/>
            <w:lang w:eastAsia="zh-CN"/>
          </w:rPr>
          <w:t>和其它学科在不断发展，教育机构对于学生能否成功的判断仍然无法保证准确</w:t>
        </w:r>
        <w:r w:rsidRPr="00E314D2">
          <w:rPr>
            <w:rFonts w:hint="eastAsia"/>
            <w:lang w:eastAsia="zh-CN"/>
          </w:rPr>
          <w:t>(</w:t>
        </w:r>
        <w:r w:rsidRPr="00E314D2">
          <w:rPr>
            <w:rFonts w:hint="eastAsia"/>
            <w:lang w:eastAsia="zh-CN"/>
          </w:rPr>
          <w:t>而且，很多人的才能在学生时代表现不出来。</w:t>
        </w:r>
        <w:r>
          <w:rPr>
            <w:lang w:eastAsia="zh-CN"/>
          </w:rPr>
          <w:t>举例</w:t>
        </w:r>
        <w:r w:rsidR="001207B1">
          <w:rPr>
            <w:lang w:eastAsia="zh-CN"/>
          </w:rPr>
          <w:t>，</w:t>
        </w:r>
      </w:ins>
      <w:ins w:id="10" w:author="moirai.zhang@gmail.com" w:date="2017-05-01T16:51:00Z">
        <w:r w:rsidR="00E6527E">
          <w:rPr>
            <w:rFonts w:hint="eastAsia"/>
            <w:lang w:eastAsia="zh-CN"/>
          </w:rPr>
          <w:t>爱因斯坦</w:t>
        </w:r>
        <w:r w:rsidR="00E6527E">
          <w:rPr>
            <w:lang w:eastAsia="zh-CN"/>
          </w:rPr>
          <w:t>小时候学说话很慢，</w:t>
        </w:r>
        <w:r w:rsidR="00E6527E">
          <w:rPr>
            <w:rFonts w:hint="eastAsia"/>
            <w:lang w:eastAsia="zh-CN"/>
          </w:rPr>
          <w:t>父母</w:t>
        </w:r>
        <w:r w:rsidR="00E6527E">
          <w:rPr>
            <w:lang w:eastAsia="zh-CN"/>
          </w:rPr>
          <w:t>担心他以后</w:t>
        </w:r>
        <w:r w:rsidR="00E6527E">
          <w:rPr>
            <w:rFonts w:hint="eastAsia"/>
            <w:lang w:eastAsia="zh-CN"/>
          </w:rPr>
          <w:t>有</w:t>
        </w:r>
        <w:r w:rsidR="00E6527E">
          <w:rPr>
            <w:lang w:eastAsia="zh-CN"/>
          </w:rPr>
          <w:t>学习障碍，</w:t>
        </w:r>
        <w:r w:rsidR="00E6527E">
          <w:rPr>
            <w:rFonts w:hint="eastAsia"/>
            <w:lang w:eastAsia="zh-CN"/>
          </w:rPr>
          <w:t>但事实上</w:t>
        </w:r>
      </w:ins>
      <w:ins w:id="11" w:author="moirai.zhang@gmail.com" w:date="2017-05-01T16:52:00Z">
        <w:r w:rsidR="00E6527E">
          <w:rPr>
            <w:lang w:eastAsia="zh-CN"/>
          </w:rPr>
          <w:t>，</w:t>
        </w:r>
        <w:r w:rsidR="00E6527E">
          <w:rPr>
            <w:rFonts w:hint="eastAsia"/>
            <w:lang w:eastAsia="zh-CN"/>
          </w:rPr>
          <w:t>后来</w:t>
        </w:r>
        <w:r w:rsidR="00E6527E">
          <w:rPr>
            <w:lang w:eastAsia="zh-CN"/>
          </w:rPr>
          <w:t>的他成为了</w:t>
        </w:r>
        <w:r w:rsidR="00E6527E">
          <w:rPr>
            <w:lang w:eastAsia="zh-CN"/>
          </w:rPr>
          <w:t>***</w:t>
        </w:r>
      </w:ins>
      <w:ins w:id="12" w:author="moirai.zhang@gmail.com" w:date="2017-05-01T16:48:00Z">
        <w:r w:rsidR="00FB4D7B">
          <w:rPr>
            <w:lang w:eastAsia="zh-CN"/>
          </w:rPr>
          <w:t xml:space="preserve"> </w:t>
        </w:r>
      </w:ins>
      <w:ins w:id="13" w:author="moirai.zhang@gmail.com" w:date="2017-04-28T17:03:00Z">
        <w:r w:rsidR="001207B1">
          <w:rPr>
            <w:lang w:eastAsia="zh-CN"/>
          </w:rPr>
          <w:t>。</w:t>
        </w:r>
      </w:ins>
    </w:p>
    <w:p w14:paraId="78FE3087" w14:textId="350779CF" w:rsidR="00E314D2" w:rsidRDefault="00E6527E">
      <w:pPr>
        <w:rPr>
          <w:ins w:id="14" w:author="moirai.zhang@gmail.com" w:date="2017-04-28T17:00:00Z"/>
          <w:lang w:eastAsia="zh-CN"/>
        </w:rPr>
      </w:pPr>
      <w:ins w:id="15" w:author="moirai.zhang@gmail.com" w:date="2017-05-01T16:52:00Z">
        <w:r>
          <w:rPr>
            <w:rFonts w:hint="eastAsia"/>
            <w:lang w:eastAsia="zh-CN"/>
          </w:rPr>
          <w:t>3</w:t>
        </w:r>
        <w:r>
          <w:rPr>
            <w:rFonts w:hint="eastAsia"/>
            <w:lang w:eastAsia="zh-CN"/>
          </w:rPr>
          <w:t>、</w:t>
        </w:r>
      </w:ins>
      <w:ins w:id="16" w:author="moirai.zhang@gmail.com" w:date="2017-05-01T17:03:00Z">
        <w:r w:rsidR="00C46CDE">
          <w:rPr>
            <w:lang w:eastAsia="zh-CN"/>
          </w:rPr>
          <w:t>就算我们</w:t>
        </w:r>
      </w:ins>
      <w:ins w:id="17" w:author="moirai.zhang@gmail.com" w:date="2017-05-01T17:04:00Z">
        <w:r w:rsidR="00C46CDE">
          <w:rPr>
            <w:lang w:eastAsia="zh-CN"/>
          </w:rPr>
          <w:t>知道学生可能成功的领域，</w:t>
        </w:r>
      </w:ins>
      <w:ins w:id="18" w:author="moirai.zhang@gmail.com" w:date="2017-05-01T17:05:00Z">
        <w:r w:rsidR="00C46CDE">
          <w:rPr>
            <w:lang w:eastAsia="zh-CN"/>
          </w:rPr>
          <w:t>但这个领域</w:t>
        </w:r>
        <w:r w:rsidR="00C46CDE">
          <w:rPr>
            <w:rFonts w:hint="eastAsia"/>
            <w:lang w:eastAsia="zh-CN"/>
          </w:rPr>
          <w:t>学生也</w:t>
        </w:r>
        <w:r w:rsidR="00C46CDE">
          <w:rPr>
            <w:lang w:eastAsia="zh-CN"/>
          </w:rPr>
          <w:t>不一定</w:t>
        </w:r>
      </w:ins>
      <w:ins w:id="19" w:author="moirai.zhang@gmail.com" w:date="2017-05-01T17:06:00Z">
        <w:r w:rsidR="00C46CDE">
          <w:rPr>
            <w:rFonts w:hint="eastAsia"/>
            <w:lang w:eastAsia="zh-CN"/>
          </w:rPr>
          <w:t>感</w:t>
        </w:r>
        <w:r w:rsidR="00C46CDE">
          <w:rPr>
            <w:lang w:eastAsia="zh-CN"/>
          </w:rPr>
          <w:t>兴趣</w:t>
        </w:r>
        <w:bookmarkStart w:id="20" w:name="_GoBack"/>
        <w:bookmarkEnd w:id="20"/>
        <w:r w:rsidR="00C46CDE" w:rsidRPr="00C46CDE">
          <w:rPr>
            <w:lang w:eastAsia="zh-CN"/>
          </w:rPr>
          <w:t>Nevertheless, Interest plays a significant role in the process of learning. As Albert Einstein once stated, interest is the best teacher.  A great case in hand is the founder of the modern science of genetics, Gregor Mendel. During his childhood, Mendel worked as a gardener and studied beekeeping. He was quite interested in the plant growth and flower since then. Between 1856 and 1863 Mendel cultivated and tested some 28,000 plants. He had a fondness for the bees, and refer to them as "my dearest little animals". His findings now referred to as the laws of Mendelian inheritance. In conclusion, finding job is not the ultimate and sole goal of higher education, and college students should persist their interests.</w:t>
        </w:r>
      </w:ins>
    </w:p>
    <w:p w14:paraId="3957133A" w14:textId="77777777" w:rsidR="00402ACB" w:rsidRDefault="00402ACB">
      <w:pPr>
        <w:rPr>
          <w:ins w:id="21" w:author="moirai.zhang@gmail.com" w:date="2017-04-28T17:00:00Z"/>
          <w:lang w:eastAsia="zh-CN"/>
        </w:rPr>
      </w:pPr>
    </w:p>
    <w:p w14:paraId="5C897C8C" w14:textId="77777777" w:rsidR="00402ACB" w:rsidRDefault="00402ACB">
      <w:pPr>
        <w:rPr>
          <w:ins w:id="22" w:author="moirai.zhang@gmail.com" w:date="2017-04-28T17:00:00Z"/>
          <w:lang w:eastAsia="zh-CN"/>
        </w:rPr>
      </w:pPr>
    </w:p>
    <w:p w14:paraId="217BF6F4" w14:textId="77777777" w:rsidR="00402ACB" w:rsidRDefault="00402ACB">
      <w:pPr>
        <w:rPr>
          <w:ins w:id="23" w:author="moirai.zhang@gmail.com" w:date="2017-04-28T17:00:00Z"/>
          <w:lang w:eastAsia="zh-CN"/>
        </w:rPr>
      </w:pPr>
    </w:p>
    <w:p w14:paraId="7DB3EFE7" w14:textId="77777777" w:rsidR="00C90569" w:rsidRDefault="00C90569">
      <w:pPr>
        <w:rPr>
          <w:lang w:eastAsia="zh-CN"/>
        </w:rPr>
      </w:pPr>
      <w:r>
        <w:rPr>
          <w:lang w:eastAsia="zh-CN"/>
        </w:rPr>
        <w:t>Is it true that some fields of study are too hard to attain success? I bet your answer is yes. However, do you agree to exhort students not to pursuing those fields? People’</w:t>
      </w:r>
      <w:r>
        <w:rPr>
          <w:rFonts w:hint="eastAsia"/>
          <w:lang w:eastAsia="zh-CN"/>
        </w:rPr>
        <w:t xml:space="preserve">s answer may vary. Some of them asserts that </w:t>
      </w:r>
      <w:r>
        <w:rPr>
          <w:lang w:eastAsia="zh-CN"/>
        </w:rPr>
        <w:t xml:space="preserve">much emphasis is placed on </w:t>
      </w:r>
      <w:r>
        <w:rPr>
          <w:rFonts w:hint="eastAsia"/>
          <w:lang w:eastAsia="zh-CN"/>
        </w:rPr>
        <w:t xml:space="preserve">the </w:t>
      </w:r>
      <w:r>
        <w:rPr>
          <w:lang w:eastAsia="zh-CN"/>
        </w:rPr>
        <w:t>success</w:t>
      </w:r>
      <w:r>
        <w:rPr>
          <w:rFonts w:hint="eastAsia"/>
          <w:lang w:eastAsia="zh-CN"/>
        </w:rPr>
        <w:t xml:space="preserve"> of individuals</w:t>
      </w:r>
      <w:r>
        <w:rPr>
          <w:lang w:eastAsia="zh-CN"/>
        </w:rPr>
        <w:t xml:space="preserve"> and a novel field exerts a widespread impact on the successful rate. Others insists that all fields are benefi</w:t>
      </w:r>
      <w:r>
        <w:rPr>
          <w:rFonts w:hint="eastAsia"/>
          <w:lang w:eastAsia="zh-CN"/>
        </w:rPr>
        <w:t>cial</w:t>
      </w:r>
      <w:r>
        <w:rPr>
          <w:lang w:eastAsia="zh-CN"/>
        </w:rPr>
        <w:t xml:space="preserve"> to human beings.  From my perspective, in most cases, </w:t>
      </w:r>
      <w:r w:rsidR="006609D7">
        <w:rPr>
          <w:lang w:eastAsia="zh-CN"/>
        </w:rPr>
        <w:t xml:space="preserve">educational </w:t>
      </w:r>
      <w:r w:rsidR="006609D7">
        <w:rPr>
          <w:rFonts w:hint="eastAsia"/>
          <w:lang w:eastAsia="zh-CN"/>
        </w:rPr>
        <w:t>institutions</w:t>
      </w:r>
      <w:r w:rsidR="006609D7">
        <w:rPr>
          <w:lang w:eastAsia="zh-CN"/>
        </w:rPr>
        <w:t xml:space="preserve"> </w:t>
      </w:r>
      <w:r>
        <w:rPr>
          <w:lang w:eastAsia="zh-CN"/>
        </w:rPr>
        <w:t xml:space="preserve">should encourage </w:t>
      </w:r>
      <w:r w:rsidR="00DF60ED">
        <w:rPr>
          <w:lang w:eastAsia="zh-CN"/>
        </w:rPr>
        <w:t>students to choose what they are interested in.</w:t>
      </w:r>
    </w:p>
    <w:p w14:paraId="7B076F79" w14:textId="77777777" w:rsidR="00DF60ED" w:rsidRDefault="00DF60ED">
      <w:pPr>
        <w:rPr>
          <w:lang w:eastAsia="zh-CN"/>
        </w:rPr>
      </w:pPr>
    </w:p>
    <w:p w14:paraId="674C5DC8" w14:textId="77777777" w:rsidR="00DF60ED" w:rsidRDefault="00DF60ED" w:rsidP="00DF60ED">
      <w:pPr>
        <w:pStyle w:val="ListParagraph"/>
        <w:numPr>
          <w:ilvl w:val="0"/>
          <w:numId w:val="1"/>
        </w:numPr>
        <w:rPr>
          <w:lang w:eastAsia="zh-CN"/>
        </w:rPr>
      </w:pPr>
      <w:r>
        <w:rPr>
          <w:lang w:eastAsia="zh-CN"/>
        </w:rPr>
        <w:t>对方观点，</w:t>
      </w:r>
      <w:r w:rsidR="008E49C5">
        <w:rPr>
          <w:rFonts w:hint="eastAsia"/>
          <w:lang w:eastAsia="zh-CN"/>
        </w:rPr>
        <w:t>推荐选择容易的研究有利于个人成功</w:t>
      </w:r>
      <w:r w:rsidR="008E49C5" w:rsidRPr="008E49C5">
        <w:rPr>
          <w:rFonts w:hint="eastAsia"/>
          <w:lang w:eastAsia="zh-CN"/>
        </w:rPr>
        <w:t>。</w:t>
      </w:r>
      <w:r w:rsidR="008E49C5" w:rsidRPr="008E49C5">
        <w:rPr>
          <w:rFonts w:hint="eastAsia"/>
          <w:lang w:eastAsia="zh-CN"/>
        </w:rPr>
        <w:t xml:space="preserve"> </w:t>
      </w:r>
      <w:r w:rsidR="008E49C5" w:rsidRPr="008E49C5">
        <w:rPr>
          <w:rFonts w:hint="eastAsia"/>
          <w:lang w:eastAsia="zh-CN"/>
        </w:rPr>
        <w:t>现在计算机很热门，读计算机的人可以进一步研究的领域分支很多，比如，</w:t>
      </w:r>
      <w:r w:rsidR="008E49C5" w:rsidRPr="008E49C5">
        <w:rPr>
          <w:rFonts w:hint="eastAsia"/>
          <w:lang w:eastAsia="zh-CN"/>
        </w:rPr>
        <w:t>artificial intelligence</w:t>
      </w:r>
      <w:r w:rsidR="008E49C5" w:rsidRPr="008E49C5">
        <w:rPr>
          <w:rFonts w:hint="eastAsia"/>
          <w:lang w:eastAsia="zh-CN"/>
        </w:rPr>
        <w:t>，</w:t>
      </w:r>
      <w:r w:rsidR="008E49C5" w:rsidRPr="008E49C5">
        <w:rPr>
          <w:rFonts w:hint="eastAsia"/>
          <w:lang w:eastAsia="zh-CN"/>
        </w:rPr>
        <w:t>data mining, knowledge extraction</w:t>
      </w:r>
      <w:r w:rsidR="008E49C5" w:rsidRPr="008E49C5">
        <w:rPr>
          <w:rFonts w:hint="eastAsia"/>
          <w:lang w:eastAsia="zh-CN"/>
        </w:rPr>
        <w:t>，这些领域很研究的人多（可以讨论学习的人</w:t>
      </w:r>
      <w:r w:rsidR="008E49C5" w:rsidRPr="008E49C5">
        <w:rPr>
          <w:rFonts w:hint="eastAsia"/>
          <w:lang w:eastAsia="zh-CN"/>
        </w:rPr>
        <w:lastRenderedPageBreak/>
        <w:t>多）</w:t>
      </w:r>
      <w:r w:rsidR="008E49C5">
        <w:rPr>
          <w:rFonts w:hint="eastAsia"/>
          <w:lang w:eastAsia="zh-CN"/>
        </w:rPr>
        <w:t>、人才需求大（很多公司在招），很容易出成果（发论文或者找工作）</w:t>
      </w:r>
      <w:r w:rsidR="008E49C5">
        <w:rPr>
          <w:rFonts w:hint="eastAsia"/>
          <w:lang w:eastAsia="zh-CN"/>
        </w:rPr>
        <w:t xml:space="preserve"> </w:t>
      </w:r>
      <w:r w:rsidR="008E49C5">
        <w:rPr>
          <w:rFonts w:hint="eastAsia"/>
          <w:lang w:eastAsia="zh-CN"/>
        </w:rPr>
        <w:t>。所以教育机构应该劝学生选容易成功的领域</w:t>
      </w:r>
      <w:r w:rsidR="006609D7">
        <w:rPr>
          <w:lang w:eastAsia="zh-CN"/>
        </w:rPr>
        <w:t>。</w:t>
      </w:r>
    </w:p>
    <w:p w14:paraId="77B69FFD" w14:textId="77777777" w:rsidR="008B538C" w:rsidRDefault="006609D7" w:rsidP="00DF60ED">
      <w:pPr>
        <w:pStyle w:val="ListParagraph"/>
        <w:numPr>
          <w:ilvl w:val="0"/>
          <w:numId w:val="1"/>
        </w:numPr>
        <w:rPr>
          <w:lang w:eastAsia="zh-CN"/>
        </w:rPr>
      </w:pPr>
      <w:r>
        <w:rPr>
          <w:rFonts w:hint="eastAsia"/>
          <w:lang w:eastAsia="zh-CN"/>
        </w:rPr>
        <w:t>我</w:t>
      </w:r>
      <w:r>
        <w:rPr>
          <w:lang w:eastAsia="zh-CN"/>
        </w:rPr>
        <w:t>的观点，</w:t>
      </w:r>
      <w:r>
        <w:rPr>
          <w:rFonts w:hint="eastAsia"/>
          <w:lang w:eastAsia="zh-CN"/>
        </w:rPr>
        <w:t>的</w:t>
      </w:r>
      <w:r>
        <w:rPr>
          <w:lang w:eastAsia="zh-CN"/>
        </w:rPr>
        <w:t>确选这些领域有好处，</w:t>
      </w:r>
      <w:r>
        <w:rPr>
          <w:rFonts w:hint="eastAsia"/>
          <w:lang w:eastAsia="zh-CN"/>
        </w:rPr>
        <w:t>但是</w:t>
      </w:r>
      <w:r>
        <w:rPr>
          <w:lang w:eastAsia="zh-CN"/>
        </w:rPr>
        <w:t>因为这个原因，</w:t>
      </w:r>
      <w:r>
        <w:rPr>
          <w:rFonts w:hint="eastAsia"/>
          <w:lang w:eastAsia="zh-CN"/>
        </w:rPr>
        <w:t>有</w:t>
      </w:r>
      <w:r>
        <w:rPr>
          <w:lang w:eastAsia="zh-CN"/>
        </w:rPr>
        <w:t>很多人都在选，虽然有很大的市场空间</w:t>
      </w:r>
      <w:r>
        <w:rPr>
          <w:rFonts w:hint="eastAsia"/>
          <w:lang w:eastAsia="zh-CN"/>
        </w:rPr>
        <w:t>和</w:t>
      </w:r>
      <w:r>
        <w:rPr>
          <w:lang w:eastAsia="zh-CN"/>
        </w:rPr>
        <w:t>潜力，</w:t>
      </w:r>
      <w:r>
        <w:rPr>
          <w:rFonts w:hint="eastAsia"/>
          <w:lang w:eastAsia="zh-CN"/>
        </w:rPr>
        <w:t>但竞争激烈</w:t>
      </w:r>
      <w:r>
        <w:rPr>
          <w:lang w:eastAsia="zh-CN"/>
        </w:rPr>
        <w:t>，</w:t>
      </w:r>
      <w:r>
        <w:rPr>
          <w:rFonts w:hint="eastAsia"/>
          <w:lang w:eastAsia="zh-CN"/>
        </w:rPr>
        <w:t>个人</w:t>
      </w:r>
      <w:r>
        <w:rPr>
          <w:lang w:eastAsia="zh-CN"/>
        </w:rPr>
        <w:t>反而很难有所突破，</w:t>
      </w:r>
      <w:r>
        <w:rPr>
          <w:rFonts w:hint="eastAsia"/>
          <w:lang w:eastAsia="zh-CN"/>
        </w:rPr>
        <w:t>如果教育</w:t>
      </w:r>
      <w:r>
        <w:rPr>
          <w:lang w:eastAsia="zh-CN"/>
        </w:rPr>
        <w:t>机构劝所有的</w:t>
      </w:r>
      <w:r>
        <w:rPr>
          <w:rFonts w:hint="eastAsia"/>
          <w:lang w:eastAsia="zh-CN"/>
        </w:rPr>
        <w:t>学生</w:t>
      </w:r>
      <w:r>
        <w:rPr>
          <w:lang w:eastAsia="zh-CN"/>
        </w:rPr>
        <w:t>选这些领域，</w:t>
      </w:r>
      <w:r>
        <w:rPr>
          <w:rFonts w:hint="eastAsia"/>
          <w:lang w:eastAsia="zh-CN"/>
        </w:rPr>
        <w:t>那</w:t>
      </w:r>
      <w:r>
        <w:rPr>
          <w:lang w:eastAsia="zh-CN"/>
        </w:rPr>
        <w:t>必然会有一些人被淘汰掉</w:t>
      </w:r>
      <w:r w:rsidR="00593B73">
        <w:rPr>
          <w:lang w:eastAsia="zh-CN"/>
        </w:rPr>
        <w:t>。</w:t>
      </w:r>
      <w:r w:rsidR="008B538C">
        <w:rPr>
          <w:rFonts w:hint="eastAsia"/>
          <w:lang w:eastAsia="zh-CN"/>
        </w:rPr>
        <w:t>举个</w:t>
      </w:r>
      <w:r w:rsidR="008B538C">
        <w:rPr>
          <w:lang w:eastAsia="zh-CN"/>
        </w:rPr>
        <w:t>例子，</w:t>
      </w:r>
      <w:r w:rsidR="007D6B53">
        <w:rPr>
          <w:rFonts w:hint="eastAsia"/>
          <w:lang w:eastAsia="zh-CN"/>
        </w:rPr>
        <w:t>大数据</w:t>
      </w:r>
      <w:r w:rsidR="007D6B53">
        <w:rPr>
          <w:lang w:eastAsia="zh-CN"/>
        </w:rPr>
        <w:t>越来越引起人们的重视，</w:t>
      </w:r>
      <w:r w:rsidR="007D6B53">
        <w:rPr>
          <w:rFonts w:hint="eastAsia"/>
          <w:lang w:eastAsia="zh-CN"/>
        </w:rPr>
        <w:t>奥巴马</w:t>
      </w:r>
      <w:r w:rsidR="007D6B53">
        <w:rPr>
          <w:lang w:eastAsia="zh-CN"/>
        </w:rPr>
        <w:t>也把</w:t>
      </w:r>
      <w:r w:rsidR="007D6B53">
        <w:rPr>
          <w:rFonts w:hint="eastAsia"/>
          <w:lang w:eastAsia="zh-CN"/>
        </w:rPr>
        <w:t>它</w:t>
      </w:r>
      <w:r w:rsidR="007D6B53">
        <w:rPr>
          <w:lang w:eastAsia="zh-CN"/>
        </w:rPr>
        <w:t>列入了国家战略计划之一。</w:t>
      </w:r>
      <w:r w:rsidR="007D6B53">
        <w:rPr>
          <w:rFonts w:hint="eastAsia"/>
          <w:lang w:eastAsia="zh-CN"/>
        </w:rPr>
        <w:t>根据</w:t>
      </w:r>
      <w:r w:rsidR="007D6B53">
        <w:rPr>
          <w:lang w:eastAsia="zh-CN"/>
        </w:rPr>
        <w:t>（找一个还</w:t>
      </w:r>
      <w:r w:rsidR="007D6B53">
        <w:rPr>
          <w:rFonts w:hint="eastAsia"/>
          <w:lang w:eastAsia="zh-CN"/>
        </w:rPr>
        <w:t>排名</w:t>
      </w:r>
      <w:r w:rsidR="007D6B53">
        <w:rPr>
          <w:lang w:eastAsia="zh-CN"/>
        </w:rPr>
        <w:t>靠</w:t>
      </w:r>
      <w:r w:rsidR="007D6B53">
        <w:rPr>
          <w:rFonts w:hint="eastAsia"/>
          <w:lang w:eastAsia="zh-CN"/>
        </w:rPr>
        <w:t>的</w:t>
      </w:r>
      <w:r w:rsidR="007D6B53">
        <w:rPr>
          <w:lang w:eastAsia="zh-CN"/>
        </w:rPr>
        <w:t>）</w:t>
      </w:r>
      <w:r w:rsidR="007D6B53">
        <w:rPr>
          <w:rFonts w:hint="eastAsia"/>
          <w:lang w:eastAsia="zh-CN"/>
        </w:rPr>
        <w:t>大学在</w:t>
      </w:r>
      <w:r w:rsidR="007D6B53">
        <w:rPr>
          <w:lang w:eastAsia="zh-CN"/>
        </w:rPr>
        <w:t>2016</w:t>
      </w:r>
      <w:r w:rsidR="007D6B53">
        <w:rPr>
          <w:rFonts w:hint="eastAsia"/>
          <w:lang w:eastAsia="zh-CN"/>
        </w:rPr>
        <w:t>年</w:t>
      </w:r>
      <w:r w:rsidR="007D6B53">
        <w:rPr>
          <w:lang w:eastAsia="zh-CN"/>
        </w:rPr>
        <w:t>出的报告，</w:t>
      </w:r>
      <w:r w:rsidR="007D6B53">
        <w:rPr>
          <w:rFonts w:hint="eastAsia"/>
          <w:lang w:eastAsia="zh-CN"/>
        </w:rPr>
        <w:t>从</w:t>
      </w:r>
      <w:r w:rsidR="007D6B53">
        <w:rPr>
          <w:lang w:eastAsia="zh-CN"/>
        </w:rPr>
        <w:t>2010</w:t>
      </w:r>
      <w:r w:rsidR="007D6B53">
        <w:rPr>
          <w:lang w:eastAsia="zh-CN"/>
        </w:rPr>
        <w:t>年到</w:t>
      </w:r>
      <w:r w:rsidR="007D6B53">
        <w:rPr>
          <w:lang w:eastAsia="zh-CN"/>
        </w:rPr>
        <w:t>2016</w:t>
      </w:r>
      <w:r w:rsidR="007D6B53">
        <w:rPr>
          <w:rFonts w:hint="eastAsia"/>
          <w:lang w:eastAsia="zh-CN"/>
        </w:rPr>
        <w:t>年</w:t>
      </w:r>
      <w:r w:rsidR="007D6B53">
        <w:rPr>
          <w:lang w:eastAsia="zh-CN"/>
        </w:rPr>
        <w:t>，</w:t>
      </w:r>
      <w:r w:rsidR="007D6B53">
        <w:rPr>
          <w:rFonts w:hint="eastAsia"/>
          <w:lang w:eastAsia="zh-CN"/>
        </w:rPr>
        <w:t>美国</w:t>
      </w:r>
      <w:r w:rsidR="007D6B53">
        <w:rPr>
          <w:lang w:eastAsia="zh-CN"/>
        </w:rPr>
        <w:t>各个大学招</w:t>
      </w:r>
      <w:r w:rsidR="007D6B53">
        <w:rPr>
          <w:rFonts w:hint="eastAsia"/>
          <w:lang w:eastAsia="zh-CN"/>
        </w:rPr>
        <w:t>收</w:t>
      </w:r>
      <w:r w:rsidR="007D6B53">
        <w:rPr>
          <w:lang w:eastAsia="zh-CN"/>
        </w:rPr>
        <w:t>计算机领域</w:t>
      </w:r>
      <w:r w:rsidR="007D6B53">
        <w:rPr>
          <w:rFonts w:hint="eastAsia"/>
          <w:lang w:eastAsia="zh-CN"/>
        </w:rPr>
        <w:t>学生</w:t>
      </w:r>
      <w:r w:rsidR="007D6B53">
        <w:rPr>
          <w:lang w:eastAsia="zh-CN"/>
        </w:rPr>
        <w:t>平均</w:t>
      </w:r>
      <w:r w:rsidR="007D6B53">
        <w:rPr>
          <w:rFonts w:hint="eastAsia"/>
          <w:lang w:eastAsia="zh-CN"/>
        </w:rPr>
        <w:t>比例</w:t>
      </w:r>
      <w:r w:rsidR="007D6B53">
        <w:rPr>
          <w:lang w:eastAsia="zh-CN"/>
        </w:rPr>
        <w:t>从</w:t>
      </w:r>
      <w:r w:rsidR="007D6B53">
        <w:rPr>
          <w:lang w:eastAsia="zh-CN"/>
        </w:rPr>
        <w:t>4.5%</w:t>
      </w:r>
      <w:r w:rsidR="007D6B53">
        <w:rPr>
          <w:rFonts w:hint="eastAsia"/>
          <w:lang w:eastAsia="zh-CN"/>
        </w:rPr>
        <w:t>涨到</w:t>
      </w:r>
      <w:r w:rsidR="007D6B53">
        <w:rPr>
          <w:lang w:eastAsia="zh-CN"/>
        </w:rPr>
        <w:t>10.3%</w:t>
      </w:r>
      <w:r w:rsidR="007D6B53">
        <w:rPr>
          <w:lang w:eastAsia="zh-CN"/>
        </w:rPr>
        <w:t>，而其中研究大数据的</w:t>
      </w:r>
      <w:r w:rsidR="007D6B53">
        <w:rPr>
          <w:rFonts w:hint="eastAsia"/>
          <w:lang w:eastAsia="zh-CN"/>
        </w:rPr>
        <w:t>本科</w:t>
      </w:r>
      <w:r w:rsidR="007D6B53">
        <w:rPr>
          <w:lang w:eastAsia="zh-CN"/>
        </w:rPr>
        <w:t>生</w:t>
      </w:r>
      <w:r w:rsidR="007D6B53">
        <w:rPr>
          <w:rFonts w:hint="eastAsia"/>
          <w:lang w:eastAsia="zh-CN"/>
        </w:rPr>
        <w:t>和</w:t>
      </w:r>
      <w:r w:rsidR="007D6B53">
        <w:rPr>
          <w:lang w:eastAsia="zh-CN"/>
        </w:rPr>
        <w:t>研究生的占比从</w:t>
      </w:r>
      <w:r w:rsidR="001A4FF3">
        <w:rPr>
          <w:lang w:eastAsia="zh-CN"/>
        </w:rPr>
        <w:t>11</w:t>
      </w:r>
      <w:r w:rsidR="007D6B53">
        <w:rPr>
          <w:lang w:eastAsia="zh-CN"/>
        </w:rPr>
        <w:t>.7%</w:t>
      </w:r>
      <w:r w:rsidR="007D6B53">
        <w:rPr>
          <w:rFonts w:hint="eastAsia"/>
          <w:lang w:eastAsia="zh-CN"/>
        </w:rPr>
        <w:t>涨到</w:t>
      </w:r>
      <w:r w:rsidR="007D6B53">
        <w:rPr>
          <w:lang w:eastAsia="zh-CN"/>
        </w:rPr>
        <w:t>了</w:t>
      </w:r>
      <w:r w:rsidR="001A4FF3">
        <w:rPr>
          <w:lang w:eastAsia="zh-CN"/>
        </w:rPr>
        <w:t>23</w:t>
      </w:r>
      <w:r w:rsidR="007D6B53">
        <w:rPr>
          <w:lang w:eastAsia="zh-CN"/>
        </w:rPr>
        <w:t>.1%</w:t>
      </w:r>
      <w:r w:rsidR="007D6B53">
        <w:rPr>
          <w:lang w:eastAsia="zh-CN"/>
        </w:rPr>
        <w:t>，</w:t>
      </w:r>
      <w:r w:rsidR="007D6B53">
        <w:rPr>
          <w:rFonts w:hint="eastAsia"/>
          <w:lang w:eastAsia="zh-CN"/>
        </w:rPr>
        <w:t>但</w:t>
      </w:r>
      <w:r w:rsidR="007D6B53">
        <w:rPr>
          <w:lang w:eastAsia="zh-CN"/>
        </w:rPr>
        <w:t>每年在相关的期刊会议（如</w:t>
      </w:r>
      <w:r w:rsidR="007D6B53" w:rsidRPr="007D6B53">
        <w:rPr>
          <w:lang w:eastAsia="zh-CN"/>
        </w:rPr>
        <w:t>SCI</w:t>
      </w:r>
      <w:r w:rsidR="007D6B53">
        <w:rPr>
          <w:lang w:eastAsia="zh-CN"/>
        </w:rPr>
        <w:t>）上发的优秀论文</w:t>
      </w:r>
      <w:r w:rsidR="007D6B53">
        <w:rPr>
          <w:rFonts w:hint="eastAsia"/>
          <w:lang w:eastAsia="zh-CN"/>
        </w:rPr>
        <w:t>并</w:t>
      </w:r>
      <w:r w:rsidR="007D6B53">
        <w:rPr>
          <w:lang w:eastAsia="zh-CN"/>
        </w:rPr>
        <w:t>没有大幅上涨</w:t>
      </w:r>
      <w:r w:rsidR="001A4FF3">
        <w:rPr>
          <w:lang w:eastAsia="zh-CN"/>
        </w:rPr>
        <w:t>。如果教育机构盲目劝学生选热点，</w:t>
      </w:r>
      <w:r w:rsidR="007D6B53">
        <w:rPr>
          <w:lang w:eastAsia="zh-CN"/>
        </w:rPr>
        <w:t>很多</w:t>
      </w:r>
      <w:r w:rsidR="001A4FF3">
        <w:rPr>
          <w:lang w:eastAsia="zh-CN"/>
        </w:rPr>
        <w:t>学生没能</w:t>
      </w:r>
      <w:r w:rsidR="001A4FF3">
        <w:rPr>
          <w:rFonts w:hint="eastAsia"/>
          <w:lang w:eastAsia="zh-CN"/>
        </w:rPr>
        <w:t>在</w:t>
      </w:r>
      <w:r w:rsidR="001A4FF3">
        <w:rPr>
          <w:lang w:eastAsia="zh-CN"/>
        </w:rPr>
        <w:t>激烈的竞争中找到可以突破的方向，反而不利于学生的</w:t>
      </w:r>
      <w:r w:rsidR="001A4FF3">
        <w:rPr>
          <w:rFonts w:hint="eastAsia"/>
          <w:lang w:eastAsia="zh-CN"/>
        </w:rPr>
        <w:t>成功</w:t>
      </w:r>
      <w:r w:rsidR="001A4FF3">
        <w:rPr>
          <w:lang w:eastAsia="zh-CN"/>
        </w:rPr>
        <w:t>。</w:t>
      </w:r>
    </w:p>
    <w:p w14:paraId="3424A10D" w14:textId="77777777" w:rsidR="006609D7" w:rsidRDefault="006609D7" w:rsidP="00DF60ED">
      <w:pPr>
        <w:pStyle w:val="ListParagraph"/>
        <w:numPr>
          <w:ilvl w:val="0"/>
          <w:numId w:val="1"/>
        </w:numPr>
        <w:rPr>
          <w:lang w:eastAsia="zh-CN"/>
        </w:rPr>
      </w:pPr>
      <w:r>
        <w:rPr>
          <w:rFonts w:hint="eastAsia"/>
          <w:lang w:eastAsia="zh-CN"/>
        </w:rPr>
        <w:t>另一方面</w:t>
      </w:r>
      <w:r w:rsidR="008B538C">
        <w:rPr>
          <w:lang w:eastAsia="zh-CN"/>
        </w:rPr>
        <w:t>，</w:t>
      </w:r>
      <w:r w:rsidR="008B538C">
        <w:rPr>
          <w:rFonts w:hint="eastAsia"/>
          <w:lang w:eastAsia="zh-CN"/>
        </w:rPr>
        <w:t>三十年</w:t>
      </w:r>
      <w:r w:rsidR="008B538C">
        <w:rPr>
          <w:lang w:eastAsia="zh-CN"/>
        </w:rPr>
        <w:t>河东三十年河西，</w:t>
      </w:r>
      <w:r w:rsidR="008B538C">
        <w:rPr>
          <w:rFonts w:hint="eastAsia"/>
          <w:lang w:eastAsia="zh-CN"/>
        </w:rPr>
        <w:t>现在</w:t>
      </w:r>
      <w:r w:rsidR="008B538C">
        <w:rPr>
          <w:lang w:eastAsia="zh-CN"/>
        </w:rPr>
        <w:t>不火的领域，</w:t>
      </w:r>
      <w:r w:rsidR="008B538C">
        <w:rPr>
          <w:rFonts w:hint="eastAsia"/>
          <w:lang w:eastAsia="zh-CN"/>
        </w:rPr>
        <w:t>以后</w:t>
      </w:r>
      <w:r w:rsidR="008B538C">
        <w:rPr>
          <w:lang w:eastAsia="zh-CN"/>
        </w:rPr>
        <w:t>不一定就火了，</w:t>
      </w:r>
      <w:r w:rsidR="008B538C">
        <w:rPr>
          <w:rFonts w:hint="eastAsia"/>
          <w:lang w:eastAsia="zh-CN"/>
        </w:rPr>
        <w:t>举个</w:t>
      </w:r>
      <w:r w:rsidR="008B538C">
        <w:rPr>
          <w:lang w:eastAsia="zh-CN"/>
        </w:rPr>
        <w:t>例子，</w:t>
      </w:r>
      <w:r w:rsidR="008B538C">
        <w:rPr>
          <w:rFonts w:hint="eastAsia"/>
          <w:lang w:eastAsia="zh-CN"/>
        </w:rPr>
        <w:t>deep</w:t>
      </w:r>
      <w:r w:rsidR="008B538C">
        <w:rPr>
          <w:lang w:eastAsia="zh-CN"/>
        </w:rPr>
        <w:t xml:space="preserve"> </w:t>
      </w:r>
      <w:r w:rsidR="008B538C">
        <w:rPr>
          <w:rFonts w:hint="eastAsia"/>
          <w:lang w:eastAsia="zh-CN"/>
        </w:rPr>
        <w:t>learning</w:t>
      </w:r>
      <w:r w:rsidR="008B538C">
        <w:rPr>
          <w:lang w:eastAsia="zh-CN"/>
        </w:rPr>
        <w:t>其实在</w:t>
      </w:r>
      <w:r w:rsidR="008B538C">
        <w:rPr>
          <w:lang w:eastAsia="zh-CN"/>
        </w:rPr>
        <w:t>1993</w:t>
      </w:r>
      <w:r w:rsidR="008B538C">
        <w:rPr>
          <w:lang w:eastAsia="zh-CN"/>
        </w:rPr>
        <w:t>就有人研究了，</w:t>
      </w:r>
      <w:r w:rsidR="008B538C">
        <w:rPr>
          <w:rFonts w:hint="eastAsia"/>
          <w:lang w:eastAsia="zh-CN"/>
        </w:rPr>
        <w:t>但一直</w:t>
      </w:r>
      <w:r w:rsidR="008B538C">
        <w:rPr>
          <w:lang w:eastAsia="zh-CN"/>
        </w:rPr>
        <w:t>没有进展，这几十年在计算机领域比较火的概念是</w:t>
      </w:r>
      <w:r w:rsidR="008B538C" w:rsidRPr="008B538C">
        <w:rPr>
          <w:lang w:eastAsia="zh-CN"/>
        </w:rPr>
        <w:t>cloud computing</w:t>
      </w:r>
      <w:r w:rsidR="008B538C">
        <w:rPr>
          <w:lang w:eastAsia="zh-CN"/>
        </w:rPr>
        <w:t xml:space="preserve"> &amp; big </w:t>
      </w:r>
      <w:r w:rsidR="008B538C">
        <w:rPr>
          <w:rFonts w:hint="eastAsia"/>
          <w:lang w:eastAsia="zh-CN"/>
        </w:rPr>
        <w:t>data</w:t>
      </w:r>
      <w:r w:rsidR="008B538C">
        <w:rPr>
          <w:lang w:eastAsia="zh-CN"/>
        </w:rPr>
        <w:t>，随着</w:t>
      </w:r>
      <w:r w:rsidR="008B538C">
        <w:rPr>
          <w:lang w:eastAsia="zh-CN"/>
        </w:rPr>
        <w:t xml:space="preserve">alpha </w:t>
      </w:r>
      <w:r w:rsidR="008B538C">
        <w:rPr>
          <w:rFonts w:hint="eastAsia"/>
          <w:lang w:eastAsia="zh-CN"/>
        </w:rPr>
        <w:t>go</w:t>
      </w:r>
      <w:r w:rsidR="008B538C">
        <w:rPr>
          <w:lang w:eastAsia="zh-CN"/>
        </w:rPr>
        <w:t xml:space="preserve"> </w:t>
      </w:r>
      <w:r w:rsidR="008B538C">
        <w:rPr>
          <w:rFonts w:hint="eastAsia"/>
          <w:lang w:eastAsia="zh-CN"/>
        </w:rPr>
        <w:t>的</w:t>
      </w:r>
      <w:r w:rsidR="008B538C">
        <w:rPr>
          <w:lang w:eastAsia="zh-CN"/>
        </w:rPr>
        <w:t>出现，现在这些已经在慢慢退出科学</w:t>
      </w:r>
      <w:r w:rsidR="008B538C">
        <w:rPr>
          <w:rFonts w:hint="eastAsia"/>
          <w:lang w:eastAsia="zh-CN"/>
        </w:rPr>
        <w:t>研究</w:t>
      </w:r>
      <w:r w:rsidR="008B538C">
        <w:rPr>
          <w:lang w:eastAsia="zh-CN"/>
        </w:rPr>
        <w:t>的前沿了，科学家更关注于</w:t>
      </w:r>
      <w:r w:rsidR="008B538C">
        <w:rPr>
          <w:lang w:eastAsia="zh-CN"/>
        </w:rPr>
        <w:t xml:space="preserve">ai &amp; </w:t>
      </w:r>
      <w:r w:rsidR="008B538C">
        <w:rPr>
          <w:rFonts w:hint="eastAsia"/>
          <w:lang w:eastAsia="zh-CN"/>
        </w:rPr>
        <w:t>deep</w:t>
      </w:r>
      <w:r w:rsidR="008B538C">
        <w:rPr>
          <w:lang w:eastAsia="zh-CN"/>
        </w:rPr>
        <w:t xml:space="preserve"> </w:t>
      </w:r>
      <w:r w:rsidR="008B538C">
        <w:rPr>
          <w:rFonts w:hint="eastAsia"/>
          <w:lang w:eastAsia="zh-CN"/>
        </w:rPr>
        <w:t>learning</w:t>
      </w:r>
      <w:r w:rsidR="008B538C">
        <w:rPr>
          <w:lang w:eastAsia="zh-CN"/>
        </w:rPr>
        <w:t>，</w:t>
      </w:r>
      <w:r w:rsidR="008B538C">
        <w:rPr>
          <w:rFonts w:hint="eastAsia"/>
          <w:lang w:eastAsia="zh-CN"/>
        </w:rPr>
        <w:t>教育</w:t>
      </w:r>
      <w:r w:rsidR="008B538C">
        <w:rPr>
          <w:lang w:eastAsia="zh-CN"/>
        </w:rPr>
        <w:t>机构</w:t>
      </w:r>
      <w:r w:rsidR="008B538C">
        <w:rPr>
          <w:rFonts w:hint="eastAsia"/>
          <w:lang w:eastAsia="zh-CN"/>
        </w:rPr>
        <w:t>如果</w:t>
      </w:r>
      <w:r w:rsidR="008B538C">
        <w:rPr>
          <w:lang w:eastAsia="zh-CN"/>
        </w:rPr>
        <w:t>只注重眼前，</w:t>
      </w:r>
      <w:r w:rsidR="008B538C">
        <w:rPr>
          <w:rFonts w:hint="eastAsia"/>
          <w:lang w:eastAsia="zh-CN"/>
        </w:rPr>
        <w:t>劝</w:t>
      </w:r>
      <w:r w:rsidR="008B538C">
        <w:rPr>
          <w:lang w:eastAsia="zh-CN"/>
        </w:rPr>
        <w:t>学生都选</w:t>
      </w:r>
      <w:r w:rsidR="008B538C">
        <w:rPr>
          <w:rFonts w:hint="eastAsia"/>
          <w:lang w:eastAsia="zh-CN"/>
        </w:rPr>
        <w:t>热门</w:t>
      </w:r>
      <w:r w:rsidR="008B538C">
        <w:rPr>
          <w:lang w:eastAsia="zh-CN"/>
        </w:rPr>
        <w:t>领域，</w:t>
      </w:r>
      <w:r w:rsidR="008B538C">
        <w:rPr>
          <w:rFonts w:hint="eastAsia"/>
          <w:lang w:eastAsia="zh-CN"/>
        </w:rPr>
        <w:t>可能</w:t>
      </w:r>
      <w:r w:rsidR="008B538C">
        <w:rPr>
          <w:lang w:eastAsia="zh-CN"/>
        </w:rPr>
        <w:t>反而</w:t>
      </w:r>
      <w:r w:rsidR="008B538C">
        <w:rPr>
          <w:rFonts w:hint="eastAsia"/>
          <w:lang w:eastAsia="zh-CN"/>
        </w:rPr>
        <w:t>耽搁</w:t>
      </w:r>
      <w:r w:rsidR="008B538C">
        <w:rPr>
          <w:lang w:eastAsia="zh-CN"/>
        </w:rPr>
        <w:t>了学生的发展。</w:t>
      </w:r>
    </w:p>
    <w:p w14:paraId="7C43382D" w14:textId="77777777" w:rsidR="008B538C" w:rsidRDefault="008B538C" w:rsidP="008B538C">
      <w:pPr>
        <w:rPr>
          <w:lang w:eastAsia="zh-CN"/>
        </w:rPr>
      </w:pPr>
    </w:p>
    <w:p w14:paraId="39CF08FD" w14:textId="77777777" w:rsidR="00DF60ED" w:rsidRDefault="001A4FF3">
      <w:pPr>
        <w:rPr>
          <w:lang w:eastAsia="zh-CN"/>
        </w:rPr>
      </w:pPr>
      <w:r>
        <w:rPr>
          <w:lang w:eastAsia="zh-CN"/>
        </w:rPr>
        <w:t>Thus, there is no doubt that educational institutions should pay attention to the development of their students and encourage students pursuing their success, but it doesn’</w:t>
      </w:r>
      <w:r>
        <w:rPr>
          <w:rFonts w:hint="eastAsia"/>
          <w:lang w:eastAsia="zh-CN"/>
        </w:rPr>
        <w:t>t mean all students should be required to study those fields of study that are easy to success.</w:t>
      </w:r>
      <w:r>
        <w:rPr>
          <w:lang w:eastAsia="zh-CN"/>
        </w:rPr>
        <w:t xml:space="preserve"> </w:t>
      </w:r>
      <w:r w:rsidR="0002198C">
        <w:rPr>
          <w:lang w:eastAsia="zh-CN"/>
        </w:rPr>
        <w:t>As a student, the most salient thing is to find out what you really want to do, not just pursue mundane success. Educational institutions should disseminate the true meaning of success, that is happiness not just paper or your future wage.</w:t>
      </w:r>
    </w:p>
    <w:p w14:paraId="5698A874" w14:textId="77777777" w:rsidR="0002198C" w:rsidRDefault="0002198C">
      <w:pPr>
        <w:pBdr>
          <w:bottom w:val="single" w:sz="6" w:space="1" w:color="auto"/>
        </w:pBdr>
        <w:rPr>
          <w:lang w:eastAsia="zh-CN"/>
        </w:rPr>
      </w:pPr>
    </w:p>
    <w:p w14:paraId="39833C1D" w14:textId="77777777" w:rsidR="0002198C" w:rsidRPr="0002198C" w:rsidRDefault="0002198C" w:rsidP="0002198C">
      <w:pPr>
        <w:rPr>
          <w:color w:val="C00000"/>
          <w:lang w:eastAsia="zh-CN"/>
        </w:rPr>
      </w:pPr>
      <w:r w:rsidRPr="00C25048">
        <w:rPr>
          <w:color w:val="C00000"/>
          <w:lang w:eastAsia="zh-CN"/>
        </w:rPr>
        <w:t>3</w:t>
      </w:r>
      <w:r w:rsidR="008E49C5">
        <w:rPr>
          <w:color w:val="C00000"/>
          <w:lang w:eastAsia="zh-CN"/>
        </w:rPr>
        <w:t>5</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7AA5F36E" w14:textId="77777777" w:rsidR="0002198C" w:rsidRDefault="0002198C" w:rsidP="000219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4B78CD6E" w14:textId="77777777" w:rsidR="0002198C" w:rsidRDefault="0002198C" w:rsidP="0002198C">
      <w:pPr>
        <w:widowControl w:val="0"/>
        <w:pBdr>
          <w:bottom w:val="single" w:sz="6" w:space="1" w:color="auto"/>
        </w:pBdr>
        <w:autoSpaceDE w:val="0"/>
        <w:autoSpaceDN w:val="0"/>
        <w:adjustRightInd w:val="0"/>
        <w:spacing w:after="240" w:line="340" w:lineRule="atLeast"/>
        <w:rPr>
          <w:rFonts w:ascii="Times" w:hAnsi="Times" w:cs="Times"/>
          <w:color w:val="000000"/>
          <w:sz w:val="29"/>
          <w:szCs w:val="29"/>
          <w:lang w:eastAsia="zh-CN"/>
        </w:rPr>
      </w:pPr>
      <w:r>
        <w:rPr>
          <w:rFonts w:ascii="Times" w:hAnsi="Times" w:cs="Times" w:hint="eastAsia"/>
          <w:color w:val="000000"/>
          <w:sz w:val="29"/>
          <w:szCs w:val="29"/>
          <w:lang w:eastAsia="zh-CN"/>
        </w:rPr>
        <w:t>题目</w:t>
      </w:r>
      <w:r>
        <w:rPr>
          <w:rFonts w:ascii="Times" w:hAnsi="Times" w:cs="Times"/>
          <w:color w:val="000000"/>
          <w:sz w:val="29"/>
          <w:szCs w:val="29"/>
          <w:lang w:eastAsia="zh-CN"/>
        </w:rPr>
        <w:t>要求是讨论实施后的好结果和坏结果</w:t>
      </w:r>
    </w:p>
    <w:p w14:paraId="746DC236" w14:textId="77777777" w:rsidR="0002198C" w:rsidRDefault="0002198C" w:rsidP="0002198C">
      <w:pPr>
        <w:widowControl w:val="0"/>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首尾不变。</w:t>
      </w:r>
    </w:p>
    <w:p w14:paraId="31C075DF" w14:textId="77777777" w:rsidR="0002198C" w:rsidRPr="0002198C" w:rsidRDefault="0002198C" w:rsidP="0002198C">
      <w:pPr>
        <w:pStyle w:val="ListParagraph"/>
        <w:widowControl w:val="0"/>
        <w:numPr>
          <w:ilvl w:val="0"/>
          <w:numId w:val="2"/>
        </w:numPr>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好结果，</w:t>
      </w:r>
      <w:r w:rsidR="008E49C5">
        <w:rPr>
          <w:rFonts w:ascii="Times" w:hAnsi="Times" w:cs="Times"/>
          <w:color w:val="000000"/>
          <w:lang w:eastAsia="zh-CN"/>
        </w:rPr>
        <w:t>推荐</w:t>
      </w:r>
      <w:r>
        <w:rPr>
          <w:lang w:eastAsia="zh-CN"/>
        </w:rPr>
        <w:t>选择容易的研究有利于</w:t>
      </w:r>
      <w:r w:rsidR="008E49C5">
        <w:rPr>
          <w:lang w:eastAsia="zh-CN"/>
        </w:rPr>
        <w:t>行业的发展</w:t>
      </w:r>
      <w:r>
        <w:rPr>
          <w:lang w:eastAsia="zh-CN"/>
        </w:rPr>
        <w:t>。</w:t>
      </w:r>
      <w:r>
        <w:rPr>
          <w:rFonts w:hint="eastAsia"/>
          <w:lang w:eastAsia="zh-CN"/>
        </w:rPr>
        <w:t xml:space="preserve"> </w:t>
      </w:r>
      <w:r>
        <w:rPr>
          <w:rFonts w:hint="eastAsia"/>
          <w:lang w:eastAsia="zh-CN"/>
        </w:rPr>
        <w:t>现在</w:t>
      </w:r>
      <w:r>
        <w:rPr>
          <w:lang w:eastAsia="zh-CN"/>
        </w:rPr>
        <w:t>计算机很热门，</w:t>
      </w:r>
      <w:r>
        <w:rPr>
          <w:rFonts w:hint="eastAsia"/>
          <w:lang w:eastAsia="zh-CN"/>
        </w:rPr>
        <w:t>读</w:t>
      </w:r>
      <w:r>
        <w:rPr>
          <w:lang w:eastAsia="zh-CN"/>
        </w:rPr>
        <w:t>计算机</w:t>
      </w:r>
      <w:r>
        <w:rPr>
          <w:rFonts w:hint="eastAsia"/>
          <w:lang w:eastAsia="zh-CN"/>
        </w:rPr>
        <w:t>的</w:t>
      </w:r>
      <w:r>
        <w:rPr>
          <w:lang w:eastAsia="zh-CN"/>
        </w:rPr>
        <w:t>人可以进一步研究的</w:t>
      </w:r>
      <w:r>
        <w:rPr>
          <w:rFonts w:hint="eastAsia"/>
          <w:lang w:eastAsia="zh-CN"/>
        </w:rPr>
        <w:t>领域分支</w:t>
      </w:r>
      <w:r>
        <w:rPr>
          <w:lang w:eastAsia="zh-CN"/>
        </w:rPr>
        <w:t>很多，</w:t>
      </w:r>
      <w:r>
        <w:rPr>
          <w:rFonts w:hint="eastAsia"/>
          <w:lang w:eastAsia="zh-CN"/>
        </w:rPr>
        <w:t>比如</w:t>
      </w:r>
      <w:r>
        <w:rPr>
          <w:lang w:eastAsia="zh-CN"/>
        </w:rPr>
        <w:t>，</w:t>
      </w:r>
      <w:r>
        <w:rPr>
          <w:lang w:eastAsia="zh-CN"/>
        </w:rPr>
        <w:t>artificial intelligen</w:t>
      </w:r>
      <w:r>
        <w:rPr>
          <w:rFonts w:hint="eastAsia"/>
          <w:lang w:eastAsia="zh-CN"/>
        </w:rPr>
        <w:t>ce</w:t>
      </w:r>
      <w:r>
        <w:rPr>
          <w:lang w:eastAsia="zh-CN"/>
        </w:rPr>
        <w:t>，</w:t>
      </w:r>
      <w:r>
        <w:rPr>
          <w:lang w:eastAsia="zh-CN"/>
        </w:rPr>
        <w:t>data mining, knowledge extraction</w:t>
      </w:r>
      <w:r>
        <w:rPr>
          <w:lang w:eastAsia="zh-CN"/>
        </w:rPr>
        <w:t>，</w:t>
      </w:r>
      <w:r>
        <w:rPr>
          <w:rFonts w:hint="eastAsia"/>
          <w:lang w:eastAsia="zh-CN"/>
        </w:rPr>
        <w:t>这些</w:t>
      </w:r>
      <w:r>
        <w:rPr>
          <w:lang w:eastAsia="zh-CN"/>
        </w:rPr>
        <w:t>领域很研究的人多（可以讨论</w:t>
      </w:r>
      <w:r>
        <w:rPr>
          <w:rFonts w:hint="eastAsia"/>
          <w:lang w:eastAsia="zh-CN"/>
        </w:rPr>
        <w:t>学习</w:t>
      </w:r>
      <w:r>
        <w:rPr>
          <w:lang w:eastAsia="zh-CN"/>
        </w:rPr>
        <w:t>的人多）、人才</w:t>
      </w:r>
      <w:r>
        <w:rPr>
          <w:rFonts w:hint="eastAsia"/>
          <w:lang w:eastAsia="zh-CN"/>
        </w:rPr>
        <w:t>需求</w:t>
      </w:r>
      <w:r>
        <w:rPr>
          <w:lang w:eastAsia="zh-CN"/>
        </w:rPr>
        <w:t>大（很多公司在招），</w:t>
      </w:r>
      <w:r>
        <w:rPr>
          <w:rFonts w:hint="eastAsia"/>
          <w:lang w:eastAsia="zh-CN"/>
        </w:rPr>
        <w:t>很</w:t>
      </w:r>
      <w:r>
        <w:rPr>
          <w:lang w:eastAsia="zh-CN"/>
        </w:rPr>
        <w:t>容易出成果（发论文或者找工作）</w:t>
      </w:r>
      <w:r w:rsidR="008E49C5">
        <w:rPr>
          <w:lang w:eastAsia="zh-CN"/>
        </w:rPr>
        <w:t>，</w:t>
      </w:r>
      <w:r w:rsidR="008E49C5">
        <w:rPr>
          <w:rFonts w:hint="eastAsia"/>
          <w:lang w:eastAsia="zh-CN"/>
        </w:rPr>
        <w:t>这样也</w:t>
      </w:r>
      <w:r w:rsidR="008E49C5">
        <w:rPr>
          <w:lang w:eastAsia="zh-CN"/>
        </w:rPr>
        <w:t>有利于一个行业的迅速</w:t>
      </w:r>
      <w:r w:rsidR="008E49C5">
        <w:rPr>
          <w:rFonts w:hint="eastAsia"/>
          <w:lang w:eastAsia="zh-CN"/>
        </w:rPr>
        <w:t>进步</w:t>
      </w:r>
      <w:r>
        <w:rPr>
          <w:lang w:eastAsia="zh-CN"/>
        </w:rPr>
        <w:t>。所以教育机构应该劝学生选容易成功的领域。</w:t>
      </w:r>
    </w:p>
    <w:p w14:paraId="3F76C75A" w14:textId="77777777" w:rsidR="0002198C" w:rsidRPr="0002198C" w:rsidRDefault="0002198C" w:rsidP="0002198C">
      <w:pPr>
        <w:pStyle w:val="ListParagraph"/>
        <w:widowControl w:val="0"/>
        <w:numPr>
          <w:ilvl w:val="0"/>
          <w:numId w:val="2"/>
        </w:numPr>
        <w:autoSpaceDE w:val="0"/>
        <w:autoSpaceDN w:val="0"/>
        <w:adjustRightInd w:val="0"/>
        <w:spacing w:after="240" w:line="340" w:lineRule="atLeast"/>
        <w:rPr>
          <w:rFonts w:ascii="Times" w:hAnsi="Times" w:cs="Times"/>
          <w:color w:val="000000"/>
          <w:lang w:eastAsia="zh-CN"/>
        </w:rPr>
      </w:pPr>
      <w:r>
        <w:rPr>
          <w:rFonts w:hint="eastAsia"/>
          <w:lang w:eastAsia="zh-CN"/>
        </w:rPr>
        <w:t>坏结果</w:t>
      </w:r>
      <w:r>
        <w:rPr>
          <w:lang w:eastAsia="zh-CN"/>
        </w:rPr>
        <w:t>，</w:t>
      </w:r>
      <w:r>
        <w:rPr>
          <w:rFonts w:hint="eastAsia"/>
          <w:lang w:eastAsia="zh-CN"/>
        </w:rPr>
        <w:t>如果教育</w:t>
      </w:r>
      <w:r>
        <w:rPr>
          <w:lang w:eastAsia="zh-CN"/>
        </w:rPr>
        <w:t>机构劝所有的</w:t>
      </w:r>
      <w:r>
        <w:rPr>
          <w:rFonts w:hint="eastAsia"/>
          <w:lang w:eastAsia="zh-CN"/>
        </w:rPr>
        <w:t>学生</w:t>
      </w:r>
      <w:r>
        <w:rPr>
          <w:lang w:eastAsia="zh-CN"/>
        </w:rPr>
        <w:t>选这些领域，</w:t>
      </w:r>
      <w:r>
        <w:rPr>
          <w:rFonts w:hint="eastAsia"/>
          <w:lang w:eastAsia="zh-CN"/>
        </w:rPr>
        <w:t>那</w:t>
      </w:r>
      <w:r>
        <w:rPr>
          <w:lang w:eastAsia="zh-CN"/>
        </w:rPr>
        <w:t>必然会有一些人被淘汰掉。</w:t>
      </w:r>
      <w:r>
        <w:rPr>
          <w:rFonts w:hint="eastAsia"/>
          <w:lang w:eastAsia="zh-CN"/>
        </w:rPr>
        <w:t>举个</w:t>
      </w:r>
      <w:r>
        <w:rPr>
          <w:lang w:eastAsia="zh-CN"/>
        </w:rPr>
        <w:t>例子，</w:t>
      </w:r>
      <w:r>
        <w:rPr>
          <w:rFonts w:hint="eastAsia"/>
          <w:lang w:eastAsia="zh-CN"/>
        </w:rPr>
        <w:t>大数据</w:t>
      </w:r>
      <w:r>
        <w:rPr>
          <w:lang w:eastAsia="zh-CN"/>
        </w:rPr>
        <w:t>越来越引起人们的重视，</w:t>
      </w:r>
      <w:r>
        <w:rPr>
          <w:rFonts w:hint="eastAsia"/>
          <w:lang w:eastAsia="zh-CN"/>
        </w:rPr>
        <w:t>奥巴马</w:t>
      </w:r>
      <w:r>
        <w:rPr>
          <w:lang w:eastAsia="zh-CN"/>
        </w:rPr>
        <w:t>也把</w:t>
      </w:r>
      <w:r>
        <w:rPr>
          <w:rFonts w:hint="eastAsia"/>
          <w:lang w:eastAsia="zh-CN"/>
        </w:rPr>
        <w:t>它</w:t>
      </w:r>
      <w:r>
        <w:rPr>
          <w:lang w:eastAsia="zh-CN"/>
        </w:rPr>
        <w:t>列入了国家战略计划之一。</w:t>
      </w:r>
      <w:r>
        <w:rPr>
          <w:rFonts w:hint="eastAsia"/>
          <w:lang w:eastAsia="zh-CN"/>
        </w:rPr>
        <w:t>根据</w:t>
      </w:r>
      <w:r>
        <w:rPr>
          <w:lang w:eastAsia="zh-CN"/>
        </w:rPr>
        <w:t>（找一个还</w:t>
      </w:r>
      <w:r>
        <w:rPr>
          <w:rFonts w:hint="eastAsia"/>
          <w:lang w:eastAsia="zh-CN"/>
        </w:rPr>
        <w:t>排名</w:t>
      </w:r>
      <w:r>
        <w:rPr>
          <w:lang w:eastAsia="zh-CN"/>
        </w:rPr>
        <w:t>靠</w:t>
      </w:r>
      <w:r>
        <w:rPr>
          <w:rFonts w:hint="eastAsia"/>
          <w:lang w:eastAsia="zh-CN"/>
        </w:rPr>
        <w:t>的</w:t>
      </w:r>
      <w:r>
        <w:rPr>
          <w:lang w:eastAsia="zh-CN"/>
        </w:rPr>
        <w:t>）</w:t>
      </w:r>
      <w:r>
        <w:rPr>
          <w:rFonts w:hint="eastAsia"/>
          <w:lang w:eastAsia="zh-CN"/>
        </w:rPr>
        <w:t>大学在</w:t>
      </w:r>
      <w:r>
        <w:rPr>
          <w:lang w:eastAsia="zh-CN"/>
        </w:rPr>
        <w:t>2016</w:t>
      </w:r>
      <w:r>
        <w:rPr>
          <w:rFonts w:hint="eastAsia"/>
          <w:lang w:eastAsia="zh-CN"/>
        </w:rPr>
        <w:t>年</w:t>
      </w:r>
      <w:r>
        <w:rPr>
          <w:lang w:eastAsia="zh-CN"/>
        </w:rPr>
        <w:t>出的报告，</w:t>
      </w:r>
      <w:r>
        <w:rPr>
          <w:rFonts w:hint="eastAsia"/>
          <w:lang w:eastAsia="zh-CN"/>
        </w:rPr>
        <w:t>从</w:t>
      </w:r>
      <w:r>
        <w:rPr>
          <w:lang w:eastAsia="zh-CN"/>
        </w:rPr>
        <w:t>2010</w:t>
      </w:r>
      <w:r>
        <w:rPr>
          <w:lang w:eastAsia="zh-CN"/>
        </w:rPr>
        <w:t>年到</w:t>
      </w:r>
      <w:r>
        <w:rPr>
          <w:lang w:eastAsia="zh-CN"/>
        </w:rPr>
        <w:t>2016</w:t>
      </w:r>
      <w:r>
        <w:rPr>
          <w:rFonts w:hint="eastAsia"/>
          <w:lang w:eastAsia="zh-CN"/>
        </w:rPr>
        <w:t>年</w:t>
      </w:r>
      <w:r>
        <w:rPr>
          <w:lang w:eastAsia="zh-CN"/>
        </w:rPr>
        <w:t>，</w:t>
      </w:r>
      <w:r>
        <w:rPr>
          <w:rFonts w:hint="eastAsia"/>
          <w:lang w:eastAsia="zh-CN"/>
        </w:rPr>
        <w:t>美国</w:t>
      </w:r>
      <w:r>
        <w:rPr>
          <w:lang w:eastAsia="zh-CN"/>
        </w:rPr>
        <w:t>各个大学招</w:t>
      </w:r>
      <w:r>
        <w:rPr>
          <w:rFonts w:hint="eastAsia"/>
          <w:lang w:eastAsia="zh-CN"/>
        </w:rPr>
        <w:t>收</w:t>
      </w:r>
      <w:r>
        <w:rPr>
          <w:lang w:eastAsia="zh-CN"/>
        </w:rPr>
        <w:t>计算机领域</w:t>
      </w:r>
      <w:r>
        <w:rPr>
          <w:rFonts w:hint="eastAsia"/>
          <w:lang w:eastAsia="zh-CN"/>
        </w:rPr>
        <w:t>学生</w:t>
      </w:r>
      <w:r>
        <w:rPr>
          <w:lang w:eastAsia="zh-CN"/>
        </w:rPr>
        <w:t>平均</w:t>
      </w:r>
      <w:r>
        <w:rPr>
          <w:rFonts w:hint="eastAsia"/>
          <w:lang w:eastAsia="zh-CN"/>
        </w:rPr>
        <w:t>比例</w:t>
      </w:r>
      <w:r>
        <w:rPr>
          <w:lang w:eastAsia="zh-CN"/>
        </w:rPr>
        <w:t>从</w:t>
      </w:r>
      <w:r>
        <w:rPr>
          <w:lang w:eastAsia="zh-CN"/>
        </w:rPr>
        <w:t>4.5%</w:t>
      </w:r>
      <w:r>
        <w:rPr>
          <w:rFonts w:hint="eastAsia"/>
          <w:lang w:eastAsia="zh-CN"/>
        </w:rPr>
        <w:t>涨到</w:t>
      </w:r>
      <w:r>
        <w:rPr>
          <w:lang w:eastAsia="zh-CN"/>
        </w:rPr>
        <w:t>10.3%</w:t>
      </w:r>
      <w:r>
        <w:rPr>
          <w:lang w:eastAsia="zh-CN"/>
        </w:rPr>
        <w:t>，而其中研究大数据的</w:t>
      </w:r>
      <w:r>
        <w:rPr>
          <w:rFonts w:hint="eastAsia"/>
          <w:lang w:eastAsia="zh-CN"/>
        </w:rPr>
        <w:t>本科</w:t>
      </w:r>
      <w:r>
        <w:rPr>
          <w:lang w:eastAsia="zh-CN"/>
        </w:rPr>
        <w:t>生</w:t>
      </w:r>
      <w:r>
        <w:rPr>
          <w:rFonts w:hint="eastAsia"/>
          <w:lang w:eastAsia="zh-CN"/>
        </w:rPr>
        <w:t>和</w:t>
      </w:r>
      <w:r>
        <w:rPr>
          <w:lang w:eastAsia="zh-CN"/>
        </w:rPr>
        <w:t>研究生的占比从</w:t>
      </w:r>
      <w:r>
        <w:rPr>
          <w:lang w:eastAsia="zh-CN"/>
        </w:rPr>
        <w:t>11.7%</w:t>
      </w:r>
      <w:r>
        <w:rPr>
          <w:rFonts w:hint="eastAsia"/>
          <w:lang w:eastAsia="zh-CN"/>
        </w:rPr>
        <w:t>涨到</w:t>
      </w:r>
      <w:r>
        <w:rPr>
          <w:lang w:eastAsia="zh-CN"/>
        </w:rPr>
        <w:t>了</w:t>
      </w:r>
      <w:r>
        <w:rPr>
          <w:lang w:eastAsia="zh-CN"/>
        </w:rPr>
        <w:t>23.1%</w:t>
      </w:r>
      <w:r>
        <w:rPr>
          <w:lang w:eastAsia="zh-CN"/>
        </w:rPr>
        <w:t>，</w:t>
      </w:r>
      <w:r>
        <w:rPr>
          <w:rFonts w:hint="eastAsia"/>
          <w:lang w:eastAsia="zh-CN"/>
        </w:rPr>
        <w:t>但</w:t>
      </w:r>
      <w:r>
        <w:rPr>
          <w:lang w:eastAsia="zh-CN"/>
        </w:rPr>
        <w:t>每年在相关的期刊会议（如</w:t>
      </w:r>
      <w:r w:rsidRPr="007D6B53">
        <w:rPr>
          <w:lang w:eastAsia="zh-CN"/>
        </w:rPr>
        <w:t>SCI</w:t>
      </w:r>
      <w:r>
        <w:rPr>
          <w:lang w:eastAsia="zh-CN"/>
        </w:rPr>
        <w:t>）上发的优秀论文</w:t>
      </w:r>
      <w:r>
        <w:rPr>
          <w:rFonts w:hint="eastAsia"/>
          <w:lang w:eastAsia="zh-CN"/>
        </w:rPr>
        <w:t>并</w:t>
      </w:r>
      <w:r>
        <w:rPr>
          <w:lang w:eastAsia="zh-CN"/>
        </w:rPr>
        <w:t>没有大幅上涨。如果教育机构盲目劝学生选热点，很多学生没能</w:t>
      </w:r>
      <w:r>
        <w:rPr>
          <w:rFonts w:hint="eastAsia"/>
          <w:lang w:eastAsia="zh-CN"/>
        </w:rPr>
        <w:t>在</w:t>
      </w:r>
      <w:r>
        <w:rPr>
          <w:lang w:eastAsia="zh-CN"/>
        </w:rPr>
        <w:t>激烈的竞争中找到可以突破的方向，反而不利于学生的</w:t>
      </w:r>
      <w:r>
        <w:rPr>
          <w:rFonts w:hint="eastAsia"/>
          <w:lang w:eastAsia="zh-CN"/>
        </w:rPr>
        <w:t>成功</w:t>
      </w:r>
      <w:r>
        <w:rPr>
          <w:lang w:eastAsia="zh-CN"/>
        </w:rPr>
        <w:t>。</w:t>
      </w:r>
    </w:p>
    <w:p w14:paraId="4ACA8B48" w14:textId="77777777" w:rsidR="0002198C" w:rsidRDefault="008E49C5" w:rsidP="008E49C5">
      <w:pPr>
        <w:pStyle w:val="ListParagraph"/>
        <w:numPr>
          <w:ilvl w:val="0"/>
          <w:numId w:val="1"/>
        </w:numPr>
        <w:rPr>
          <w:lang w:eastAsia="zh-CN"/>
        </w:rPr>
      </w:pPr>
      <w:r>
        <w:rPr>
          <w:lang w:eastAsia="zh-CN"/>
        </w:rPr>
        <w:t>坏结果，</w:t>
      </w:r>
      <w:r>
        <w:rPr>
          <w:rFonts w:hint="eastAsia"/>
          <w:lang w:eastAsia="zh-CN"/>
        </w:rPr>
        <w:t>有些</w:t>
      </w:r>
      <w:r>
        <w:rPr>
          <w:lang w:eastAsia="zh-CN"/>
        </w:rPr>
        <w:t>领域</w:t>
      </w:r>
      <w:r>
        <w:rPr>
          <w:rFonts w:hint="eastAsia"/>
          <w:lang w:eastAsia="zh-CN"/>
        </w:rPr>
        <w:t>暂时</w:t>
      </w:r>
      <w:r>
        <w:rPr>
          <w:lang w:eastAsia="zh-CN"/>
        </w:rPr>
        <w:t>没有被关注，</w:t>
      </w:r>
      <w:r>
        <w:rPr>
          <w:rFonts w:hint="eastAsia"/>
          <w:lang w:eastAsia="zh-CN"/>
        </w:rPr>
        <w:t>但以后</w:t>
      </w:r>
      <w:r>
        <w:rPr>
          <w:lang w:eastAsia="zh-CN"/>
        </w:rPr>
        <w:t>不一定就火了，</w:t>
      </w:r>
      <w:r>
        <w:rPr>
          <w:rFonts w:hint="eastAsia"/>
          <w:lang w:eastAsia="zh-CN"/>
        </w:rPr>
        <w:t>举个</w:t>
      </w:r>
      <w:r>
        <w:rPr>
          <w:lang w:eastAsia="zh-CN"/>
        </w:rPr>
        <w:t>例子，</w:t>
      </w:r>
      <w:r>
        <w:rPr>
          <w:rFonts w:hint="eastAsia"/>
          <w:lang w:eastAsia="zh-CN"/>
        </w:rPr>
        <w:t>deep</w:t>
      </w:r>
      <w:r>
        <w:rPr>
          <w:lang w:eastAsia="zh-CN"/>
        </w:rPr>
        <w:t xml:space="preserve"> </w:t>
      </w:r>
      <w:r>
        <w:rPr>
          <w:rFonts w:hint="eastAsia"/>
          <w:lang w:eastAsia="zh-CN"/>
        </w:rPr>
        <w:t>learning</w:t>
      </w:r>
      <w:r>
        <w:rPr>
          <w:lang w:eastAsia="zh-CN"/>
        </w:rPr>
        <w:t>其实在</w:t>
      </w:r>
      <w:r>
        <w:rPr>
          <w:lang w:eastAsia="zh-CN"/>
        </w:rPr>
        <w:t>1993</w:t>
      </w:r>
      <w:r>
        <w:rPr>
          <w:lang w:eastAsia="zh-CN"/>
        </w:rPr>
        <w:t>就有人研究了，</w:t>
      </w:r>
      <w:r>
        <w:rPr>
          <w:rFonts w:hint="eastAsia"/>
          <w:lang w:eastAsia="zh-CN"/>
        </w:rPr>
        <w:t>但一直</w:t>
      </w:r>
      <w:r>
        <w:rPr>
          <w:lang w:eastAsia="zh-CN"/>
        </w:rPr>
        <w:t>没有进展，这几十年在计算机领域比较火的概念是</w:t>
      </w:r>
      <w:r w:rsidRPr="008B538C">
        <w:rPr>
          <w:lang w:eastAsia="zh-CN"/>
        </w:rPr>
        <w:t>cloud computing</w:t>
      </w:r>
      <w:r>
        <w:rPr>
          <w:lang w:eastAsia="zh-CN"/>
        </w:rPr>
        <w:t xml:space="preserve"> &amp; big </w:t>
      </w:r>
      <w:r>
        <w:rPr>
          <w:rFonts w:hint="eastAsia"/>
          <w:lang w:eastAsia="zh-CN"/>
        </w:rPr>
        <w:t>data</w:t>
      </w:r>
      <w:r>
        <w:rPr>
          <w:lang w:eastAsia="zh-CN"/>
        </w:rPr>
        <w:t>，随着</w:t>
      </w:r>
      <w:r>
        <w:rPr>
          <w:lang w:eastAsia="zh-CN"/>
        </w:rPr>
        <w:t xml:space="preserve">alpha </w:t>
      </w:r>
      <w:r>
        <w:rPr>
          <w:rFonts w:hint="eastAsia"/>
          <w:lang w:eastAsia="zh-CN"/>
        </w:rPr>
        <w:t>go</w:t>
      </w:r>
      <w:r>
        <w:rPr>
          <w:lang w:eastAsia="zh-CN"/>
        </w:rPr>
        <w:t xml:space="preserve"> </w:t>
      </w:r>
      <w:r>
        <w:rPr>
          <w:rFonts w:hint="eastAsia"/>
          <w:lang w:eastAsia="zh-CN"/>
        </w:rPr>
        <w:t>的</w:t>
      </w:r>
      <w:r>
        <w:rPr>
          <w:lang w:eastAsia="zh-CN"/>
        </w:rPr>
        <w:t>出现，现在这些已经在慢慢退出科学</w:t>
      </w:r>
      <w:r>
        <w:rPr>
          <w:rFonts w:hint="eastAsia"/>
          <w:lang w:eastAsia="zh-CN"/>
        </w:rPr>
        <w:t>研究</w:t>
      </w:r>
      <w:r>
        <w:rPr>
          <w:lang w:eastAsia="zh-CN"/>
        </w:rPr>
        <w:t>的前沿了，科学家更关注于</w:t>
      </w:r>
      <w:r>
        <w:rPr>
          <w:lang w:eastAsia="zh-CN"/>
        </w:rPr>
        <w:t xml:space="preserve">ai &amp; </w:t>
      </w:r>
      <w:r>
        <w:rPr>
          <w:rFonts w:hint="eastAsia"/>
          <w:lang w:eastAsia="zh-CN"/>
        </w:rPr>
        <w:t>deep</w:t>
      </w:r>
      <w:r>
        <w:rPr>
          <w:lang w:eastAsia="zh-CN"/>
        </w:rPr>
        <w:t xml:space="preserve"> </w:t>
      </w:r>
      <w:r>
        <w:rPr>
          <w:rFonts w:hint="eastAsia"/>
          <w:lang w:eastAsia="zh-CN"/>
        </w:rPr>
        <w:t>learning</w:t>
      </w:r>
      <w:r>
        <w:rPr>
          <w:lang w:eastAsia="zh-CN"/>
        </w:rPr>
        <w:t>，</w:t>
      </w:r>
      <w:r>
        <w:rPr>
          <w:rFonts w:hint="eastAsia"/>
          <w:lang w:eastAsia="zh-CN"/>
        </w:rPr>
        <w:t>教育</w:t>
      </w:r>
      <w:r>
        <w:rPr>
          <w:lang w:eastAsia="zh-CN"/>
        </w:rPr>
        <w:t>机构</w:t>
      </w:r>
      <w:r>
        <w:rPr>
          <w:rFonts w:hint="eastAsia"/>
          <w:lang w:eastAsia="zh-CN"/>
        </w:rPr>
        <w:t>如果</w:t>
      </w:r>
      <w:r>
        <w:rPr>
          <w:lang w:eastAsia="zh-CN"/>
        </w:rPr>
        <w:t>只注重眼前，</w:t>
      </w:r>
      <w:r>
        <w:rPr>
          <w:rFonts w:hint="eastAsia"/>
          <w:lang w:eastAsia="zh-CN"/>
        </w:rPr>
        <w:t>劝</w:t>
      </w:r>
      <w:r>
        <w:rPr>
          <w:lang w:eastAsia="zh-CN"/>
        </w:rPr>
        <w:t>学生都选</w:t>
      </w:r>
      <w:r>
        <w:rPr>
          <w:rFonts w:hint="eastAsia"/>
          <w:lang w:eastAsia="zh-CN"/>
        </w:rPr>
        <w:t>热门</w:t>
      </w:r>
      <w:r>
        <w:rPr>
          <w:lang w:eastAsia="zh-CN"/>
        </w:rPr>
        <w:t>领域，</w:t>
      </w:r>
      <w:r>
        <w:rPr>
          <w:rFonts w:hint="eastAsia"/>
          <w:lang w:eastAsia="zh-CN"/>
        </w:rPr>
        <w:t>可能</w:t>
      </w:r>
      <w:r>
        <w:rPr>
          <w:lang w:eastAsia="zh-CN"/>
        </w:rPr>
        <w:t>反而</w:t>
      </w:r>
      <w:r>
        <w:rPr>
          <w:rFonts w:hint="eastAsia"/>
          <w:lang w:eastAsia="zh-CN"/>
        </w:rPr>
        <w:t>耽搁</w:t>
      </w:r>
      <w:r>
        <w:rPr>
          <w:lang w:eastAsia="zh-CN"/>
        </w:rPr>
        <w:t>了学生的发展。</w:t>
      </w:r>
    </w:p>
    <w:p w14:paraId="574E1CDA" w14:textId="77777777" w:rsidR="008E49C5" w:rsidRDefault="008E49C5" w:rsidP="008E49C5">
      <w:pPr>
        <w:pBdr>
          <w:bottom w:val="single" w:sz="6" w:space="1" w:color="auto"/>
        </w:pBdr>
        <w:rPr>
          <w:lang w:eastAsia="zh-CN"/>
        </w:rPr>
      </w:pPr>
    </w:p>
    <w:p w14:paraId="6AB5ACE9" w14:textId="77777777" w:rsidR="008E49C5" w:rsidRPr="0002198C" w:rsidRDefault="008E49C5" w:rsidP="008E49C5">
      <w:pPr>
        <w:rPr>
          <w:color w:val="C00000"/>
          <w:lang w:eastAsia="zh-CN"/>
        </w:rPr>
      </w:pPr>
      <w:r>
        <w:rPr>
          <w:color w:val="C00000"/>
          <w:lang w:eastAsia="zh-CN"/>
        </w:rPr>
        <w:t>1</w:t>
      </w:r>
      <w:r w:rsidRPr="00C25048">
        <w:rPr>
          <w:color w:val="C00000"/>
          <w:lang w:eastAsia="zh-CN"/>
        </w:rPr>
        <w:t>3</w:t>
      </w:r>
      <w:r>
        <w:rPr>
          <w:color w:val="C00000"/>
          <w:lang w:eastAsia="zh-CN"/>
        </w:rPr>
        <w:t>7</w:t>
      </w:r>
      <w:r w:rsidRPr="00C25048">
        <w:rPr>
          <w:color w:val="C00000"/>
          <w:lang w:eastAsia="zh-CN"/>
        </w:rPr>
        <w:t xml:space="preserve"> </w:t>
      </w:r>
      <w:r w:rsidRPr="00C25048">
        <w:rPr>
          <w:color w:val="C00000"/>
        </w:rPr>
        <w:t>Educational institutions have a responsibility to dissuade students from pursuing fields of study in which they are unlikely to succeed.</w:t>
      </w:r>
    </w:p>
    <w:p w14:paraId="56B75F0E" w14:textId="77777777" w:rsidR="008E49C5" w:rsidRDefault="008E49C5" w:rsidP="008E49C5">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3C671F4" w14:textId="77777777" w:rsidR="008E49C5" w:rsidRDefault="008E49C5" w:rsidP="008E49C5">
      <w:pPr>
        <w:pBdr>
          <w:bottom w:val="single" w:sz="6" w:space="1" w:color="auto"/>
        </w:pBdr>
        <w:rPr>
          <w:lang w:eastAsia="zh-CN"/>
        </w:rPr>
      </w:pPr>
      <w:r>
        <w:rPr>
          <w:lang w:eastAsia="zh-CN"/>
        </w:rPr>
        <w:t>题目要求是</w:t>
      </w:r>
      <w:r>
        <w:rPr>
          <w:lang w:eastAsia="zh-CN"/>
        </w:rPr>
        <w:t xml:space="preserve">case </w:t>
      </w:r>
      <w:r>
        <w:rPr>
          <w:rFonts w:hint="eastAsia"/>
          <w:lang w:eastAsia="zh-CN"/>
        </w:rPr>
        <w:t>by</w:t>
      </w:r>
      <w:r>
        <w:rPr>
          <w:lang w:eastAsia="zh-CN"/>
        </w:rPr>
        <w:t xml:space="preserve"> case </w:t>
      </w:r>
      <w:r>
        <w:rPr>
          <w:rFonts w:hint="eastAsia"/>
          <w:lang w:eastAsia="zh-CN"/>
        </w:rPr>
        <w:t>分类</w:t>
      </w:r>
      <w:r>
        <w:rPr>
          <w:lang w:eastAsia="zh-CN"/>
        </w:rPr>
        <w:t>讨论。</w:t>
      </w:r>
    </w:p>
    <w:p w14:paraId="7F0E7D9F" w14:textId="77777777" w:rsidR="008E49C5" w:rsidRDefault="008E49C5" w:rsidP="008E49C5">
      <w:pPr>
        <w:rPr>
          <w:lang w:eastAsia="zh-CN"/>
        </w:rPr>
      </w:pPr>
      <w:r>
        <w:rPr>
          <w:rFonts w:hint="eastAsia"/>
          <w:lang w:eastAsia="zh-CN"/>
        </w:rPr>
        <w:t>首尾</w:t>
      </w:r>
      <w:r>
        <w:rPr>
          <w:lang w:eastAsia="zh-CN"/>
        </w:rPr>
        <w:t>不变</w:t>
      </w:r>
    </w:p>
    <w:p w14:paraId="69F630C0" w14:textId="77777777" w:rsidR="008E49C5" w:rsidRPr="0002198C" w:rsidRDefault="008E49C5" w:rsidP="008E49C5">
      <w:pPr>
        <w:pStyle w:val="ListParagraph"/>
        <w:widowControl w:val="0"/>
        <w:numPr>
          <w:ilvl w:val="0"/>
          <w:numId w:val="4"/>
        </w:numP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lang w:eastAsia="zh-CN"/>
        </w:rPr>
        <w:t>就</w:t>
      </w:r>
      <w:r>
        <w:rPr>
          <w:lang w:eastAsia="zh-CN"/>
        </w:rPr>
        <w:t>行业的发展而言，</w:t>
      </w:r>
      <w:r>
        <w:rPr>
          <w:rFonts w:hint="eastAsia"/>
          <w:lang w:eastAsia="zh-CN"/>
        </w:rPr>
        <w:t>应该</w:t>
      </w:r>
      <w:r>
        <w:rPr>
          <w:lang w:eastAsia="zh-CN"/>
        </w:rPr>
        <w:t>推荐。</w:t>
      </w:r>
      <w:r>
        <w:rPr>
          <w:rFonts w:hint="eastAsia"/>
          <w:lang w:eastAsia="zh-CN"/>
        </w:rPr>
        <w:t xml:space="preserve"> </w:t>
      </w:r>
      <w:r>
        <w:rPr>
          <w:rFonts w:hint="eastAsia"/>
          <w:lang w:eastAsia="zh-CN"/>
        </w:rPr>
        <w:t>现在</w:t>
      </w:r>
      <w:r>
        <w:rPr>
          <w:lang w:eastAsia="zh-CN"/>
        </w:rPr>
        <w:t>计算机很热门，</w:t>
      </w:r>
      <w:r>
        <w:rPr>
          <w:rFonts w:hint="eastAsia"/>
          <w:lang w:eastAsia="zh-CN"/>
        </w:rPr>
        <w:t>读</w:t>
      </w:r>
      <w:r>
        <w:rPr>
          <w:lang w:eastAsia="zh-CN"/>
        </w:rPr>
        <w:t>计算机</w:t>
      </w:r>
      <w:r>
        <w:rPr>
          <w:rFonts w:hint="eastAsia"/>
          <w:lang w:eastAsia="zh-CN"/>
        </w:rPr>
        <w:t>的</w:t>
      </w:r>
      <w:r>
        <w:rPr>
          <w:lang w:eastAsia="zh-CN"/>
        </w:rPr>
        <w:t>人可以进一步研究的</w:t>
      </w:r>
      <w:r>
        <w:rPr>
          <w:rFonts w:hint="eastAsia"/>
          <w:lang w:eastAsia="zh-CN"/>
        </w:rPr>
        <w:t>领域分支</w:t>
      </w:r>
      <w:r>
        <w:rPr>
          <w:lang w:eastAsia="zh-CN"/>
        </w:rPr>
        <w:t>很多，</w:t>
      </w:r>
      <w:r>
        <w:rPr>
          <w:rFonts w:hint="eastAsia"/>
          <w:lang w:eastAsia="zh-CN"/>
        </w:rPr>
        <w:t>比如</w:t>
      </w:r>
      <w:r>
        <w:rPr>
          <w:lang w:eastAsia="zh-CN"/>
        </w:rPr>
        <w:t>，</w:t>
      </w:r>
      <w:r>
        <w:rPr>
          <w:lang w:eastAsia="zh-CN"/>
        </w:rPr>
        <w:t>artificial intelligen</w:t>
      </w:r>
      <w:r>
        <w:rPr>
          <w:rFonts w:hint="eastAsia"/>
          <w:lang w:eastAsia="zh-CN"/>
        </w:rPr>
        <w:t>ce</w:t>
      </w:r>
      <w:r>
        <w:rPr>
          <w:lang w:eastAsia="zh-CN"/>
        </w:rPr>
        <w:t>，</w:t>
      </w:r>
      <w:r>
        <w:rPr>
          <w:lang w:eastAsia="zh-CN"/>
        </w:rPr>
        <w:t>data mining, knowledge extraction</w:t>
      </w:r>
      <w:r>
        <w:rPr>
          <w:lang w:eastAsia="zh-CN"/>
        </w:rPr>
        <w:t>，</w:t>
      </w:r>
      <w:r>
        <w:rPr>
          <w:rFonts w:hint="eastAsia"/>
          <w:lang w:eastAsia="zh-CN"/>
        </w:rPr>
        <w:t>这些</w:t>
      </w:r>
      <w:r>
        <w:rPr>
          <w:lang w:eastAsia="zh-CN"/>
        </w:rPr>
        <w:t>领域很研究的人多（可以讨论</w:t>
      </w:r>
      <w:r>
        <w:rPr>
          <w:rFonts w:hint="eastAsia"/>
          <w:lang w:eastAsia="zh-CN"/>
        </w:rPr>
        <w:t>学习</w:t>
      </w:r>
      <w:r>
        <w:rPr>
          <w:lang w:eastAsia="zh-CN"/>
        </w:rPr>
        <w:t>的人多）、人才</w:t>
      </w:r>
      <w:r>
        <w:rPr>
          <w:rFonts w:hint="eastAsia"/>
          <w:lang w:eastAsia="zh-CN"/>
        </w:rPr>
        <w:t>需求</w:t>
      </w:r>
      <w:r>
        <w:rPr>
          <w:lang w:eastAsia="zh-CN"/>
        </w:rPr>
        <w:t>大（很多公司在招），</w:t>
      </w:r>
      <w:r>
        <w:rPr>
          <w:rFonts w:hint="eastAsia"/>
          <w:lang w:eastAsia="zh-CN"/>
        </w:rPr>
        <w:t>很</w:t>
      </w:r>
      <w:r>
        <w:rPr>
          <w:lang w:eastAsia="zh-CN"/>
        </w:rPr>
        <w:t>容易出成果（发论文或者找工作），</w:t>
      </w:r>
      <w:r>
        <w:rPr>
          <w:rFonts w:hint="eastAsia"/>
          <w:lang w:eastAsia="zh-CN"/>
        </w:rPr>
        <w:t>这样也</w:t>
      </w:r>
      <w:r>
        <w:rPr>
          <w:lang w:eastAsia="zh-CN"/>
        </w:rPr>
        <w:t>有利于一个行业的迅速</w:t>
      </w:r>
      <w:r>
        <w:rPr>
          <w:rFonts w:hint="eastAsia"/>
          <w:lang w:eastAsia="zh-CN"/>
        </w:rPr>
        <w:t>进步</w:t>
      </w:r>
      <w:r>
        <w:rPr>
          <w:lang w:eastAsia="zh-CN"/>
        </w:rPr>
        <w:t>。所以教育机构应该劝学生选容易成功的领域。</w:t>
      </w:r>
    </w:p>
    <w:p w14:paraId="24B9167C" w14:textId="77777777" w:rsidR="008E49C5" w:rsidRPr="008E49C5" w:rsidRDefault="008E49C5" w:rsidP="008E49C5">
      <w:pPr>
        <w:pStyle w:val="ListParagraph"/>
        <w:widowControl w:val="0"/>
        <w:numPr>
          <w:ilvl w:val="0"/>
          <w:numId w:val="4"/>
        </w:numPr>
        <w:autoSpaceDE w:val="0"/>
        <w:autoSpaceDN w:val="0"/>
        <w:adjustRightInd w:val="0"/>
        <w:spacing w:after="240" w:line="340" w:lineRule="atLeast"/>
        <w:rPr>
          <w:rFonts w:ascii="Times" w:hAnsi="Times" w:cs="Times"/>
          <w:color w:val="000000"/>
          <w:lang w:eastAsia="zh-CN"/>
        </w:rPr>
      </w:pPr>
      <w:r>
        <w:rPr>
          <w:rFonts w:hint="eastAsia"/>
          <w:lang w:eastAsia="zh-CN"/>
        </w:rPr>
        <w:t>就</w:t>
      </w:r>
      <w:r>
        <w:rPr>
          <w:lang w:eastAsia="zh-CN"/>
        </w:rPr>
        <w:t>每个单独的学生而言，推荐不一定能促进个人发展。</w:t>
      </w:r>
      <w:r>
        <w:rPr>
          <w:rFonts w:hint="eastAsia"/>
          <w:lang w:eastAsia="zh-CN"/>
        </w:rPr>
        <w:t>如果教育</w:t>
      </w:r>
      <w:r>
        <w:rPr>
          <w:lang w:eastAsia="zh-CN"/>
        </w:rPr>
        <w:t>机构劝所有的</w:t>
      </w:r>
      <w:r>
        <w:rPr>
          <w:rFonts w:hint="eastAsia"/>
          <w:lang w:eastAsia="zh-CN"/>
        </w:rPr>
        <w:t>学生</w:t>
      </w:r>
      <w:r>
        <w:rPr>
          <w:lang w:eastAsia="zh-CN"/>
        </w:rPr>
        <w:t>选这些领域，</w:t>
      </w:r>
      <w:r>
        <w:rPr>
          <w:rFonts w:hint="eastAsia"/>
          <w:lang w:eastAsia="zh-CN"/>
        </w:rPr>
        <w:t>那</w:t>
      </w:r>
      <w:r>
        <w:rPr>
          <w:lang w:eastAsia="zh-CN"/>
        </w:rPr>
        <w:t>必然会有一些人被淘汰掉。</w:t>
      </w:r>
      <w:r>
        <w:rPr>
          <w:rFonts w:hint="eastAsia"/>
          <w:lang w:eastAsia="zh-CN"/>
        </w:rPr>
        <w:t>举个</w:t>
      </w:r>
      <w:r>
        <w:rPr>
          <w:lang w:eastAsia="zh-CN"/>
        </w:rPr>
        <w:t>例子，</w:t>
      </w:r>
      <w:r>
        <w:rPr>
          <w:rFonts w:hint="eastAsia"/>
          <w:lang w:eastAsia="zh-CN"/>
        </w:rPr>
        <w:t>大数据</w:t>
      </w:r>
      <w:r>
        <w:rPr>
          <w:lang w:eastAsia="zh-CN"/>
        </w:rPr>
        <w:t>越来越引起人们的重视，</w:t>
      </w:r>
      <w:r>
        <w:rPr>
          <w:rFonts w:hint="eastAsia"/>
          <w:lang w:eastAsia="zh-CN"/>
        </w:rPr>
        <w:t>奥巴马</w:t>
      </w:r>
      <w:r>
        <w:rPr>
          <w:lang w:eastAsia="zh-CN"/>
        </w:rPr>
        <w:t>也把</w:t>
      </w:r>
      <w:r>
        <w:rPr>
          <w:rFonts w:hint="eastAsia"/>
          <w:lang w:eastAsia="zh-CN"/>
        </w:rPr>
        <w:t>它</w:t>
      </w:r>
      <w:r>
        <w:rPr>
          <w:lang w:eastAsia="zh-CN"/>
        </w:rPr>
        <w:t>列入了国家战略计划之一。</w:t>
      </w:r>
      <w:r>
        <w:rPr>
          <w:rFonts w:hint="eastAsia"/>
          <w:lang w:eastAsia="zh-CN"/>
        </w:rPr>
        <w:t>根据</w:t>
      </w:r>
      <w:r>
        <w:rPr>
          <w:lang w:eastAsia="zh-CN"/>
        </w:rPr>
        <w:t>（找一个还</w:t>
      </w:r>
      <w:r>
        <w:rPr>
          <w:rFonts w:hint="eastAsia"/>
          <w:lang w:eastAsia="zh-CN"/>
        </w:rPr>
        <w:t>排名</w:t>
      </w:r>
      <w:r>
        <w:rPr>
          <w:lang w:eastAsia="zh-CN"/>
        </w:rPr>
        <w:t>靠</w:t>
      </w:r>
      <w:r>
        <w:rPr>
          <w:rFonts w:hint="eastAsia"/>
          <w:lang w:eastAsia="zh-CN"/>
        </w:rPr>
        <w:t>的</w:t>
      </w:r>
      <w:r>
        <w:rPr>
          <w:lang w:eastAsia="zh-CN"/>
        </w:rPr>
        <w:t>）</w:t>
      </w:r>
      <w:r>
        <w:rPr>
          <w:rFonts w:hint="eastAsia"/>
          <w:lang w:eastAsia="zh-CN"/>
        </w:rPr>
        <w:t>大学在</w:t>
      </w:r>
      <w:r>
        <w:rPr>
          <w:lang w:eastAsia="zh-CN"/>
        </w:rPr>
        <w:t>2016</w:t>
      </w:r>
      <w:r>
        <w:rPr>
          <w:rFonts w:hint="eastAsia"/>
          <w:lang w:eastAsia="zh-CN"/>
        </w:rPr>
        <w:t>年</w:t>
      </w:r>
      <w:r>
        <w:rPr>
          <w:lang w:eastAsia="zh-CN"/>
        </w:rPr>
        <w:t>出的报告，</w:t>
      </w:r>
      <w:r>
        <w:rPr>
          <w:rFonts w:hint="eastAsia"/>
          <w:lang w:eastAsia="zh-CN"/>
        </w:rPr>
        <w:t>从</w:t>
      </w:r>
      <w:r>
        <w:rPr>
          <w:lang w:eastAsia="zh-CN"/>
        </w:rPr>
        <w:t>2010</w:t>
      </w:r>
      <w:r>
        <w:rPr>
          <w:lang w:eastAsia="zh-CN"/>
        </w:rPr>
        <w:t>年到</w:t>
      </w:r>
      <w:r>
        <w:rPr>
          <w:lang w:eastAsia="zh-CN"/>
        </w:rPr>
        <w:t>2016</w:t>
      </w:r>
      <w:r>
        <w:rPr>
          <w:rFonts w:hint="eastAsia"/>
          <w:lang w:eastAsia="zh-CN"/>
        </w:rPr>
        <w:t>年</w:t>
      </w:r>
      <w:r>
        <w:rPr>
          <w:lang w:eastAsia="zh-CN"/>
        </w:rPr>
        <w:t>，</w:t>
      </w:r>
      <w:r>
        <w:rPr>
          <w:rFonts w:hint="eastAsia"/>
          <w:lang w:eastAsia="zh-CN"/>
        </w:rPr>
        <w:t>美国</w:t>
      </w:r>
      <w:r>
        <w:rPr>
          <w:lang w:eastAsia="zh-CN"/>
        </w:rPr>
        <w:t>各个大学招</w:t>
      </w:r>
      <w:r>
        <w:rPr>
          <w:rFonts w:hint="eastAsia"/>
          <w:lang w:eastAsia="zh-CN"/>
        </w:rPr>
        <w:t>收</w:t>
      </w:r>
      <w:r>
        <w:rPr>
          <w:lang w:eastAsia="zh-CN"/>
        </w:rPr>
        <w:t>计算机领域</w:t>
      </w:r>
      <w:r>
        <w:rPr>
          <w:rFonts w:hint="eastAsia"/>
          <w:lang w:eastAsia="zh-CN"/>
        </w:rPr>
        <w:t>学生</w:t>
      </w:r>
      <w:r>
        <w:rPr>
          <w:lang w:eastAsia="zh-CN"/>
        </w:rPr>
        <w:t>平均</w:t>
      </w:r>
      <w:r>
        <w:rPr>
          <w:rFonts w:hint="eastAsia"/>
          <w:lang w:eastAsia="zh-CN"/>
        </w:rPr>
        <w:t>比例</w:t>
      </w:r>
      <w:r>
        <w:rPr>
          <w:lang w:eastAsia="zh-CN"/>
        </w:rPr>
        <w:t>从</w:t>
      </w:r>
      <w:r>
        <w:rPr>
          <w:lang w:eastAsia="zh-CN"/>
        </w:rPr>
        <w:t>4.5%</w:t>
      </w:r>
      <w:r>
        <w:rPr>
          <w:rFonts w:hint="eastAsia"/>
          <w:lang w:eastAsia="zh-CN"/>
        </w:rPr>
        <w:t>涨到</w:t>
      </w:r>
      <w:r>
        <w:rPr>
          <w:lang w:eastAsia="zh-CN"/>
        </w:rPr>
        <w:t>10.3%</w:t>
      </w:r>
      <w:r>
        <w:rPr>
          <w:lang w:eastAsia="zh-CN"/>
        </w:rPr>
        <w:t>，而其中研究大数据的</w:t>
      </w:r>
      <w:r>
        <w:rPr>
          <w:rFonts w:hint="eastAsia"/>
          <w:lang w:eastAsia="zh-CN"/>
        </w:rPr>
        <w:t>本科</w:t>
      </w:r>
      <w:r>
        <w:rPr>
          <w:lang w:eastAsia="zh-CN"/>
        </w:rPr>
        <w:t>生</w:t>
      </w:r>
      <w:r>
        <w:rPr>
          <w:rFonts w:hint="eastAsia"/>
          <w:lang w:eastAsia="zh-CN"/>
        </w:rPr>
        <w:t>和</w:t>
      </w:r>
      <w:r>
        <w:rPr>
          <w:lang w:eastAsia="zh-CN"/>
        </w:rPr>
        <w:t>研究生的占比从</w:t>
      </w:r>
      <w:r>
        <w:rPr>
          <w:lang w:eastAsia="zh-CN"/>
        </w:rPr>
        <w:t>11.7%</w:t>
      </w:r>
      <w:r>
        <w:rPr>
          <w:rFonts w:hint="eastAsia"/>
          <w:lang w:eastAsia="zh-CN"/>
        </w:rPr>
        <w:t>涨到</w:t>
      </w:r>
      <w:r>
        <w:rPr>
          <w:lang w:eastAsia="zh-CN"/>
        </w:rPr>
        <w:t>了</w:t>
      </w:r>
      <w:r>
        <w:rPr>
          <w:lang w:eastAsia="zh-CN"/>
        </w:rPr>
        <w:t>23.1%</w:t>
      </w:r>
      <w:r>
        <w:rPr>
          <w:lang w:eastAsia="zh-CN"/>
        </w:rPr>
        <w:t>，</w:t>
      </w:r>
      <w:r>
        <w:rPr>
          <w:rFonts w:hint="eastAsia"/>
          <w:lang w:eastAsia="zh-CN"/>
        </w:rPr>
        <w:t>但</w:t>
      </w:r>
      <w:r>
        <w:rPr>
          <w:lang w:eastAsia="zh-CN"/>
        </w:rPr>
        <w:t>每年在相关的期刊会议（如</w:t>
      </w:r>
      <w:r w:rsidRPr="007D6B53">
        <w:rPr>
          <w:lang w:eastAsia="zh-CN"/>
        </w:rPr>
        <w:t>SCI</w:t>
      </w:r>
      <w:r>
        <w:rPr>
          <w:lang w:eastAsia="zh-CN"/>
        </w:rPr>
        <w:t>）上发的优秀论文</w:t>
      </w:r>
      <w:r>
        <w:rPr>
          <w:rFonts w:hint="eastAsia"/>
          <w:lang w:eastAsia="zh-CN"/>
        </w:rPr>
        <w:t>并</w:t>
      </w:r>
      <w:r>
        <w:rPr>
          <w:lang w:eastAsia="zh-CN"/>
        </w:rPr>
        <w:t>没有大幅上涨。如果教育机构盲目劝学生选热点，很多学生没能</w:t>
      </w:r>
      <w:r>
        <w:rPr>
          <w:rFonts w:hint="eastAsia"/>
          <w:lang w:eastAsia="zh-CN"/>
        </w:rPr>
        <w:t>在</w:t>
      </w:r>
      <w:r>
        <w:rPr>
          <w:lang w:eastAsia="zh-CN"/>
        </w:rPr>
        <w:t>激烈的竞争中找到可以突破的方向，反而不利于学生的</w:t>
      </w:r>
      <w:r>
        <w:rPr>
          <w:rFonts w:hint="eastAsia"/>
          <w:lang w:eastAsia="zh-CN"/>
        </w:rPr>
        <w:t>成功</w:t>
      </w:r>
      <w:r>
        <w:rPr>
          <w:lang w:eastAsia="zh-CN"/>
        </w:rPr>
        <w:t>。</w:t>
      </w:r>
    </w:p>
    <w:p w14:paraId="6BA059A1" w14:textId="77777777" w:rsidR="008E49C5" w:rsidRPr="008E49C5" w:rsidRDefault="008E49C5" w:rsidP="008E49C5">
      <w:pPr>
        <w:pStyle w:val="ListParagraph"/>
        <w:widowControl w:val="0"/>
        <w:numPr>
          <w:ilvl w:val="0"/>
          <w:numId w:val="4"/>
        </w:numPr>
        <w:autoSpaceDE w:val="0"/>
        <w:autoSpaceDN w:val="0"/>
        <w:adjustRightInd w:val="0"/>
        <w:spacing w:after="240" w:line="340" w:lineRule="atLeast"/>
        <w:rPr>
          <w:rFonts w:ascii="Times" w:hAnsi="Times" w:cs="Times"/>
          <w:color w:val="000000"/>
          <w:lang w:eastAsia="zh-CN"/>
        </w:rPr>
      </w:pPr>
      <w:r>
        <w:rPr>
          <w:lang w:eastAsia="zh-CN"/>
        </w:rPr>
        <w:t>就领域而言，</w:t>
      </w:r>
      <w:r>
        <w:rPr>
          <w:rFonts w:hint="eastAsia"/>
          <w:lang w:eastAsia="zh-CN"/>
        </w:rPr>
        <w:t>推荐</w:t>
      </w:r>
      <w:r>
        <w:rPr>
          <w:lang w:eastAsia="zh-CN"/>
        </w:rPr>
        <w:t>并不一定</w:t>
      </w:r>
      <w:r>
        <w:rPr>
          <w:rFonts w:hint="eastAsia"/>
          <w:lang w:eastAsia="zh-CN"/>
        </w:rPr>
        <w:t>能</w:t>
      </w:r>
      <w:r>
        <w:rPr>
          <w:lang w:eastAsia="zh-CN"/>
        </w:rPr>
        <w:t>帮助发展潜在领域。</w:t>
      </w:r>
      <w:r>
        <w:rPr>
          <w:rFonts w:hint="eastAsia"/>
          <w:lang w:eastAsia="zh-CN"/>
        </w:rPr>
        <w:t>有些</w:t>
      </w:r>
      <w:r>
        <w:rPr>
          <w:lang w:eastAsia="zh-CN"/>
        </w:rPr>
        <w:t>领域</w:t>
      </w:r>
      <w:r>
        <w:rPr>
          <w:rFonts w:hint="eastAsia"/>
          <w:lang w:eastAsia="zh-CN"/>
        </w:rPr>
        <w:t>暂时</w:t>
      </w:r>
      <w:r>
        <w:rPr>
          <w:lang w:eastAsia="zh-CN"/>
        </w:rPr>
        <w:t>没有被关注，</w:t>
      </w:r>
      <w:r>
        <w:rPr>
          <w:rFonts w:hint="eastAsia"/>
          <w:lang w:eastAsia="zh-CN"/>
        </w:rPr>
        <w:t>但以后</w:t>
      </w:r>
      <w:r>
        <w:rPr>
          <w:lang w:eastAsia="zh-CN"/>
        </w:rPr>
        <w:t>不一定就火了，</w:t>
      </w:r>
      <w:r>
        <w:rPr>
          <w:rFonts w:hint="eastAsia"/>
          <w:lang w:eastAsia="zh-CN"/>
        </w:rPr>
        <w:t>举个</w:t>
      </w:r>
      <w:r>
        <w:rPr>
          <w:lang w:eastAsia="zh-CN"/>
        </w:rPr>
        <w:t>例子，</w:t>
      </w:r>
      <w:r>
        <w:rPr>
          <w:rFonts w:hint="eastAsia"/>
          <w:lang w:eastAsia="zh-CN"/>
        </w:rPr>
        <w:t>deep</w:t>
      </w:r>
      <w:r>
        <w:rPr>
          <w:lang w:eastAsia="zh-CN"/>
        </w:rPr>
        <w:t xml:space="preserve"> </w:t>
      </w:r>
      <w:r>
        <w:rPr>
          <w:rFonts w:hint="eastAsia"/>
          <w:lang w:eastAsia="zh-CN"/>
        </w:rPr>
        <w:t>learning</w:t>
      </w:r>
      <w:r>
        <w:rPr>
          <w:lang w:eastAsia="zh-CN"/>
        </w:rPr>
        <w:t>其实在</w:t>
      </w:r>
      <w:r>
        <w:rPr>
          <w:lang w:eastAsia="zh-CN"/>
        </w:rPr>
        <w:t>1993</w:t>
      </w:r>
      <w:r>
        <w:rPr>
          <w:lang w:eastAsia="zh-CN"/>
        </w:rPr>
        <w:t>就有人研究了，</w:t>
      </w:r>
      <w:r>
        <w:rPr>
          <w:rFonts w:hint="eastAsia"/>
          <w:lang w:eastAsia="zh-CN"/>
        </w:rPr>
        <w:t>但一直</w:t>
      </w:r>
      <w:r>
        <w:rPr>
          <w:lang w:eastAsia="zh-CN"/>
        </w:rPr>
        <w:t>没有进展，这几十年在计算机领域比较火的概念是</w:t>
      </w:r>
      <w:r w:rsidRPr="008B538C">
        <w:rPr>
          <w:lang w:eastAsia="zh-CN"/>
        </w:rPr>
        <w:t>cloud computing</w:t>
      </w:r>
      <w:r>
        <w:rPr>
          <w:lang w:eastAsia="zh-CN"/>
        </w:rPr>
        <w:t xml:space="preserve"> &amp; big </w:t>
      </w:r>
      <w:r>
        <w:rPr>
          <w:rFonts w:hint="eastAsia"/>
          <w:lang w:eastAsia="zh-CN"/>
        </w:rPr>
        <w:t>data</w:t>
      </w:r>
      <w:r>
        <w:rPr>
          <w:lang w:eastAsia="zh-CN"/>
        </w:rPr>
        <w:t>，随着</w:t>
      </w:r>
      <w:r>
        <w:rPr>
          <w:lang w:eastAsia="zh-CN"/>
        </w:rPr>
        <w:t xml:space="preserve">alpha </w:t>
      </w:r>
      <w:r>
        <w:rPr>
          <w:rFonts w:hint="eastAsia"/>
          <w:lang w:eastAsia="zh-CN"/>
        </w:rPr>
        <w:t>go</w:t>
      </w:r>
      <w:r>
        <w:rPr>
          <w:lang w:eastAsia="zh-CN"/>
        </w:rPr>
        <w:t xml:space="preserve"> </w:t>
      </w:r>
      <w:r>
        <w:rPr>
          <w:rFonts w:hint="eastAsia"/>
          <w:lang w:eastAsia="zh-CN"/>
        </w:rPr>
        <w:t>的</w:t>
      </w:r>
      <w:r>
        <w:rPr>
          <w:lang w:eastAsia="zh-CN"/>
        </w:rPr>
        <w:t>出现，现在这些已经在慢慢退出科学</w:t>
      </w:r>
      <w:r>
        <w:rPr>
          <w:rFonts w:hint="eastAsia"/>
          <w:lang w:eastAsia="zh-CN"/>
        </w:rPr>
        <w:t>研究</w:t>
      </w:r>
      <w:r>
        <w:rPr>
          <w:lang w:eastAsia="zh-CN"/>
        </w:rPr>
        <w:t>的前沿了，科学家更关注于</w:t>
      </w:r>
      <w:r>
        <w:rPr>
          <w:lang w:eastAsia="zh-CN"/>
        </w:rPr>
        <w:t xml:space="preserve">ai &amp; </w:t>
      </w:r>
      <w:r>
        <w:rPr>
          <w:rFonts w:hint="eastAsia"/>
          <w:lang w:eastAsia="zh-CN"/>
        </w:rPr>
        <w:t>deep</w:t>
      </w:r>
      <w:r>
        <w:rPr>
          <w:lang w:eastAsia="zh-CN"/>
        </w:rPr>
        <w:t xml:space="preserve"> </w:t>
      </w:r>
      <w:r>
        <w:rPr>
          <w:rFonts w:hint="eastAsia"/>
          <w:lang w:eastAsia="zh-CN"/>
        </w:rPr>
        <w:t>learning</w:t>
      </w:r>
      <w:r>
        <w:rPr>
          <w:lang w:eastAsia="zh-CN"/>
        </w:rPr>
        <w:t>，</w:t>
      </w:r>
      <w:r>
        <w:rPr>
          <w:rFonts w:hint="eastAsia"/>
          <w:lang w:eastAsia="zh-CN"/>
        </w:rPr>
        <w:t>教育</w:t>
      </w:r>
      <w:r>
        <w:rPr>
          <w:lang w:eastAsia="zh-CN"/>
        </w:rPr>
        <w:t>机构</w:t>
      </w:r>
      <w:r>
        <w:rPr>
          <w:rFonts w:hint="eastAsia"/>
          <w:lang w:eastAsia="zh-CN"/>
        </w:rPr>
        <w:t>如果</w:t>
      </w:r>
      <w:r>
        <w:rPr>
          <w:lang w:eastAsia="zh-CN"/>
        </w:rPr>
        <w:t>只注重眼前，</w:t>
      </w:r>
      <w:r>
        <w:rPr>
          <w:rFonts w:hint="eastAsia"/>
          <w:lang w:eastAsia="zh-CN"/>
        </w:rPr>
        <w:t>劝</w:t>
      </w:r>
      <w:r>
        <w:rPr>
          <w:lang w:eastAsia="zh-CN"/>
        </w:rPr>
        <w:t>学生都选</w:t>
      </w:r>
      <w:r>
        <w:rPr>
          <w:rFonts w:hint="eastAsia"/>
          <w:lang w:eastAsia="zh-CN"/>
        </w:rPr>
        <w:t>热门</w:t>
      </w:r>
      <w:r>
        <w:rPr>
          <w:lang w:eastAsia="zh-CN"/>
        </w:rPr>
        <w:t>领域，</w:t>
      </w:r>
      <w:r>
        <w:rPr>
          <w:rFonts w:hint="eastAsia"/>
          <w:lang w:eastAsia="zh-CN"/>
        </w:rPr>
        <w:t>可能</w:t>
      </w:r>
      <w:r>
        <w:rPr>
          <w:lang w:eastAsia="zh-CN"/>
        </w:rPr>
        <w:t>反而</w:t>
      </w:r>
      <w:r>
        <w:rPr>
          <w:rFonts w:hint="eastAsia"/>
          <w:lang w:eastAsia="zh-CN"/>
        </w:rPr>
        <w:t>耽搁</w:t>
      </w:r>
      <w:r>
        <w:rPr>
          <w:lang w:eastAsia="zh-CN"/>
        </w:rPr>
        <w:t>了学生的发展。</w:t>
      </w:r>
    </w:p>
    <w:p w14:paraId="019B5361" w14:textId="77777777" w:rsidR="0002198C" w:rsidRDefault="0002198C">
      <w:pPr>
        <w:rPr>
          <w:lang w:eastAsia="zh-CN"/>
        </w:rPr>
      </w:pPr>
    </w:p>
    <w:sectPr w:rsidR="0002198C" w:rsidSect="00276BA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oirai.zhang@gmail.com" w:date="2017-04-28T16:59:00Z" w:initials="moirai.zh">
    <w:p w14:paraId="527E93FC" w14:textId="27A96C76" w:rsidR="00C16CD4" w:rsidRDefault="00C16CD4">
      <w:pPr>
        <w:pStyle w:val="CommentText"/>
        <w:rPr>
          <w:lang w:eastAsia="zh-CN"/>
        </w:rPr>
      </w:pPr>
      <w:r>
        <w:rPr>
          <w:rStyle w:val="CommentReference"/>
        </w:rPr>
        <w:annotationRef/>
      </w:r>
      <w:r>
        <w:rPr>
          <w:lang w:eastAsia="zh-CN"/>
        </w:rPr>
        <w:t>题目理解有问题，</w:t>
      </w:r>
      <w:r>
        <w:rPr>
          <w:rFonts w:hint="eastAsia"/>
          <w:lang w:eastAsia="zh-CN"/>
        </w:rPr>
        <w:t>这里</w:t>
      </w:r>
      <w:r>
        <w:rPr>
          <w:lang w:eastAsia="zh-CN"/>
        </w:rPr>
        <w:t>说的不是流行的领域，</w:t>
      </w:r>
      <w:r>
        <w:rPr>
          <w:rFonts w:hint="eastAsia"/>
          <w:lang w:eastAsia="zh-CN"/>
        </w:rPr>
        <w:t>而是</w:t>
      </w:r>
      <w:r>
        <w:rPr>
          <w:lang w:eastAsia="zh-CN"/>
        </w:rPr>
        <w:t>学生擅长的领域</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7E93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C5212"/>
    <w:multiLevelType w:val="hybridMultilevel"/>
    <w:tmpl w:val="6E88EC3E"/>
    <w:lvl w:ilvl="0" w:tplc="9F529EA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A77D48"/>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D23A8"/>
    <w:multiLevelType w:val="hybridMultilevel"/>
    <w:tmpl w:val="61EC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286982"/>
    <w:multiLevelType w:val="hybridMultilevel"/>
    <w:tmpl w:val="AF1EC834"/>
    <w:lvl w:ilvl="0" w:tplc="5BEAACD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irai.zhang@gmail.com">
    <w15:presenceInfo w15:providerId="Windows Live" w15:userId="a4dffc9fe1e38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trackRevision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69"/>
    <w:rsid w:val="0002198C"/>
    <w:rsid w:val="001207B1"/>
    <w:rsid w:val="001A4FF3"/>
    <w:rsid w:val="00276BAB"/>
    <w:rsid w:val="00352680"/>
    <w:rsid w:val="00402ACB"/>
    <w:rsid w:val="00593B73"/>
    <w:rsid w:val="006609D7"/>
    <w:rsid w:val="007D6B53"/>
    <w:rsid w:val="008B538C"/>
    <w:rsid w:val="008E49C5"/>
    <w:rsid w:val="00C16CD4"/>
    <w:rsid w:val="00C46CDE"/>
    <w:rsid w:val="00C90569"/>
    <w:rsid w:val="00DF60ED"/>
    <w:rsid w:val="00E314D2"/>
    <w:rsid w:val="00E6527E"/>
    <w:rsid w:val="00FB4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13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5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0ED"/>
    <w:pPr>
      <w:ind w:left="720"/>
      <w:contextualSpacing/>
    </w:pPr>
  </w:style>
  <w:style w:type="character" w:styleId="CommentReference">
    <w:name w:val="annotation reference"/>
    <w:basedOn w:val="DefaultParagraphFont"/>
    <w:uiPriority w:val="99"/>
    <w:semiHidden/>
    <w:unhideWhenUsed/>
    <w:rsid w:val="00C16CD4"/>
    <w:rPr>
      <w:sz w:val="18"/>
      <w:szCs w:val="18"/>
    </w:rPr>
  </w:style>
  <w:style w:type="paragraph" w:styleId="CommentText">
    <w:name w:val="annotation text"/>
    <w:basedOn w:val="Normal"/>
    <w:link w:val="CommentTextChar"/>
    <w:uiPriority w:val="99"/>
    <w:semiHidden/>
    <w:unhideWhenUsed/>
    <w:rsid w:val="00C16CD4"/>
  </w:style>
  <w:style w:type="character" w:customStyle="1" w:styleId="CommentTextChar">
    <w:name w:val="Comment Text Char"/>
    <w:basedOn w:val="DefaultParagraphFont"/>
    <w:link w:val="CommentText"/>
    <w:uiPriority w:val="99"/>
    <w:semiHidden/>
    <w:rsid w:val="00C16CD4"/>
  </w:style>
  <w:style w:type="paragraph" w:styleId="CommentSubject">
    <w:name w:val="annotation subject"/>
    <w:basedOn w:val="CommentText"/>
    <w:next w:val="CommentText"/>
    <w:link w:val="CommentSubjectChar"/>
    <w:uiPriority w:val="99"/>
    <w:semiHidden/>
    <w:unhideWhenUsed/>
    <w:rsid w:val="00C16CD4"/>
    <w:rPr>
      <w:b/>
      <w:bCs/>
      <w:sz w:val="20"/>
      <w:szCs w:val="20"/>
    </w:rPr>
  </w:style>
  <w:style w:type="character" w:customStyle="1" w:styleId="CommentSubjectChar">
    <w:name w:val="Comment Subject Char"/>
    <w:basedOn w:val="CommentTextChar"/>
    <w:link w:val="CommentSubject"/>
    <w:uiPriority w:val="99"/>
    <w:semiHidden/>
    <w:rsid w:val="00C16CD4"/>
    <w:rPr>
      <w:b/>
      <w:bCs/>
      <w:sz w:val="20"/>
      <w:szCs w:val="20"/>
    </w:rPr>
  </w:style>
  <w:style w:type="paragraph" w:styleId="BalloonText">
    <w:name w:val="Balloon Text"/>
    <w:basedOn w:val="Normal"/>
    <w:link w:val="BalloonTextChar"/>
    <w:uiPriority w:val="99"/>
    <w:semiHidden/>
    <w:unhideWhenUsed/>
    <w:rsid w:val="00C16CD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6C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A27FF-7E9A-4147-B56F-6A54EB362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4</Pages>
  <Words>847</Words>
  <Characters>4834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6</cp:revision>
  <dcterms:created xsi:type="dcterms:W3CDTF">2017-04-19T08:55:00Z</dcterms:created>
  <dcterms:modified xsi:type="dcterms:W3CDTF">2017-05-01T09:06:00Z</dcterms:modified>
</cp:coreProperties>
</file>