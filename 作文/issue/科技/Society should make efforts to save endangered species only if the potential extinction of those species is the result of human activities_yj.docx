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C5E" w:rsidRDefault="00EE5C5E" w:rsidP="00EE5C5E">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31) Society should make efforts to save endangered species only if the potential extinction of those species is the result of human activities. </w:t>
      </w:r>
    </w:p>
    <w:p w:rsidR="00EE5C5E" w:rsidRDefault="00EE5C5E" w:rsidP="00EE5C5E">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rsidR="00EE5C5E" w:rsidRPr="00EE5C5E" w:rsidRDefault="00EE5C5E" w:rsidP="00EE5C5E">
      <w:pPr>
        <w:widowControl w:val="0"/>
        <w:autoSpaceDE w:val="0"/>
        <w:autoSpaceDN w:val="0"/>
        <w:adjustRightInd w:val="0"/>
        <w:spacing w:after="240" w:line="340" w:lineRule="atLeast"/>
        <w:rPr>
          <w:rFonts w:ascii="Times" w:hAnsi="Times" w:cs="Times" w:hint="eastAsia"/>
          <w:color w:val="000000"/>
          <w:lang w:eastAsia="zh-CN"/>
        </w:rPr>
      </w:pPr>
      <w:r w:rsidRPr="00EE5C5E">
        <w:rPr>
          <w:rFonts w:ascii="Times" w:hAnsi="Times" w:cs="Times" w:hint="eastAsia"/>
          <w:color w:val="000000"/>
          <w:lang w:eastAsia="zh-CN"/>
        </w:rPr>
        <w:t xml:space="preserve">1. </w:t>
      </w:r>
      <w:r w:rsidRPr="00EE5C5E">
        <w:rPr>
          <w:rFonts w:ascii="Times" w:hAnsi="Times" w:cs="Times" w:hint="eastAsia"/>
          <w:color w:val="000000"/>
          <w:lang w:eastAsia="zh-CN"/>
        </w:rPr>
        <w:t>确实，因果上</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，人类活动危</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害野生动物物种</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的灭绝与濒危</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和人类的活动</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有着直接的</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联系。森林的消失导致</w:t>
      </w:r>
      <w:r w:rsidRPr="00EE5C5E">
        <w:rPr>
          <w:rFonts w:ascii="Times" w:hAnsi="Times" w:cs="Times" w:hint="eastAsia"/>
          <w:color w:val="000000"/>
          <w:lang w:eastAsia="zh-CN"/>
        </w:rPr>
        <w:t xml:space="preserve"> habitat </w:t>
      </w:r>
      <w:r w:rsidRPr="00EE5C5E">
        <w:rPr>
          <w:rFonts w:ascii="Times" w:hAnsi="Times" w:cs="Times" w:hint="eastAsia"/>
          <w:color w:val="000000"/>
          <w:lang w:eastAsia="zh-CN"/>
        </w:rPr>
        <w:t>的锐减，污染和人类的对其他动物的捕杀切断了食物链</w:t>
      </w:r>
      <w:r w:rsidRPr="00EE5C5E">
        <w:rPr>
          <w:rFonts w:ascii="Times" w:hAnsi="Times" w:cs="Times" w:hint="eastAsia"/>
          <w:color w:val="000000"/>
          <w:lang w:eastAsia="zh-CN"/>
        </w:rPr>
        <w:t xml:space="preserve"> food chain</w:t>
      </w:r>
      <w:r w:rsidRPr="00EE5C5E">
        <w:rPr>
          <w:rFonts w:ascii="Times" w:hAnsi="Times" w:cs="Times" w:hint="eastAsia"/>
          <w:color w:val="000000"/>
          <w:lang w:eastAsia="zh-CN"/>
        </w:rPr>
        <w:t>，渡渡鸟</w:t>
      </w:r>
      <w:r w:rsidRPr="00EE5C5E">
        <w:rPr>
          <w:rFonts w:ascii="Times" w:hAnsi="Times" w:cs="Times" w:hint="eastAsia"/>
          <w:color w:val="000000"/>
          <w:lang w:eastAsia="zh-CN"/>
        </w:rPr>
        <w:t>(dodo bird)</w:t>
      </w:r>
      <w:r w:rsidRPr="00EE5C5E">
        <w:rPr>
          <w:rFonts w:ascii="Times" w:hAnsi="Times" w:cs="Times" w:hint="eastAsia"/>
          <w:color w:val="000000"/>
          <w:lang w:eastAsia="zh-CN"/>
        </w:rPr>
        <w:t>曾有几十亿只，殖民者开发美州</w:t>
      </w:r>
      <w:r w:rsidRPr="00EE5C5E">
        <w:rPr>
          <w:rFonts w:ascii="Times" w:hAnsi="Times" w:cs="Times" w:hint="eastAsia"/>
          <w:color w:val="000000"/>
          <w:lang w:eastAsia="zh-CN"/>
        </w:rPr>
        <w:t xml:space="preserve"> 100 </w:t>
      </w:r>
      <w:r w:rsidRPr="00EE5C5E">
        <w:rPr>
          <w:rFonts w:ascii="Times" w:hAnsi="Times" w:cs="Times" w:hint="eastAsia"/>
          <w:color w:val="000000"/>
          <w:lang w:eastAsia="zh-CN"/>
        </w:rPr>
        <w:t>多年，最终这种</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鸟杀绝了，于是靠这种鸟进食种子排出后才能发芽的树，再也不能发芽</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，濒临灭绝。太</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平洋小岛上的鼻行动物，由于秘密核试验，永远的灭绝了</w:t>
      </w:r>
      <w:r w:rsidRPr="00EE5C5E">
        <w:rPr>
          <w:rFonts w:ascii="Times" w:hAnsi="Times" w:cs="Times" w:hint="eastAsia"/>
          <w:color w:val="000000"/>
          <w:lang w:eastAsia="zh-CN"/>
        </w:rPr>
        <w:t>;</w:t>
      </w:r>
      <w:r w:rsidRPr="00EE5C5E">
        <w:rPr>
          <w:rFonts w:ascii="Times" w:hAnsi="Times" w:cs="Times" w:hint="eastAsia"/>
          <w:color w:val="000000"/>
          <w:lang w:eastAsia="zh-CN"/>
        </w:rPr>
        <w:t>我希望</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，未来的孩子们问起</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大熊猫长什么样的时候，我们可以带他们到动物园去看而不是仅仅在电视或书本上。</w:t>
      </w:r>
      <w:ins w:id="0" w:author="Jing Yuan" w:date="2017-06-19T10:43:00Z">
        <w:r w:rsidR="00D96D46">
          <w:rPr>
            <w:rFonts w:ascii="Times" w:hAnsi="Times" w:cs="Times" w:hint="eastAsia"/>
            <w:color w:val="000000"/>
            <w:lang w:eastAsia="zh-CN"/>
          </w:rPr>
          <w:t>人类活动的影响有直接的也有间接的。对于直接的影响，比如</w:t>
        </w:r>
      </w:ins>
      <w:ins w:id="1" w:author="Jing Yuan" w:date="2017-06-19T10:44:00Z">
        <w:r w:rsidR="00D96D46">
          <w:rPr>
            <w:rFonts w:ascii="Times" w:hAnsi="Times" w:cs="Times" w:hint="eastAsia"/>
            <w:color w:val="000000"/>
            <w:lang w:eastAsia="zh-CN"/>
          </w:rPr>
          <w:t>：野生动物的过度扑杀，</w:t>
        </w:r>
      </w:ins>
      <w:ins w:id="2" w:author="Jing Yuan" w:date="2017-06-19T10:53:00Z">
        <w:r w:rsidR="00EA6ACE">
          <w:rPr>
            <w:rFonts w:ascii="Times" w:hAnsi="Times" w:cs="Times" w:hint="eastAsia"/>
            <w:color w:val="000000"/>
            <w:lang w:eastAsia="zh-CN"/>
          </w:rPr>
          <w:t>开发建设活动导致栖息地的丧失</w:t>
        </w:r>
        <w:r w:rsidR="00C949B4">
          <w:rPr>
            <w:rFonts w:ascii="Times" w:hAnsi="Times" w:cs="Times" w:hint="eastAsia"/>
            <w:color w:val="000000"/>
            <w:lang w:eastAsia="zh-CN"/>
          </w:rPr>
          <w:t>，人类是应该担起</w:t>
        </w:r>
      </w:ins>
      <w:ins w:id="3" w:author="Jing Yuan" w:date="2017-06-19T10:54:00Z">
        <w:r w:rsidR="00C949B4">
          <w:rPr>
            <w:rFonts w:ascii="Times" w:hAnsi="Times" w:cs="Times" w:hint="eastAsia"/>
            <w:color w:val="000000"/>
            <w:lang w:eastAsia="zh-CN"/>
          </w:rPr>
          <w:t>责任的。</w:t>
        </w:r>
      </w:ins>
      <w:ins w:id="4" w:author="Jing Yuan" w:date="2017-06-19T10:55:00Z">
        <w:r w:rsidR="00F84A15">
          <w:rPr>
            <w:rFonts w:ascii="Times" w:hAnsi="Times" w:cs="Times"/>
            <w:color w:val="000000"/>
            <w:lang w:eastAsia="zh-CN"/>
          </w:rPr>
          <w:t xml:space="preserve">endangered species </w:t>
        </w:r>
        <w:r w:rsidR="00F84A15">
          <w:rPr>
            <w:rFonts w:ascii="Times" w:hAnsi="Times" w:cs="Times" w:hint="eastAsia"/>
            <w:color w:val="000000"/>
            <w:lang w:eastAsia="zh-CN"/>
          </w:rPr>
          <w:t>不仅</w:t>
        </w:r>
      </w:ins>
      <w:ins w:id="5" w:author="Jing Yuan" w:date="2017-06-19T10:56:00Z">
        <w:r w:rsidR="00F84A15">
          <w:rPr>
            <w:rFonts w:ascii="Times" w:hAnsi="Times" w:cs="Times" w:hint="eastAsia"/>
            <w:color w:val="000000"/>
            <w:lang w:eastAsia="zh-CN"/>
          </w:rPr>
          <w:t>包括动物，还有很多植物。</w:t>
        </w:r>
      </w:ins>
    </w:p>
    <w:p w:rsidR="004B5A78" w:rsidRDefault="004B5A78" w:rsidP="004B5A78">
      <w:pPr>
        <w:widowControl w:val="0"/>
        <w:pBdr>
          <w:bottom w:val="single" w:sz="6" w:space="1" w:color="auto"/>
        </w:pBdr>
        <w:autoSpaceDE w:val="0"/>
        <w:autoSpaceDN w:val="0"/>
        <w:adjustRightInd w:val="0"/>
        <w:spacing w:after="240" w:line="340" w:lineRule="atLeast"/>
        <w:rPr>
          <w:lang w:eastAsia="zh-CN"/>
        </w:rPr>
      </w:pPr>
      <w:r>
        <w:rPr>
          <w:rFonts w:ascii="Times" w:hAnsi="Times" w:cs="Times"/>
          <w:color w:val="000000"/>
          <w:lang w:eastAsia="zh-CN"/>
        </w:rPr>
        <w:t>2</w:t>
      </w:r>
      <w:r w:rsidR="00EE5C5E">
        <w:rPr>
          <w:rFonts w:ascii="Times" w:hAnsi="Times" w:cs="Times" w:hint="eastAsia"/>
          <w:color w:val="000000"/>
          <w:lang w:eastAsia="zh-CN"/>
        </w:rPr>
        <w:t xml:space="preserve">. </w:t>
      </w:r>
      <w:r w:rsidR="00EE5C5E" w:rsidRPr="00EE5C5E">
        <w:rPr>
          <w:rFonts w:ascii="Times" w:hAnsi="Times" w:cs="Times" w:hint="eastAsia"/>
          <w:color w:val="000000"/>
          <w:lang w:eastAsia="zh-CN"/>
        </w:rPr>
        <w:t>财力有限，要投入发展，尤其是对于发展中国家，当人们的基本要求</w:t>
      </w:r>
      <w:r w:rsidR="00EE5C5E" w:rsidRPr="00EE5C5E">
        <w:rPr>
          <w:rFonts w:ascii="Times" w:hAnsi="Times" w:cs="Times" w:hint="eastAsia"/>
          <w:color w:val="000000"/>
          <w:lang w:eastAsia="zh-CN"/>
        </w:rPr>
        <w:t>(basic needs)</w:t>
      </w:r>
      <w:r w:rsidR="00EE5C5E" w:rsidRPr="00EE5C5E">
        <w:rPr>
          <w:rFonts w:ascii="Times" w:hAnsi="Times" w:cs="Times" w:hint="eastAsia"/>
          <w:color w:val="000000"/>
          <w:lang w:eastAsia="zh-CN"/>
        </w:rPr>
        <w:t>不</w:t>
      </w:r>
      <w:r w:rsidR="00EE5C5E" w:rsidRPr="00EE5C5E">
        <w:rPr>
          <w:rFonts w:ascii="Times" w:hAnsi="Times" w:cs="Times" w:hint="eastAsia"/>
          <w:color w:val="000000"/>
          <w:lang w:eastAsia="zh-CN"/>
        </w:rPr>
        <w:t xml:space="preserve"> </w:t>
      </w:r>
      <w:r w:rsidR="00EE5C5E" w:rsidRPr="00EE5C5E">
        <w:rPr>
          <w:rFonts w:ascii="Times" w:hAnsi="Times" w:cs="Times" w:hint="eastAsia"/>
          <w:color w:val="000000"/>
          <w:lang w:eastAsia="zh-CN"/>
        </w:rPr>
        <w:t>能满足时</w:t>
      </w:r>
      <w:r w:rsidR="00EE5C5E" w:rsidRPr="00EE5C5E">
        <w:rPr>
          <w:rFonts w:ascii="Times" w:hAnsi="Times" w:cs="Times" w:hint="eastAsia"/>
          <w:color w:val="000000"/>
          <w:lang w:eastAsia="zh-CN"/>
        </w:rPr>
        <w:t xml:space="preserve"> </w:t>
      </w:r>
      <w:r w:rsidR="00EE5C5E" w:rsidRPr="00EE5C5E">
        <w:rPr>
          <w:rFonts w:ascii="Times" w:hAnsi="Times" w:cs="Times" w:hint="eastAsia"/>
          <w:color w:val="000000"/>
          <w:lang w:eastAsia="zh-CN"/>
        </w:rPr>
        <w:t>。</w:t>
      </w:r>
      <w:r w:rsidR="00EE5C5E">
        <w:rPr>
          <w:rFonts w:hint="eastAsia"/>
          <w:lang w:eastAsia="zh-CN"/>
        </w:rPr>
        <w:t>对动物的严格保护必将造成巨大的财政负担</w:t>
      </w:r>
      <w:r w:rsidR="00EE5C5E">
        <w:rPr>
          <w:rFonts w:hint="eastAsia"/>
          <w:lang w:eastAsia="zh-CN"/>
        </w:rPr>
        <w:t xml:space="preserve"> (financial burden)</w:t>
      </w:r>
      <w:r w:rsidR="00EE5C5E">
        <w:rPr>
          <w:lang w:eastAsia="zh-CN"/>
        </w:rPr>
        <w:t>；</w:t>
      </w:r>
      <w:r w:rsidR="00EE5C5E">
        <w:rPr>
          <w:rFonts w:hint="eastAsia"/>
          <w:lang w:eastAsia="zh-CN"/>
        </w:rPr>
        <w:t>举例</w:t>
      </w:r>
      <w:r w:rsidR="00EE5C5E">
        <w:rPr>
          <w:lang w:eastAsia="zh-CN"/>
        </w:rPr>
        <w:t>，</w:t>
      </w:r>
      <w:r w:rsidR="00EE5C5E">
        <w:rPr>
          <w:lang w:eastAsia="zh-CN"/>
        </w:rPr>
        <w:t>Zambia a few cultivated lands all-year-round draught low yield of crops suffer from robbery burglary rape prostitute orphan from vicious circle</w:t>
      </w:r>
    </w:p>
    <w:p w:rsidR="004B5A78" w:rsidRPr="004B5A78" w:rsidRDefault="004B5A78" w:rsidP="004B5A78">
      <w:pPr>
        <w:widowControl w:val="0"/>
        <w:pBdr>
          <w:bottom w:val="single" w:sz="6" w:space="1" w:color="auto"/>
        </w:pBdr>
        <w:autoSpaceDE w:val="0"/>
        <w:autoSpaceDN w:val="0"/>
        <w:adjustRightInd w:val="0"/>
        <w:spacing w:after="240" w:line="340" w:lineRule="atLeast"/>
        <w:rPr>
          <w:lang w:eastAsia="zh-CN"/>
        </w:rPr>
      </w:pPr>
      <w:r w:rsidRPr="00EE5C5E">
        <w:rPr>
          <w:rFonts w:ascii="Times" w:hAnsi="Times" w:cs="Times" w:hint="eastAsia"/>
          <w:color w:val="000000"/>
          <w:lang w:eastAsia="zh-CN"/>
        </w:rPr>
        <w:t xml:space="preserve">2. </w:t>
      </w:r>
      <w:r w:rsidRPr="00EE5C5E">
        <w:rPr>
          <w:rFonts w:ascii="Times" w:hAnsi="Times" w:cs="Times" w:hint="eastAsia"/>
          <w:color w:val="000000"/>
          <w:lang w:eastAsia="zh-CN"/>
        </w:rPr>
        <w:t>物种灭绝若是人类影响，而人类的影响又非常复杂，还是自然灭绝</w:t>
      </w:r>
      <w:r w:rsidR="00084764">
        <w:rPr>
          <w:rFonts w:ascii="Times" w:hAnsi="Times" w:cs="Times" w:hint="eastAsia"/>
          <w:color w:val="000000"/>
          <w:lang w:eastAsia="zh-CN"/>
        </w:rPr>
        <w:t xml:space="preserve">(natural s </w:t>
      </w:r>
      <w:ins w:id="6" w:author="Jing Yuan" w:date="2017-06-19T10:43:00Z">
        <w:r w:rsidR="00745FB7">
          <w:rPr>
            <w:rFonts w:ascii="Times" w:hAnsi="Times" w:cs="Times" w:hint="eastAsia"/>
            <w:color w:val="000000"/>
            <w:lang w:eastAsia="zh-CN"/>
          </w:rPr>
          <w:t>s</w:t>
        </w:r>
      </w:ins>
      <w:r w:rsidR="00084764">
        <w:rPr>
          <w:rFonts w:ascii="Times" w:hAnsi="Times" w:cs="Times" w:hint="eastAsia"/>
          <w:color w:val="000000"/>
          <w:lang w:eastAsia="zh-CN"/>
        </w:rPr>
        <w:t>elec</w:t>
      </w:r>
      <w:r w:rsidRPr="00EE5C5E">
        <w:rPr>
          <w:rFonts w:ascii="Times" w:hAnsi="Times" w:cs="Times" w:hint="eastAsia"/>
          <w:color w:val="000000"/>
          <w:lang w:eastAsia="zh-CN"/>
        </w:rPr>
        <w:t>tion)</w:t>
      </w:r>
      <w:r w:rsidRPr="00EE5C5E">
        <w:rPr>
          <w:rFonts w:ascii="Times" w:hAnsi="Times" w:cs="Times" w:hint="eastAsia"/>
          <w:color w:val="000000"/>
          <w:lang w:eastAsia="zh-CN"/>
        </w:rPr>
        <w:t>，很难区分</w:t>
      </w:r>
      <w:r>
        <w:rPr>
          <w:rFonts w:ascii="Times" w:hAnsi="Times" w:cs="Times" w:hint="eastAsia"/>
          <w:color w:val="000000"/>
          <w:lang w:eastAsia="zh-CN"/>
        </w:rPr>
        <w:t>；即使</w:t>
      </w:r>
      <w:r>
        <w:rPr>
          <w:rFonts w:ascii="Times" w:hAnsi="Times" w:cs="Times"/>
          <w:color w:val="000000"/>
          <w:lang w:eastAsia="zh-CN"/>
        </w:rPr>
        <w:t>可以区分，有些物种灭绝，</w:t>
      </w:r>
      <w:r>
        <w:rPr>
          <w:rFonts w:ascii="Times" w:hAnsi="Times" w:cs="Times" w:hint="eastAsia"/>
          <w:color w:val="000000"/>
          <w:lang w:eastAsia="zh-CN"/>
        </w:rPr>
        <w:t>可能</w:t>
      </w:r>
      <w:r>
        <w:rPr>
          <w:rFonts w:ascii="Times" w:hAnsi="Times" w:cs="Times"/>
          <w:color w:val="000000"/>
          <w:lang w:eastAsia="zh-CN"/>
        </w:rPr>
        <w:t>是自然选择的结果，人类其实没有必要干涉，</w:t>
      </w:r>
      <w:r>
        <w:rPr>
          <w:rFonts w:ascii="Times" w:hAnsi="Times" w:cs="Times" w:hint="eastAsia"/>
          <w:color w:val="000000"/>
          <w:lang w:eastAsia="zh-CN"/>
        </w:rPr>
        <w:t>举例</w:t>
      </w:r>
      <w:r>
        <w:rPr>
          <w:rFonts w:ascii="Times" w:hAnsi="Times" w:cs="Times"/>
          <w:color w:val="000000"/>
          <w:lang w:eastAsia="zh-CN"/>
        </w:rPr>
        <w:t>，</w:t>
      </w:r>
    </w:p>
    <w:p w:rsidR="00312159" w:rsidRDefault="00084764" w:rsidP="00F4449B">
      <w:pPr>
        <w:rPr>
          <w:ins w:id="7" w:author="Jing Yuan" w:date="2017-06-19T22:04:00Z"/>
          <w:lang w:eastAsia="zh-CN"/>
        </w:rPr>
      </w:pPr>
      <w:r>
        <w:rPr>
          <w:lang w:eastAsia="zh-CN"/>
        </w:rPr>
        <w:t>Is that true that human activities cause some species become extinct</w:t>
      </w:r>
      <w:r>
        <w:rPr>
          <w:rFonts w:hint="eastAsia"/>
          <w:lang w:eastAsia="zh-CN"/>
        </w:rPr>
        <w:t>?</w:t>
      </w:r>
      <w:r>
        <w:rPr>
          <w:lang w:eastAsia="zh-CN"/>
        </w:rPr>
        <w:t xml:space="preserve">  …</w:t>
      </w:r>
      <w:r>
        <w:rPr>
          <w:rFonts w:hint="eastAsia"/>
          <w:lang w:eastAsia="zh-CN"/>
        </w:rPr>
        <w:t xml:space="preserve"> society should be </w:t>
      </w:r>
      <w:del w:id="8" w:author="Jing Yuan" w:date="2017-06-19T10:55:00Z">
        <w:r w:rsidDel="001031C7">
          <w:rPr>
            <w:rFonts w:hint="eastAsia"/>
            <w:lang w:eastAsia="zh-CN"/>
          </w:rPr>
          <w:delText xml:space="preserve">inspired </w:delText>
        </w:r>
      </w:del>
      <w:ins w:id="9" w:author="Jing Yuan" w:date="2017-06-19T10:55:00Z">
        <w:r w:rsidR="001031C7">
          <w:rPr>
            <w:lang w:eastAsia="zh-CN"/>
          </w:rPr>
          <w:t>responsible</w:t>
        </w:r>
        <w:r w:rsidR="001031C7">
          <w:rPr>
            <w:rFonts w:hint="eastAsia"/>
            <w:lang w:eastAsia="zh-CN"/>
          </w:rPr>
          <w:t xml:space="preserve"> </w:t>
        </w:r>
      </w:ins>
      <w:r>
        <w:rPr>
          <w:rFonts w:hint="eastAsia"/>
          <w:lang w:eastAsia="zh-CN"/>
        </w:rPr>
        <w:t>to save those endangered species?</w:t>
      </w:r>
      <w:r>
        <w:rPr>
          <w:lang w:eastAsia="zh-CN"/>
        </w:rPr>
        <w:t xml:space="preserve"> … ’duty’ ‘competition’ …</w:t>
      </w:r>
      <w:r>
        <w:rPr>
          <w:rFonts w:hint="eastAsia"/>
          <w:lang w:eastAsia="zh-CN"/>
        </w:rPr>
        <w:t xml:space="preserve"> </w:t>
      </w:r>
      <w:r>
        <w:rPr>
          <w:lang w:eastAsia="zh-CN"/>
        </w:rPr>
        <w:t>regard preserving endangered species as the human duty, especially for those potential extinction as the result of human activities. Meanwhile, …</w:t>
      </w:r>
      <w:r>
        <w:rPr>
          <w:rFonts w:hint="eastAsia"/>
          <w:lang w:eastAsia="zh-CN"/>
        </w:rPr>
        <w:t xml:space="preserve"> assert</w:t>
      </w:r>
      <w:r>
        <w:rPr>
          <w:lang w:eastAsia="zh-CN"/>
        </w:rPr>
        <w:t xml:space="preserve"> it’</w:t>
      </w:r>
      <w:r>
        <w:rPr>
          <w:rFonts w:hint="eastAsia"/>
          <w:lang w:eastAsia="zh-CN"/>
        </w:rPr>
        <w:t>s useless to protect them</w:t>
      </w:r>
      <w:r>
        <w:rPr>
          <w:lang w:eastAsia="zh-CN"/>
        </w:rPr>
        <w:t xml:space="preserve"> since </w:t>
      </w:r>
      <w:r>
        <w:rPr>
          <w:rFonts w:hint="eastAsia"/>
          <w:lang w:eastAsia="zh-CN"/>
        </w:rPr>
        <w:t>those species can</w:t>
      </w:r>
      <w:r>
        <w:rPr>
          <w:lang w:eastAsia="zh-CN"/>
        </w:rPr>
        <w:t>’</w:t>
      </w:r>
      <w:r>
        <w:rPr>
          <w:rFonts w:hint="eastAsia"/>
          <w:lang w:eastAsia="zh-CN"/>
        </w:rPr>
        <w:t>t adapt</w:t>
      </w:r>
      <w:r>
        <w:rPr>
          <w:lang w:eastAsia="zh-CN"/>
        </w:rPr>
        <w:t xml:space="preserve"> to the environment…</w:t>
      </w:r>
      <w:r>
        <w:rPr>
          <w:rFonts w:hint="eastAsia"/>
          <w:lang w:eastAsia="zh-CN"/>
        </w:rPr>
        <w:t xml:space="preserve"> </w:t>
      </w:r>
      <w:r>
        <w:rPr>
          <w:lang w:eastAsia="zh-CN"/>
        </w:rPr>
        <w:t xml:space="preserve">society should consider </w:t>
      </w:r>
      <w:r w:rsidR="009C236D">
        <w:rPr>
          <w:lang w:eastAsia="zh-CN"/>
        </w:rPr>
        <w:t xml:space="preserve">both </w:t>
      </w:r>
      <w:r>
        <w:rPr>
          <w:lang w:eastAsia="zh-CN"/>
        </w:rPr>
        <w:t xml:space="preserve">the expense of protecting </w:t>
      </w:r>
      <w:r w:rsidR="009C236D">
        <w:rPr>
          <w:rFonts w:hint="eastAsia"/>
          <w:lang w:eastAsia="zh-CN"/>
        </w:rPr>
        <w:t xml:space="preserve">endangered species and the value of those </w:t>
      </w:r>
      <w:r w:rsidR="009C236D">
        <w:rPr>
          <w:lang w:eastAsia="zh-CN"/>
        </w:rPr>
        <w:t>species.</w:t>
      </w:r>
      <w:ins w:id="10" w:author="Jing Yuan" w:date="2017-06-19T10:54:00Z">
        <w:r w:rsidR="001031C7">
          <w:rPr>
            <w:rFonts w:hint="eastAsia"/>
            <w:lang w:eastAsia="zh-CN"/>
          </w:rPr>
          <w:t xml:space="preserve"> </w:t>
        </w:r>
      </w:ins>
    </w:p>
    <w:p w:rsidR="00F4449B" w:rsidRPr="00F4449B" w:rsidRDefault="00013446" w:rsidP="00F4449B">
      <w:pPr>
        <w:rPr>
          <w:ins w:id="11" w:author="Jing Yuan" w:date="2017-06-19T21:59:00Z"/>
          <w:rFonts w:ascii="Times New Roman" w:eastAsia="Times New Roman" w:hAnsi="Times New Roman" w:cs="Times New Roman"/>
          <w:lang w:eastAsia="zh-CN"/>
        </w:rPr>
      </w:pPr>
      <w:ins w:id="12" w:author="Jing Yuan" w:date="2017-06-19T21:56:00Z">
        <w:r>
          <w:rPr>
            <w:lang w:eastAsia="zh-CN"/>
          </w:rPr>
          <w:t xml:space="preserve">According to IUCN reports, the rate of species extinction is on average of 5%-20% for the world in past </w:t>
        </w:r>
      </w:ins>
      <w:ins w:id="13" w:author="Jing Yuan" w:date="2017-06-19T21:57:00Z">
        <w:r w:rsidR="00033A1F">
          <w:rPr>
            <w:lang w:eastAsia="zh-CN"/>
          </w:rPr>
          <w:t xml:space="preserve">centry. And the major reason </w:t>
        </w:r>
      </w:ins>
      <w:ins w:id="14" w:author="Jing Yuan" w:date="2017-06-19T21:58:00Z">
        <w:r w:rsidR="008850FB">
          <w:rPr>
            <w:lang w:eastAsia="zh-CN"/>
          </w:rPr>
          <w:t xml:space="preserve">leads to unprecedented </w:t>
        </w:r>
      </w:ins>
      <w:ins w:id="15" w:author="Jing Yuan" w:date="2017-06-19T21:57:00Z">
        <w:r w:rsidR="00F4449B">
          <w:rPr>
            <w:lang w:eastAsia="zh-CN"/>
          </w:rPr>
          <w:t>high</w:t>
        </w:r>
        <w:r w:rsidR="00033A1F">
          <w:rPr>
            <w:lang w:eastAsia="zh-CN"/>
          </w:rPr>
          <w:t xml:space="preserve"> </w:t>
        </w:r>
      </w:ins>
      <w:ins w:id="16" w:author="Jing Yuan" w:date="2017-06-19T21:58:00Z">
        <w:r w:rsidR="008850FB">
          <w:rPr>
            <w:lang w:eastAsia="zh-CN"/>
          </w:rPr>
          <w:t>extinction</w:t>
        </w:r>
      </w:ins>
      <w:ins w:id="17" w:author="Jing Yuan" w:date="2017-06-19T21:59:00Z">
        <w:r w:rsidR="00F4449B">
          <w:rPr>
            <w:lang w:eastAsia="zh-CN"/>
          </w:rPr>
          <w:t xml:space="preserve"> rate</w:t>
        </w:r>
      </w:ins>
      <w:ins w:id="18" w:author="Jing Yuan" w:date="2017-06-19T21:58:00Z">
        <w:r w:rsidR="008850FB">
          <w:rPr>
            <w:lang w:eastAsia="zh-CN"/>
          </w:rPr>
          <w:t xml:space="preserve"> is natural resources overexploitation by </w:t>
        </w:r>
      </w:ins>
      <w:ins w:id="19" w:author="Jing Yuan" w:date="2017-06-19T21:59:00Z">
        <w:r w:rsidR="00F4449B">
          <w:rPr>
            <w:lang w:eastAsia="zh-CN"/>
          </w:rPr>
          <w:t xml:space="preserve">massive large scale </w:t>
        </w:r>
      </w:ins>
      <w:ins w:id="20" w:author="Jing Yuan" w:date="2017-06-19T21:58:00Z">
        <w:r w:rsidR="008850FB">
          <w:rPr>
            <w:lang w:eastAsia="zh-CN"/>
          </w:rPr>
          <w:t xml:space="preserve">human activities. </w:t>
        </w:r>
      </w:ins>
      <w:ins w:id="21" w:author="Jing Yuan" w:date="2017-06-19T21:59:00Z">
        <w:r w:rsidR="00F4449B" w:rsidRPr="00F4449B">
          <w:rPr>
            <w:rFonts w:ascii="Microsoft YaHei" w:eastAsia="Microsoft YaHei" w:hAnsi="Microsoft YaHei" w:cs="Times New Roman" w:hint="eastAsia"/>
            <w:color w:val="333333"/>
            <w:sz w:val="21"/>
            <w:szCs w:val="21"/>
            <w:shd w:val="clear" w:color="auto" w:fill="FFFFEE"/>
            <w:lang w:eastAsia="zh-CN"/>
          </w:rPr>
          <w:t>在过去的400年中,全世界共灭绝哺乳动物58种,大约每7年就灭绝一个种,这个速度较正常化石记录高7～70倍；在本世纪的100年中,全世界共灭绝哺乳动物23种,大约每4 年灭绝一个种,这个速度较正常化石记录高13～135倍……</w:t>
        </w:r>
        <w:r w:rsidR="00F4449B">
          <w:rPr>
            <w:rFonts w:ascii="Microsoft YaHei" w:eastAsia="Microsoft YaHei" w:hAnsi="Microsoft YaHei" w:cs="Times New Roman"/>
            <w:color w:val="333333"/>
            <w:sz w:val="21"/>
            <w:szCs w:val="21"/>
            <w:shd w:val="clear" w:color="auto" w:fill="FFFFEE"/>
            <w:lang w:eastAsia="zh-CN"/>
          </w:rPr>
          <w:t xml:space="preserve"> For the past 400 years, </w:t>
        </w:r>
      </w:ins>
      <w:ins w:id="22" w:author="Jing Yuan" w:date="2017-06-19T22:04:00Z">
        <w:r w:rsidR="00312159">
          <w:rPr>
            <w:rFonts w:ascii="Microsoft YaHei" w:eastAsia="Microsoft YaHei" w:hAnsi="Microsoft YaHei" w:cs="Times New Roman"/>
            <w:color w:val="333333"/>
            <w:sz w:val="21"/>
            <w:szCs w:val="21"/>
            <w:shd w:val="clear" w:color="auto" w:fill="FFFFEE"/>
            <w:lang w:eastAsia="zh-CN"/>
          </w:rPr>
          <w:t xml:space="preserve">… Human should take its full responsity for the wrong doing and save the </w:t>
        </w:r>
      </w:ins>
      <w:ins w:id="23" w:author="Jing Yuan" w:date="2017-06-19T22:05:00Z">
        <w:r w:rsidR="00312159">
          <w:rPr>
            <w:rFonts w:ascii="Microsoft YaHei" w:eastAsia="Microsoft YaHei" w:hAnsi="Microsoft YaHei" w:cs="Times New Roman"/>
            <w:color w:val="333333"/>
            <w:sz w:val="21"/>
            <w:szCs w:val="21"/>
            <w:shd w:val="clear" w:color="auto" w:fill="FFFFEE"/>
            <w:lang w:eastAsia="zh-CN"/>
          </w:rPr>
          <w:t>remaining</w:t>
        </w:r>
      </w:ins>
      <w:ins w:id="24" w:author="Jing Yuan" w:date="2017-06-19T22:04:00Z">
        <w:r w:rsidR="00312159">
          <w:rPr>
            <w:rFonts w:ascii="Microsoft YaHei" w:eastAsia="Microsoft YaHei" w:hAnsi="Microsoft YaHei" w:cs="Times New Roman"/>
            <w:color w:val="333333"/>
            <w:sz w:val="21"/>
            <w:szCs w:val="21"/>
            <w:shd w:val="clear" w:color="auto" w:fill="FFFFEE"/>
            <w:lang w:eastAsia="zh-CN"/>
          </w:rPr>
          <w:t xml:space="preserve"> </w:t>
        </w:r>
      </w:ins>
      <w:ins w:id="25" w:author="Jing Yuan" w:date="2017-06-19T22:05:00Z">
        <w:r w:rsidR="00312159">
          <w:rPr>
            <w:rFonts w:ascii="Microsoft YaHei" w:eastAsia="Microsoft YaHei" w:hAnsi="Microsoft YaHei" w:cs="Times New Roman"/>
            <w:color w:val="333333"/>
            <w:sz w:val="21"/>
            <w:szCs w:val="21"/>
            <w:shd w:val="clear" w:color="auto" w:fill="FFFFEE"/>
            <w:lang w:eastAsia="zh-CN"/>
          </w:rPr>
          <w:t xml:space="preserve">rare, endangered, </w:t>
        </w:r>
        <w:r w:rsidR="00804E98">
          <w:rPr>
            <w:rFonts w:ascii="Microsoft YaHei" w:eastAsia="Microsoft YaHei" w:hAnsi="Microsoft YaHei" w:cs="Times New Roman"/>
            <w:color w:val="333333"/>
            <w:sz w:val="21"/>
            <w:szCs w:val="21"/>
            <w:shd w:val="clear" w:color="auto" w:fill="FFFFEE"/>
            <w:lang w:eastAsia="zh-CN"/>
          </w:rPr>
          <w:t xml:space="preserve">species at the best as we can. Otherwise ,”their </w:t>
        </w:r>
        <w:r w:rsidR="00804E98">
          <w:rPr>
            <w:rFonts w:ascii="Microsoft YaHei" w:eastAsia="Microsoft YaHei" w:hAnsi="Microsoft YaHei" w:cs="Times New Roman"/>
            <w:color w:val="333333"/>
            <w:sz w:val="21"/>
            <w:szCs w:val="21"/>
            <w:shd w:val="clear" w:color="auto" w:fill="FFFFEE"/>
            <w:lang w:eastAsia="zh-CN"/>
          </w:rPr>
          <w:lastRenderedPageBreak/>
          <w:t xml:space="preserve">fate is our future. “( XXX some people). </w:t>
        </w:r>
      </w:ins>
      <w:ins w:id="26" w:author="Jing Yuan" w:date="2017-06-19T22:06:00Z">
        <w:r w:rsidR="0095646D">
          <w:rPr>
            <w:rFonts w:ascii="Microsoft YaHei" w:eastAsia="Microsoft YaHei" w:hAnsi="Microsoft YaHei" w:cs="Times New Roman"/>
            <w:color w:val="333333"/>
            <w:sz w:val="21"/>
            <w:szCs w:val="21"/>
            <w:shd w:val="clear" w:color="auto" w:fill="FFFFEE"/>
            <w:lang w:eastAsia="zh-CN"/>
          </w:rPr>
          <w:t xml:space="preserve">Nevertheless, when a place where hunger is the major threats  to living, the society should set its priority to </w:t>
        </w:r>
      </w:ins>
      <w:ins w:id="27" w:author="Jing Yuan" w:date="2017-06-19T22:07:00Z">
        <w:r w:rsidR="0010135B">
          <w:rPr>
            <w:rFonts w:ascii="Microsoft YaHei" w:eastAsia="Microsoft YaHei" w:hAnsi="Microsoft YaHei" w:cs="Times New Roman"/>
            <w:color w:val="333333"/>
            <w:sz w:val="21"/>
            <w:szCs w:val="21"/>
            <w:shd w:val="clear" w:color="auto" w:fill="FFFFEE"/>
            <w:lang w:eastAsia="zh-CN"/>
          </w:rPr>
          <w:t xml:space="preserve">allievate its people for starving, and then, to deal with conservation. </w:t>
        </w:r>
      </w:ins>
      <w:ins w:id="28" w:author="Jing Yuan" w:date="2017-06-19T22:08:00Z">
        <w:r w:rsidR="0010135B">
          <w:rPr>
            <w:rFonts w:ascii="Microsoft YaHei" w:eastAsia="Microsoft YaHei" w:hAnsi="Microsoft YaHei" w:cs="Times New Roman"/>
            <w:color w:val="333333"/>
            <w:sz w:val="21"/>
            <w:szCs w:val="21"/>
            <w:shd w:val="clear" w:color="auto" w:fill="FFFFEE"/>
            <w:lang w:eastAsia="zh-CN"/>
          </w:rPr>
          <w:t>Lastly, I h</w:t>
        </w:r>
        <w:r w:rsidR="007A0374">
          <w:rPr>
            <w:rFonts w:ascii="Microsoft YaHei" w:eastAsia="Microsoft YaHei" w:hAnsi="Microsoft YaHei" w:cs="Times New Roman"/>
            <w:color w:val="333333"/>
            <w:sz w:val="21"/>
            <w:szCs w:val="21"/>
            <w:shd w:val="clear" w:color="auto" w:fill="FFFFEE"/>
            <w:lang w:eastAsia="zh-CN"/>
          </w:rPr>
          <w:t xml:space="preserve">ave to admitted that, ecosystem provides human with plenty food, and shelter. </w:t>
        </w:r>
      </w:ins>
      <w:ins w:id="29" w:author="Jing Yuan" w:date="2017-06-19T22:09:00Z">
        <w:r w:rsidR="007A0374">
          <w:rPr>
            <w:rFonts w:ascii="Microsoft YaHei" w:eastAsia="Microsoft YaHei" w:hAnsi="Microsoft YaHei" w:cs="Times New Roman"/>
            <w:color w:val="333333"/>
            <w:sz w:val="21"/>
            <w:szCs w:val="21"/>
            <w:shd w:val="clear" w:color="auto" w:fill="FFFFEE"/>
            <w:lang w:eastAsia="zh-CN"/>
          </w:rPr>
          <w:t xml:space="preserve">The </w:t>
        </w:r>
        <w:r w:rsidR="00E008A7">
          <w:rPr>
            <w:rFonts w:ascii="Microsoft YaHei" w:eastAsia="Microsoft YaHei" w:hAnsi="Microsoft YaHei" w:cs="Times New Roman"/>
            <w:color w:val="333333"/>
            <w:sz w:val="21"/>
            <w:szCs w:val="21"/>
            <w:shd w:val="clear" w:color="auto" w:fill="FFFFEE"/>
            <w:lang w:eastAsia="zh-CN"/>
          </w:rPr>
          <w:t xml:space="preserve">insationable tapping into natural resources triggered the </w:t>
        </w:r>
      </w:ins>
      <w:ins w:id="30" w:author="Jing Yuan" w:date="2017-06-19T22:10:00Z">
        <w:r w:rsidR="00E008A7">
          <w:rPr>
            <w:rFonts w:ascii="Microsoft YaHei" w:eastAsia="Microsoft YaHei" w:hAnsi="Microsoft YaHei" w:cs="Times New Roman"/>
            <w:color w:val="333333"/>
            <w:sz w:val="21"/>
            <w:szCs w:val="21"/>
            <w:shd w:val="clear" w:color="auto" w:fill="FFFFEE"/>
            <w:lang w:eastAsia="zh-CN"/>
          </w:rPr>
          <w:t xml:space="preserve">balance to fall </w:t>
        </w:r>
      </w:ins>
      <w:ins w:id="31" w:author="Jing Yuan" w:date="2017-06-19T22:11:00Z">
        <w:r w:rsidR="00913059">
          <w:rPr>
            <w:rFonts w:ascii="Microsoft YaHei" w:eastAsia="Microsoft YaHei" w:hAnsi="Microsoft YaHei" w:cs="Times New Roman"/>
            <w:color w:val="333333"/>
            <w:sz w:val="21"/>
            <w:szCs w:val="21"/>
            <w:shd w:val="clear" w:color="auto" w:fill="FFFFEE"/>
            <w:lang w:eastAsia="zh-CN"/>
          </w:rPr>
          <w:t xml:space="preserve">which </w:t>
        </w:r>
      </w:ins>
      <w:ins w:id="32" w:author="Jing Yuan" w:date="2017-06-19T22:10:00Z">
        <w:r w:rsidR="00E008A7">
          <w:rPr>
            <w:rFonts w:ascii="Microsoft YaHei" w:eastAsia="Microsoft YaHei" w:hAnsi="Microsoft YaHei" w:cs="Times New Roman"/>
            <w:color w:val="333333"/>
            <w:sz w:val="21"/>
            <w:szCs w:val="21"/>
            <w:shd w:val="clear" w:color="auto" w:fill="FFFFEE"/>
            <w:lang w:eastAsia="zh-CN"/>
          </w:rPr>
          <w:t xml:space="preserve">leads to the </w:t>
        </w:r>
      </w:ins>
      <w:ins w:id="33" w:author="Jing Yuan" w:date="2017-06-19T22:11:00Z">
        <w:r w:rsidR="00913059">
          <w:rPr>
            <w:rFonts w:ascii="Microsoft YaHei" w:eastAsia="Microsoft YaHei" w:hAnsi="Microsoft YaHei" w:cs="Times New Roman"/>
            <w:color w:val="333333"/>
            <w:sz w:val="21"/>
            <w:szCs w:val="21"/>
            <w:shd w:val="clear" w:color="auto" w:fill="FFFFEE"/>
            <w:lang w:eastAsia="zh-CN"/>
          </w:rPr>
          <w:t>natural hazardours</w:t>
        </w:r>
        <w:r w:rsidR="009868B8">
          <w:rPr>
            <w:rFonts w:ascii="Microsoft YaHei" w:eastAsia="Microsoft YaHei" w:hAnsi="Microsoft YaHei" w:cs="Times New Roman"/>
            <w:color w:val="333333"/>
            <w:sz w:val="21"/>
            <w:szCs w:val="21"/>
            <w:shd w:val="clear" w:color="auto" w:fill="FFFFEE"/>
            <w:lang w:eastAsia="zh-CN"/>
          </w:rPr>
          <w:t xml:space="preserve">. </w:t>
        </w:r>
      </w:ins>
    </w:p>
    <w:p w:rsidR="00F20F23" w:rsidRDefault="00F20F23" w:rsidP="00EE5C5E">
      <w:pPr>
        <w:widowControl w:val="0"/>
        <w:pBdr>
          <w:bottom w:val="single" w:sz="6" w:space="1" w:color="auto"/>
        </w:pBdr>
        <w:autoSpaceDE w:val="0"/>
        <w:autoSpaceDN w:val="0"/>
        <w:adjustRightInd w:val="0"/>
        <w:spacing w:after="240" w:line="340" w:lineRule="atLeast"/>
        <w:rPr>
          <w:lang w:eastAsia="zh-CN"/>
        </w:rPr>
      </w:pPr>
    </w:p>
    <w:p w:rsidR="00AE4DD8" w:rsidRDefault="00F33E7A" w:rsidP="00EE5C5E">
      <w:pPr>
        <w:widowControl w:val="0"/>
        <w:pBdr>
          <w:bottom w:val="single" w:sz="6" w:space="1" w:color="auto"/>
        </w:pBdr>
        <w:autoSpaceDE w:val="0"/>
        <w:autoSpaceDN w:val="0"/>
        <w:adjustRightInd w:val="0"/>
        <w:spacing w:after="240" w:line="340" w:lineRule="atLeast"/>
        <w:rPr>
          <w:lang w:eastAsia="zh-CN"/>
        </w:rPr>
      </w:pPr>
      <w:r>
        <w:rPr>
          <w:lang w:eastAsia="zh-CN"/>
        </w:rPr>
        <w:t xml:space="preserve">… </w:t>
      </w:r>
      <w:r w:rsidR="009C236D">
        <w:rPr>
          <w:rFonts w:hint="eastAsia"/>
          <w:lang w:eastAsia="zh-CN"/>
        </w:rPr>
        <w:t>w</w:t>
      </w:r>
      <w:r w:rsidR="009C236D" w:rsidRPr="009C236D">
        <w:rPr>
          <w:lang w:eastAsia="zh-CN"/>
        </w:rPr>
        <w:t xml:space="preserve">hen an animal goes extinct, it is </w:t>
      </w:r>
      <w:del w:id="34" w:author="Jing Yuan" w:date="2017-06-19T10:55:00Z">
        <w:r w:rsidR="009C236D" w:rsidRPr="009C236D" w:rsidDel="001031C7">
          <w:rPr>
            <w:lang w:eastAsia="zh-CN"/>
          </w:rPr>
          <w:delText>gone forever</w:delText>
        </w:r>
      </w:del>
      <w:ins w:id="35" w:author="Jing Yuan" w:date="2017-06-19T10:55:00Z">
        <w:r w:rsidR="001031C7">
          <w:rPr>
            <w:lang w:eastAsia="zh-CN"/>
          </w:rPr>
          <w:t>impossible to bring it back</w:t>
        </w:r>
      </w:ins>
      <w:r w:rsidR="009C236D" w:rsidRPr="009C236D">
        <w:rPr>
          <w:lang w:eastAsia="zh-CN"/>
        </w:rPr>
        <w:t xml:space="preserve">. </w:t>
      </w:r>
      <w:commentRangeStart w:id="36"/>
      <w:r w:rsidR="00B77FD1">
        <w:rPr>
          <w:lang w:eastAsia="zh-CN"/>
        </w:rPr>
        <w:t>N</w:t>
      </w:r>
      <w:r w:rsidR="00987507" w:rsidRPr="00987507">
        <w:rPr>
          <w:lang w:eastAsia="zh-CN"/>
        </w:rPr>
        <w:t>ature is beautiful, and that aesthetic value is a reason to keep it, just as we preserve artistic masterpieces like the Mona Lisa or Angkor Wat.</w:t>
      </w:r>
      <w:r w:rsidR="00987507">
        <w:rPr>
          <w:lang w:eastAsia="zh-CN"/>
        </w:rPr>
        <w:t xml:space="preserve"> </w:t>
      </w:r>
      <w:commentRangeEnd w:id="36"/>
      <w:r w:rsidR="00010E36">
        <w:rPr>
          <w:rStyle w:val="CommentReference"/>
        </w:rPr>
        <w:commentReference w:id="36"/>
      </w:r>
      <w:r w:rsidR="00B77FD1">
        <w:rPr>
          <w:lang w:eastAsia="zh-CN"/>
        </w:rPr>
        <w:t>Moreover,</w:t>
      </w:r>
      <w:r w:rsidR="00AE4DD8">
        <w:rPr>
          <w:lang w:eastAsia="zh-CN"/>
        </w:rPr>
        <w:t xml:space="preserve"> </w:t>
      </w:r>
      <w:r w:rsidR="009C236D">
        <w:rPr>
          <w:rFonts w:hint="eastAsia"/>
          <w:lang w:eastAsia="zh-CN"/>
        </w:rPr>
        <w:t>e</w:t>
      </w:r>
      <w:r w:rsidR="00AE4DD8" w:rsidRPr="00AE4DD8">
        <w:rPr>
          <w:lang w:eastAsia="zh-CN"/>
        </w:rPr>
        <w:t xml:space="preserve">ven if people do not yet know the direct benefits a certain species offers, it is important to preserve that species to allow for further research. </w:t>
      </w:r>
      <w:r w:rsidR="00AE4DD8">
        <w:rPr>
          <w:lang w:eastAsia="zh-CN"/>
        </w:rPr>
        <w:t xml:space="preserve">Some </w:t>
      </w:r>
      <w:r w:rsidR="00AE4DD8">
        <w:rPr>
          <w:rFonts w:hint="eastAsia"/>
          <w:lang w:eastAsia="zh-CN"/>
        </w:rPr>
        <w:t xml:space="preserve">endangered species </w:t>
      </w:r>
      <w:r w:rsidR="00AE4DD8" w:rsidRPr="00AE4DD8">
        <w:rPr>
          <w:lang w:eastAsia="zh-CN"/>
        </w:rPr>
        <w:t>maintain gene pools that help to protect biodiversity -- the "web of life," and provide natural laboratories for research.</w:t>
      </w:r>
      <w:r w:rsidR="00AE4DD8">
        <w:rPr>
          <w:lang w:eastAsia="zh-CN"/>
        </w:rPr>
        <w:t xml:space="preserve"> </w:t>
      </w:r>
      <w:r w:rsidR="00B77FD1">
        <w:rPr>
          <w:lang w:eastAsia="zh-CN"/>
        </w:rPr>
        <w:t>Last but not least,</w:t>
      </w:r>
      <w:r w:rsidR="00B77FD1" w:rsidRPr="00B77FD1">
        <w:rPr>
          <w:lang w:eastAsia="zh-CN"/>
        </w:rPr>
        <w:t xml:space="preserve"> the food chain</w:t>
      </w:r>
      <w:r w:rsidR="00B77FD1">
        <w:rPr>
          <w:lang w:eastAsia="zh-CN"/>
        </w:rPr>
        <w:t xml:space="preserve"> is</w:t>
      </w:r>
      <w:r w:rsidR="00B77FD1" w:rsidRPr="00B77FD1">
        <w:rPr>
          <w:lang w:eastAsia="zh-CN"/>
        </w:rPr>
        <w:t xml:space="preserve"> important to produce the healthy vegetation and adequate water supplies</w:t>
      </w:r>
      <w:r w:rsidR="00B77FD1">
        <w:rPr>
          <w:lang w:eastAsia="zh-CN"/>
        </w:rPr>
        <w:t xml:space="preserve">, </w:t>
      </w:r>
      <w:r w:rsidR="00B77FD1" w:rsidRPr="00B77FD1">
        <w:rPr>
          <w:lang w:eastAsia="zh-CN"/>
        </w:rPr>
        <w:t>which humans rely on. If one species is lost, it can create a domin</w:t>
      </w:r>
      <w:r w:rsidR="00B77FD1">
        <w:rPr>
          <w:lang w:eastAsia="zh-CN"/>
        </w:rPr>
        <w:t xml:space="preserve">o effect in the animal kingdom. </w:t>
      </w:r>
      <w:r w:rsidR="00AE4DD8">
        <w:rPr>
          <w:lang w:eastAsia="zh-CN"/>
        </w:rPr>
        <w:t>Ultimately,</w:t>
      </w:r>
      <w:r w:rsidR="00B77FD1" w:rsidRPr="00B77FD1">
        <w:rPr>
          <w:lang w:eastAsia="zh-CN"/>
        </w:rPr>
        <w:t xml:space="preserve"> </w:t>
      </w:r>
      <w:r w:rsidR="00B77FD1">
        <w:rPr>
          <w:lang w:eastAsia="zh-CN"/>
        </w:rPr>
        <w:t>s</w:t>
      </w:r>
      <w:r w:rsidR="00B77FD1" w:rsidRPr="00F33E7A">
        <w:rPr>
          <w:lang w:eastAsia="zh-CN"/>
        </w:rPr>
        <w:t>pecies are now going extinct far faster than they used to</w:t>
      </w:r>
      <w:r w:rsidR="00B77FD1">
        <w:rPr>
          <w:lang w:eastAsia="zh-CN"/>
        </w:rPr>
        <w:t>,</w:t>
      </w:r>
      <w:r w:rsidR="00B77FD1" w:rsidRPr="00F33E7A">
        <w:rPr>
          <w:lang w:eastAsia="zh-CN"/>
        </w:rPr>
        <w:t xml:space="preserve"> and </w:t>
      </w:r>
      <w:r w:rsidR="00B77FD1">
        <w:rPr>
          <w:lang w:eastAsia="zh-CN"/>
        </w:rPr>
        <w:t>human</w:t>
      </w:r>
      <w:r w:rsidR="00B77FD1" w:rsidRPr="00F33E7A">
        <w:rPr>
          <w:lang w:eastAsia="zh-CN"/>
        </w:rPr>
        <w:t xml:space="preserve"> see</w:t>
      </w:r>
      <w:r w:rsidR="00C572F6">
        <w:rPr>
          <w:lang w:eastAsia="zh-CN"/>
        </w:rPr>
        <w:t xml:space="preserve">m to be to blame; </w:t>
      </w:r>
      <w:r w:rsidR="00AE4DD8">
        <w:rPr>
          <w:lang w:eastAsia="zh-CN"/>
        </w:rPr>
        <w:t xml:space="preserve">it is </w:t>
      </w:r>
      <w:r w:rsidR="00AE4DD8">
        <w:rPr>
          <w:rFonts w:hint="eastAsia"/>
          <w:lang w:eastAsia="zh-CN"/>
        </w:rPr>
        <w:t xml:space="preserve">consequential </w:t>
      </w:r>
      <w:r w:rsidR="00AE4DD8">
        <w:rPr>
          <w:lang w:eastAsia="zh-CN"/>
        </w:rPr>
        <w:t xml:space="preserve">to protect </w:t>
      </w:r>
      <w:r w:rsidR="00AE4DD8">
        <w:rPr>
          <w:rFonts w:hint="eastAsia"/>
          <w:lang w:eastAsia="zh-CN"/>
        </w:rPr>
        <w:t>endangered species</w:t>
      </w:r>
      <w:r w:rsidR="00AE4DD8">
        <w:rPr>
          <w:lang w:eastAsia="zh-CN"/>
        </w:rPr>
        <w:t>.</w:t>
      </w:r>
    </w:p>
    <w:p w:rsidR="00FF6E82" w:rsidRDefault="005C48FF" w:rsidP="00F20F23">
      <w:pPr>
        <w:pBdr>
          <w:bottom w:val="single" w:sz="6" w:space="1" w:color="auto"/>
        </w:pBdr>
        <w:rPr>
          <w:ins w:id="37" w:author="Jing Yuan" w:date="2017-06-19T20:18:00Z"/>
          <w:rFonts w:hint="eastAsia"/>
          <w:lang w:eastAsia="zh-CN"/>
        </w:rPr>
      </w:pPr>
      <w:ins w:id="38" w:author="Jing Yuan" w:date="2017-06-19T10:58:00Z">
        <w:r>
          <w:rPr>
            <w:rFonts w:hint="eastAsia"/>
            <w:lang w:eastAsia="zh-CN"/>
          </w:rPr>
          <w:t>How</w:t>
        </w:r>
        <w:r w:rsidR="00FA6D3B">
          <w:rPr>
            <w:lang w:eastAsia="zh-CN"/>
          </w:rPr>
          <w:t>ever, strict</w:t>
        </w:r>
        <w:r>
          <w:rPr>
            <w:lang w:eastAsia="zh-CN"/>
          </w:rPr>
          <w:t xml:space="preserve"> conservation </w:t>
        </w:r>
      </w:ins>
      <w:ins w:id="39" w:author="Jing Yuan" w:date="2017-06-19T11:00:00Z">
        <w:r w:rsidR="00F21F58">
          <w:rPr>
            <w:lang w:eastAsia="zh-CN"/>
          </w:rPr>
          <w:t>regulations</w:t>
        </w:r>
      </w:ins>
      <w:ins w:id="40" w:author="Jing Yuan" w:date="2017-06-19T10:58:00Z">
        <w:r>
          <w:rPr>
            <w:lang w:eastAsia="zh-CN"/>
          </w:rPr>
          <w:t xml:space="preserve"> </w:t>
        </w:r>
      </w:ins>
      <w:ins w:id="41" w:author="Jing Yuan" w:date="2017-06-19T10:59:00Z">
        <w:r w:rsidR="00FA6D3B">
          <w:rPr>
            <w:lang w:eastAsia="zh-CN"/>
          </w:rPr>
          <w:t>may</w:t>
        </w:r>
      </w:ins>
      <w:ins w:id="42" w:author="Jing Yuan" w:date="2017-06-19T10:58:00Z">
        <w:r>
          <w:rPr>
            <w:lang w:eastAsia="zh-CN"/>
          </w:rPr>
          <w:t xml:space="preserve"> put a heavy burden on the </w:t>
        </w:r>
      </w:ins>
      <w:ins w:id="43" w:author="Jing Yuan" w:date="2017-06-19T10:59:00Z">
        <w:r>
          <w:rPr>
            <w:lang w:eastAsia="zh-CN"/>
          </w:rPr>
          <w:t xml:space="preserve">government’s </w:t>
        </w:r>
      </w:ins>
      <w:ins w:id="44" w:author="Jing Yuan" w:date="2017-06-19T11:06:00Z">
        <w:r w:rsidR="00FB635E">
          <w:rPr>
            <w:lang w:eastAsia="zh-CN"/>
          </w:rPr>
          <w:t>financial</w:t>
        </w:r>
      </w:ins>
      <w:ins w:id="45" w:author="Jing Yuan" w:date="2017-06-19T10:59:00Z">
        <w:r w:rsidR="00FA6D3B">
          <w:rPr>
            <w:lang w:eastAsia="zh-CN"/>
          </w:rPr>
          <w:t xml:space="preserve"> which </w:t>
        </w:r>
      </w:ins>
      <w:ins w:id="46" w:author="Jing Yuan" w:date="2017-06-19T11:00:00Z">
        <w:r w:rsidR="00F21F58">
          <w:rPr>
            <w:lang w:eastAsia="zh-CN"/>
          </w:rPr>
          <w:t>is likely to</w:t>
        </w:r>
      </w:ins>
      <w:ins w:id="47" w:author="Jing Yuan" w:date="2017-06-19T10:59:00Z">
        <w:r w:rsidR="00FA6D3B">
          <w:rPr>
            <w:lang w:eastAsia="zh-CN"/>
          </w:rPr>
          <w:t xml:space="preserve"> exacerbate the</w:t>
        </w:r>
      </w:ins>
      <w:ins w:id="48" w:author="Jing Yuan" w:date="2017-06-19T11:00:00Z">
        <w:r w:rsidR="00F21F58">
          <w:rPr>
            <w:lang w:eastAsia="zh-CN"/>
          </w:rPr>
          <w:t xml:space="preserve"> </w:t>
        </w:r>
      </w:ins>
      <w:ins w:id="49" w:author="Jing Yuan" w:date="2017-06-19T11:01:00Z">
        <w:r w:rsidR="00F21F58">
          <w:rPr>
            <w:lang w:eastAsia="zh-CN"/>
          </w:rPr>
          <w:t>extinction of endangered</w:t>
        </w:r>
      </w:ins>
      <w:ins w:id="50" w:author="Jing Yuan" w:date="2017-06-19T11:00:00Z">
        <w:r w:rsidR="00F21F58">
          <w:rPr>
            <w:lang w:eastAsia="zh-CN"/>
          </w:rPr>
          <w:t xml:space="preserve"> </w:t>
        </w:r>
      </w:ins>
      <w:ins w:id="51" w:author="Jing Yuan" w:date="2017-06-19T11:01:00Z">
        <w:r w:rsidR="00F21F58">
          <w:rPr>
            <w:lang w:eastAsia="zh-CN"/>
          </w:rPr>
          <w:t xml:space="preserve">species. </w:t>
        </w:r>
      </w:ins>
      <w:ins w:id="52" w:author="Jing Yuan" w:date="2017-06-19T11:08:00Z">
        <w:r w:rsidR="00DB53B5">
          <w:rPr>
            <w:lang w:eastAsia="zh-CN"/>
          </w:rPr>
          <w:t xml:space="preserve">We might </w:t>
        </w:r>
      </w:ins>
      <w:ins w:id="53" w:author="Jing Yuan" w:date="2017-06-19T11:09:00Z">
        <w:r w:rsidR="00DB53B5">
          <w:rPr>
            <w:lang w:eastAsia="zh-CN"/>
          </w:rPr>
          <w:t xml:space="preserve">reluctantly </w:t>
        </w:r>
      </w:ins>
      <w:ins w:id="54" w:author="Jing Yuan" w:date="2017-06-19T11:08:00Z">
        <w:r w:rsidR="00DB53B5">
          <w:rPr>
            <w:lang w:eastAsia="zh-CN"/>
          </w:rPr>
          <w:t xml:space="preserve">compromise on the </w:t>
        </w:r>
      </w:ins>
      <w:ins w:id="55" w:author="Jing Yuan" w:date="2017-06-19T11:09:00Z">
        <w:r w:rsidR="00DB53B5">
          <w:rPr>
            <w:lang w:eastAsia="zh-CN"/>
          </w:rPr>
          <w:t xml:space="preserve">environmental protection </w:t>
        </w:r>
      </w:ins>
      <w:ins w:id="56" w:author="Jing Yuan" w:date="2017-06-19T11:10:00Z">
        <w:r w:rsidR="00E45198">
          <w:rPr>
            <w:lang w:eastAsia="zh-CN"/>
          </w:rPr>
          <w:t>budget</w:t>
        </w:r>
      </w:ins>
      <w:ins w:id="57" w:author="Jing Yuan" w:date="2017-06-19T11:09:00Z">
        <w:r w:rsidR="00DB53B5">
          <w:rPr>
            <w:lang w:eastAsia="zh-CN"/>
          </w:rPr>
          <w:t xml:space="preserve"> while </w:t>
        </w:r>
      </w:ins>
      <w:ins w:id="58" w:author="Jing Yuan" w:date="2017-06-19T11:10:00Z">
        <w:r w:rsidR="00E45198">
          <w:rPr>
            <w:lang w:eastAsia="zh-CN"/>
          </w:rPr>
          <w:t xml:space="preserve">health and education is in urgent need of government investment. </w:t>
        </w:r>
      </w:ins>
      <w:ins w:id="59" w:author="Jing Yuan" w:date="2017-06-19T11:11:00Z">
        <w:r w:rsidR="000514E0">
          <w:rPr>
            <w:lang w:eastAsia="zh-CN"/>
          </w:rPr>
          <w:t>It</w:t>
        </w:r>
      </w:ins>
      <w:ins w:id="60" w:author="Jing Yuan" w:date="2017-06-19T11:01:00Z">
        <w:r w:rsidR="007E47FB">
          <w:rPr>
            <w:lang w:eastAsia="zh-CN"/>
          </w:rPr>
          <w:t xml:space="preserve">’s </w:t>
        </w:r>
      </w:ins>
      <w:ins w:id="61" w:author="Jing Yuan" w:date="2017-06-19T11:11:00Z">
        <w:r w:rsidR="000514E0">
          <w:rPr>
            <w:lang w:eastAsia="zh-CN"/>
          </w:rPr>
          <w:t>particularly</w:t>
        </w:r>
      </w:ins>
      <w:ins w:id="62" w:author="Jing Yuan" w:date="2017-06-19T11:01:00Z">
        <w:r w:rsidR="007E47FB">
          <w:rPr>
            <w:lang w:eastAsia="zh-CN"/>
          </w:rPr>
          <w:t xml:space="preserve"> true in developing or </w:t>
        </w:r>
      </w:ins>
      <w:ins w:id="63" w:author="Jing Yuan" w:date="2017-06-19T11:02:00Z">
        <w:r w:rsidR="00385FDC">
          <w:rPr>
            <w:lang w:eastAsia="zh-CN"/>
          </w:rPr>
          <w:t>underdeveloped</w:t>
        </w:r>
      </w:ins>
      <w:ins w:id="64" w:author="Jing Yuan" w:date="2017-06-19T11:01:00Z">
        <w:r w:rsidR="00385FDC">
          <w:rPr>
            <w:lang w:eastAsia="zh-CN"/>
          </w:rPr>
          <w:t xml:space="preserve"> coun</w:t>
        </w:r>
        <w:r w:rsidR="007E47FB">
          <w:rPr>
            <w:lang w:eastAsia="zh-CN"/>
          </w:rPr>
          <w:t xml:space="preserve">tries where </w:t>
        </w:r>
      </w:ins>
      <w:ins w:id="65" w:author="Jing Yuan" w:date="2017-06-19T11:02:00Z">
        <w:r w:rsidR="007E47FB">
          <w:rPr>
            <w:lang w:eastAsia="zh-CN"/>
          </w:rPr>
          <w:t>biodiversity</w:t>
        </w:r>
      </w:ins>
      <w:ins w:id="66" w:author="Jing Yuan" w:date="2017-06-19T11:01:00Z">
        <w:r w:rsidR="007E47FB">
          <w:rPr>
            <w:lang w:eastAsia="zh-CN"/>
          </w:rPr>
          <w:t xml:space="preserve"> </w:t>
        </w:r>
      </w:ins>
      <w:ins w:id="67" w:author="Jing Yuan" w:date="2017-06-19T11:02:00Z">
        <w:r w:rsidR="00943810">
          <w:rPr>
            <w:lang w:eastAsia="zh-CN"/>
          </w:rPr>
          <w:t>is amazing</w:t>
        </w:r>
        <w:r w:rsidR="00385FDC">
          <w:rPr>
            <w:lang w:eastAsia="zh-CN"/>
          </w:rPr>
          <w:t xml:space="preserve"> and</w:t>
        </w:r>
      </w:ins>
      <w:ins w:id="68" w:author="Jing Yuan" w:date="2017-06-19T11:03:00Z">
        <w:r w:rsidR="00385FDC">
          <w:rPr>
            <w:lang w:eastAsia="zh-CN"/>
          </w:rPr>
          <w:t xml:space="preserve"> </w:t>
        </w:r>
        <w:r w:rsidR="00F40425">
          <w:rPr>
            <w:lang w:eastAsia="zh-CN"/>
          </w:rPr>
          <w:t>habitat loss is alarming.</w:t>
        </w:r>
      </w:ins>
      <w:ins w:id="69" w:author="Jing Yuan" w:date="2017-06-19T11:02:00Z">
        <w:r w:rsidR="00385FDC">
          <w:rPr>
            <w:lang w:eastAsia="zh-CN"/>
          </w:rPr>
          <w:t xml:space="preserve"> </w:t>
        </w:r>
      </w:ins>
      <w:ins w:id="70" w:author="Jing Yuan" w:date="2017-06-19T11:01:00Z">
        <w:r w:rsidR="00F21F58">
          <w:rPr>
            <w:lang w:eastAsia="zh-CN"/>
          </w:rPr>
          <w:t xml:space="preserve"> </w:t>
        </w:r>
      </w:ins>
      <w:ins w:id="71" w:author="Jing Yuan" w:date="2017-06-19T10:59:00Z">
        <w:r w:rsidR="00FA6D3B">
          <w:rPr>
            <w:lang w:eastAsia="zh-CN"/>
          </w:rPr>
          <w:t xml:space="preserve"> </w:t>
        </w:r>
      </w:ins>
      <w:del w:id="72" w:author="Jing Yuan" w:date="2017-06-19T11:04:00Z">
        <w:r w:rsidR="00FF6E82" w:rsidRPr="00FF6E82" w:rsidDel="00F40425">
          <w:rPr>
            <w:lang w:eastAsia="zh-CN"/>
          </w:rPr>
          <w:delText xml:space="preserve">… </w:delText>
        </w:r>
      </w:del>
      <w:del w:id="73" w:author="Jing Yuan" w:date="2017-06-19T11:03:00Z">
        <w:r w:rsidR="00FF6E82" w:rsidRPr="00FF6E82" w:rsidDel="00F40425">
          <w:rPr>
            <w:lang w:eastAsia="zh-CN"/>
          </w:rPr>
          <w:delText xml:space="preserve">Developing countries, </w:delText>
        </w:r>
      </w:del>
      <w:ins w:id="74" w:author="Jing Yuan" w:date="2017-06-19T11:04:00Z">
        <w:r w:rsidR="00B2146F">
          <w:rPr>
            <w:lang w:eastAsia="zh-CN"/>
          </w:rPr>
          <w:t>That</w:t>
        </w:r>
      </w:ins>
      <w:ins w:id="75" w:author="Jing Yuan" w:date="2017-06-19T11:05:00Z">
        <w:r w:rsidR="00B2146F">
          <w:rPr>
            <w:lang w:eastAsia="zh-CN"/>
          </w:rPr>
          <w:t xml:space="preserve"> scenario</w:t>
        </w:r>
      </w:ins>
      <w:ins w:id="76" w:author="Jing Yuan" w:date="2017-06-19T11:04:00Z">
        <w:r w:rsidR="00B2146F">
          <w:rPr>
            <w:lang w:eastAsia="zh-CN"/>
          </w:rPr>
          <w:t xml:space="preserve"> is real</w:t>
        </w:r>
        <w:r w:rsidR="00F40425">
          <w:rPr>
            <w:lang w:eastAsia="zh-CN"/>
          </w:rPr>
          <w:t xml:space="preserve"> </w:t>
        </w:r>
        <w:r w:rsidR="00B2146F">
          <w:rPr>
            <w:lang w:eastAsia="zh-CN"/>
          </w:rPr>
          <w:t xml:space="preserve">in </w:t>
        </w:r>
      </w:ins>
      <w:ins w:id="77" w:author="Jing Yuan" w:date="2017-06-19T20:21:00Z">
        <w:r w:rsidR="00426E36">
          <w:rPr>
            <w:lang w:eastAsia="zh-CN"/>
          </w:rPr>
          <w:t xml:space="preserve">in China </w:t>
        </w:r>
      </w:ins>
      <w:commentRangeStart w:id="78"/>
      <w:ins w:id="79" w:author="Jing Yuan" w:date="2017-06-19T11:04:00Z">
        <w:r w:rsidR="00B2146F">
          <w:rPr>
            <w:lang w:eastAsia="zh-CN"/>
          </w:rPr>
          <w:t xml:space="preserve">African </w:t>
        </w:r>
        <w:r w:rsidR="00F40425">
          <w:rPr>
            <w:lang w:eastAsia="zh-CN"/>
          </w:rPr>
          <w:t>country</w:t>
        </w:r>
      </w:ins>
      <w:del w:id="80" w:author="Jing Yuan" w:date="2017-06-19T11:04:00Z">
        <w:r w:rsidR="00FF6E82" w:rsidRPr="00FF6E82" w:rsidDel="00F40425">
          <w:rPr>
            <w:lang w:eastAsia="zh-CN"/>
          </w:rPr>
          <w:delText>like</w:delText>
        </w:r>
      </w:del>
      <w:r w:rsidR="00FF6E82" w:rsidRPr="00FF6E82">
        <w:rPr>
          <w:lang w:eastAsia="zh-CN"/>
        </w:rPr>
        <w:t xml:space="preserve"> Zambia</w:t>
      </w:r>
      <w:commentRangeEnd w:id="78"/>
      <w:r w:rsidR="00890AB9">
        <w:rPr>
          <w:rStyle w:val="CommentReference"/>
        </w:rPr>
        <w:commentReference w:id="78"/>
      </w:r>
      <w:ins w:id="81" w:author="Jing Yuan" w:date="2017-06-19T11:04:00Z">
        <w:r w:rsidR="00B2146F">
          <w:rPr>
            <w:lang w:eastAsia="zh-CN"/>
          </w:rPr>
          <w:t xml:space="preserve">. </w:t>
        </w:r>
      </w:ins>
      <w:del w:id="82" w:author="Jing Yuan" w:date="2017-06-19T11:04:00Z">
        <w:r w:rsidR="00FF6E82" w:rsidRPr="00FF6E82" w:rsidDel="00B2146F">
          <w:rPr>
            <w:lang w:eastAsia="zh-CN"/>
          </w:rPr>
          <w:delText xml:space="preserve">, </w:delText>
        </w:r>
      </w:del>
      <w:ins w:id="83" w:author="Jing Yuan" w:date="2017-06-19T11:12:00Z">
        <w:r w:rsidR="002C0766">
          <w:rPr>
            <w:lang w:eastAsia="zh-CN"/>
          </w:rPr>
          <w:t xml:space="preserve">a </w:t>
        </w:r>
      </w:ins>
      <w:del w:id="84" w:author="Jing Yuan" w:date="2017-06-19T11:12:00Z">
        <w:r w:rsidR="00FF6E82" w:rsidRPr="00FF6E82" w:rsidDel="002C0766">
          <w:rPr>
            <w:lang w:eastAsia="zh-CN"/>
          </w:rPr>
          <w:delText xml:space="preserve">face constraints because of their size. Most of the </w:delText>
        </w:r>
      </w:del>
      <w:r w:rsidR="00FF6E82" w:rsidRPr="00FF6E82">
        <w:rPr>
          <w:lang w:eastAsia="zh-CN"/>
        </w:rPr>
        <w:t>small countr</w:t>
      </w:r>
      <w:ins w:id="85" w:author="Jing Yuan" w:date="2017-06-19T11:12:00Z">
        <w:r w:rsidR="002C0766">
          <w:rPr>
            <w:lang w:eastAsia="zh-CN"/>
          </w:rPr>
          <w:t>y with a</w:t>
        </w:r>
      </w:ins>
      <w:ins w:id="86" w:author="Jing Yuan" w:date="2017-06-19T11:17:00Z">
        <w:r w:rsidR="00ED0469">
          <w:rPr>
            <w:lang w:eastAsia="zh-CN"/>
          </w:rPr>
          <w:t>n average</w:t>
        </w:r>
      </w:ins>
      <w:ins w:id="87" w:author="Jing Yuan" w:date="2017-06-19T11:12:00Z">
        <w:r w:rsidR="002C0766">
          <w:rPr>
            <w:lang w:eastAsia="zh-CN"/>
          </w:rPr>
          <w:t xml:space="preserve"> </w:t>
        </w:r>
      </w:ins>
      <w:del w:id="88" w:author="Jing Yuan" w:date="2017-06-19T11:12:00Z">
        <w:r w:rsidR="00FF6E82" w:rsidRPr="00FF6E82" w:rsidDel="002C0766">
          <w:rPr>
            <w:lang w:eastAsia="zh-CN"/>
          </w:rPr>
          <w:delText>ies, ha</w:delText>
        </w:r>
      </w:del>
      <w:ins w:id="89" w:author="Jing Yuan" w:date="2017-06-19T11:17:00Z">
        <w:r w:rsidR="00225516">
          <w:rPr>
            <w:lang w:eastAsia="zh-CN"/>
          </w:rPr>
          <w:t>annual income below $1</w:t>
        </w:r>
        <w:r w:rsidR="00ED0469">
          <w:rPr>
            <w:lang w:eastAsia="zh-CN"/>
          </w:rPr>
          <w:t>000</w:t>
        </w:r>
        <w:r w:rsidR="006E423D">
          <w:rPr>
            <w:lang w:eastAsia="zh-CN"/>
          </w:rPr>
          <w:t xml:space="preserve">, </w:t>
        </w:r>
      </w:ins>
      <w:del w:id="90" w:author="Jing Yuan" w:date="2017-06-19T11:12:00Z">
        <w:r w:rsidR="00FF6E82" w:rsidRPr="00FF6E82" w:rsidDel="002C0766">
          <w:rPr>
            <w:lang w:eastAsia="zh-CN"/>
          </w:rPr>
          <w:delText>ve</w:delText>
        </w:r>
      </w:del>
      <w:del w:id="91" w:author="Jing Yuan" w:date="2017-06-19T11:17:00Z">
        <w:r w:rsidR="00FF6E82" w:rsidRPr="00FF6E82" w:rsidDel="00225516">
          <w:rPr>
            <w:lang w:eastAsia="zh-CN"/>
          </w:rPr>
          <w:delText xml:space="preserve"> </w:delText>
        </w:r>
      </w:del>
      <w:del w:id="92" w:author="Jing Yuan" w:date="2017-06-19T11:16:00Z">
        <w:r w:rsidR="00FF6E82" w:rsidRPr="00FF6E82" w:rsidDel="00225516">
          <w:rPr>
            <w:lang w:eastAsia="zh-CN"/>
          </w:rPr>
          <w:delText>population</w:delText>
        </w:r>
      </w:del>
      <w:ins w:id="93" w:author="Jing Yuan" w:date="2017-06-19T11:17:00Z">
        <w:r w:rsidR="00ED0469">
          <w:rPr>
            <w:lang w:eastAsia="zh-CN"/>
          </w:rPr>
          <w:t>way below the poverty line defined by United Naiton</w:t>
        </w:r>
      </w:ins>
      <w:del w:id="94" w:author="Jing Yuan" w:date="2017-06-19T11:16:00Z">
        <w:r w:rsidR="00FF6E82" w:rsidRPr="00FF6E82" w:rsidDel="00225516">
          <w:rPr>
            <w:lang w:eastAsia="zh-CN"/>
          </w:rPr>
          <w:delText xml:space="preserve">s </w:delText>
        </w:r>
      </w:del>
      <w:del w:id="95" w:author="Jing Yuan" w:date="2017-06-19T11:17:00Z">
        <w:r w:rsidR="00FF6E82" w:rsidRPr="00FF6E82" w:rsidDel="00ED0469">
          <w:rPr>
            <w:lang w:eastAsia="zh-CN"/>
          </w:rPr>
          <w:delText>below 15,000,000</w:delText>
        </w:r>
      </w:del>
      <w:r w:rsidR="00FF6E82" w:rsidRPr="00FF6E82">
        <w:rPr>
          <w:lang w:eastAsia="zh-CN"/>
        </w:rPr>
        <w:t xml:space="preserve">. Because they have tiny populations, the states cannot </w:t>
      </w:r>
      <w:ins w:id="96" w:author="Jing Yuan" w:date="2017-06-19T11:14:00Z">
        <w:r w:rsidR="005C1CAD">
          <w:rPr>
            <w:lang w:eastAsia="zh-CN"/>
          </w:rPr>
          <w:t>allocate big pot of money on endangered speices</w:t>
        </w:r>
      </w:ins>
      <w:ins w:id="97" w:author="Jing Yuan" w:date="2017-06-19T11:15:00Z">
        <w:r w:rsidR="005C1CAD">
          <w:rPr>
            <w:lang w:eastAsia="zh-CN"/>
          </w:rPr>
          <w:t xml:space="preserve">, </w:t>
        </w:r>
      </w:ins>
      <w:ins w:id="98" w:author="Jing Yuan" w:date="2017-06-19T11:18:00Z">
        <w:r w:rsidR="006E423D">
          <w:rPr>
            <w:lang w:eastAsia="zh-CN"/>
          </w:rPr>
          <w:t>We can</w:t>
        </w:r>
      </w:ins>
      <w:ins w:id="99" w:author="Jing Yuan" w:date="2017-06-19T11:19:00Z">
        <w:r w:rsidR="006E423D">
          <w:rPr>
            <w:lang w:eastAsia="zh-CN"/>
          </w:rPr>
          <w:t>’t require th</w:t>
        </w:r>
        <w:r w:rsidR="00F06F56">
          <w:rPr>
            <w:lang w:eastAsia="zh-CN"/>
          </w:rPr>
          <w:t>em to take the conservation as an affluent</w:t>
        </w:r>
      </w:ins>
      <w:ins w:id="100" w:author="Jing Yuan" w:date="2017-06-19T20:14:00Z">
        <w:r w:rsidR="00844809">
          <w:rPr>
            <w:lang w:eastAsia="zh-CN"/>
          </w:rPr>
          <w:t xml:space="preserve">, large country. </w:t>
        </w:r>
      </w:ins>
      <w:del w:id="101" w:author="Jing Yuan" w:date="2017-06-19T11:15:00Z">
        <w:r w:rsidR="00FF6E82" w:rsidRPr="00FF6E82" w:rsidDel="005C1CAD">
          <w:rPr>
            <w:lang w:eastAsia="zh-CN"/>
          </w:rPr>
          <w:delText>spread the fixed costs of government or business over a large number of people</w:delText>
        </w:r>
      </w:del>
      <w:del w:id="102" w:author="Jing Yuan" w:date="2017-06-19T11:16:00Z">
        <w:r w:rsidR="00FF6E82" w:rsidRPr="00FF6E82" w:rsidDel="005C1CAD">
          <w:rPr>
            <w:lang w:eastAsia="zh-CN"/>
          </w:rPr>
          <w:delText xml:space="preserve">—that is, </w:delText>
        </w:r>
      </w:del>
      <w:del w:id="103" w:author="Jing Yuan" w:date="2017-06-19T20:15:00Z">
        <w:r w:rsidR="00FF6E82" w:rsidRPr="00FF6E82" w:rsidDel="00F06F56">
          <w:rPr>
            <w:lang w:eastAsia="zh-CN"/>
          </w:rPr>
          <w:delText>they cannot achieve economies of scale in the same way that larger countries can. Forcing those states to protect the wilderness as larger countries did might produce great amount of financial burden</w:delText>
        </w:r>
      </w:del>
      <w:ins w:id="104" w:author="Jing Yuan" w:date="2017-06-19T20:17:00Z">
        <w:r w:rsidR="00E03ADC">
          <w:rPr>
            <w:lang w:eastAsia="zh-CN"/>
          </w:rPr>
          <w:t xml:space="preserve"> Zambia </w:t>
        </w:r>
        <w:r w:rsidR="00890AB9">
          <w:rPr>
            <w:lang w:eastAsia="zh-CN"/>
          </w:rPr>
          <w:t xml:space="preserve">has </w:t>
        </w:r>
      </w:ins>
      <w:ins w:id="105" w:author="Jing Yuan" w:date="2017-06-19T20:16:00Z">
        <w:r w:rsidR="00E03ADC">
          <w:rPr>
            <w:lang w:eastAsia="zh-CN"/>
          </w:rPr>
          <w:t xml:space="preserve"> XX species,</w:t>
        </w:r>
      </w:ins>
      <w:ins w:id="106" w:author="Jing Yuan" w:date="2017-06-19T20:17:00Z">
        <w:r w:rsidR="00890AB9">
          <w:rPr>
            <w:lang w:eastAsia="zh-CN"/>
          </w:rPr>
          <w:t xml:space="preserve"> </w:t>
        </w:r>
      </w:ins>
      <w:ins w:id="107" w:author="Jing Yuan" w:date="2017-06-19T20:16:00Z">
        <w:r w:rsidR="00E03ADC">
          <w:rPr>
            <w:lang w:eastAsia="zh-CN"/>
          </w:rPr>
          <w:t xml:space="preserve"> </w:t>
        </w:r>
      </w:ins>
      <w:del w:id="108" w:author="Jing Yuan" w:date="2017-06-19T20:16:00Z">
        <w:r w:rsidR="00FF6E82" w:rsidRPr="00FF6E82" w:rsidDel="00E03ADC">
          <w:rPr>
            <w:lang w:eastAsia="zh-CN"/>
          </w:rPr>
          <w:delText xml:space="preserve">. </w:delText>
        </w:r>
      </w:del>
      <w:r w:rsidR="00FF6E82" w:rsidRPr="00FF6E82">
        <w:rPr>
          <w:lang w:eastAsia="zh-CN"/>
        </w:rPr>
        <w:t xml:space="preserve">Besides, Zambia faces a generalized HIV epidemic, with an estimated prevalence rate of 12.3% among adults (ages 15–49) in 2015–2016 and the mortality rate </w:t>
      </w:r>
      <w:ins w:id="109" w:author="Jing Yuan" w:date="2017-06-19T11:05:00Z">
        <w:r w:rsidR="00B2146F">
          <w:rPr>
            <w:lang w:eastAsia="zh-CN"/>
          </w:rPr>
          <w:t xml:space="preserve">ad </w:t>
        </w:r>
      </w:ins>
      <w:r w:rsidR="00FF6E82" w:rsidRPr="00FF6E82">
        <w:rPr>
          <w:lang w:eastAsia="zh-CN"/>
        </w:rPr>
        <w:t>per 100,000 births for Zambia is 470. Why should we spend all that money on wildlife when we could spend it to stop people dying of starvation or disease? In short, it’s unfair to require all nations protecting the old buildings.</w:t>
      </w:r>
    </w:p>
    <w:p w:rsidR="00F0108F" w:rsidRDefault="00F0108F" w:rsidP="00F20F23">
      <w:pPr>
        <w:pBdr>
          <w:bottom w:val="single" w:sz="6" w:space="1" w:color="auto"/>
        </w:pBdr>
        <w:rPr>
          <w:lang w:eastAsia="zh-CN"/>
        </w:rPr>
      </w:pPr>
      <w:ins w:id="110" w:author="Jing Yuan" w:date="2017-06-19T20:18:00Z">
        <w:r>
          <w:rPr>
            <w:rFonts w:hint="eastAsia"/>
            <w:lang w:eastAsia="zh-CN"/>
          </w:rPr>
          <w:t xml:space="preserve">For China, a huge developing country, with a population over 1.6billion. </w:t>
        </w:r>
        <w:r>
          <w:rPr>
            <w:lang w:eastAsia="zh-CN"/>
          </w:rPr>
          <w:t>Th</w:t>
        </w:r>
      </w:ins>
      <w:ins w:id="111" w:author="Jing Yuan" w:date="2017-06-19T20:19:00Z">
        <w:r>
          <w:rPr>
            <w:lang w:eastAsia="zh-CN"/>
          </w:rPr>
          <w:t xml:space="preserve">e biodiversity is high . </w:t>
        </w:r>
        <w:r w:rsidR="008859B7">
          <w:rPr>
            <w:lang w:eastAsia="zh-CN"/>
          </w:rPr>
          <w:t>It is a biodiversity hotspots. As IUCN (international Unioin for conserv</w:t>
        </w:r>
        <w:r w:rsidR="0062088D">
          <w:rPr>
            <w:lang w:eastAsia="zh-CN"/>
          </w:rPr>
          <w:t>ation of nature) reports state</w:t>
        </w:r>
        <w:r w:rsidR="008859B7">
          <w:rPr>
            <w:lang w:eastAsia="zh-CN"/>
          </w:rPr>
          <w:t>,</w:t>
        </w:r>
      </w:ins>
      <w:ins w:id="112" w:author="Jing Yuan" w:date="2017-06-19T21:29:00Z">
        <w:r w:rsidR="0078282D">
          <w:rPr>
            <w:lang w:eastAsia="zh-CN"/>
          </w:rPr>
          <w:t xml:space="preserve"> </w:t>
        </w:r>
      </w:ins>
      <w:ins w:id="113" w:author="Jing Yuan" w:date="2017-06-19T21:30:00Z">
        <w:r w:rsidR="00B86153">
          <w:rPr>
            <w:lang w:eastAsia="zh-CN"/>
          </w:rPr>
          <w:t xml:space="preserve">China is </w:t>
        </w:r>
        <w:r w:rsidR="0078282D" w:rsidRPr="0078282D">
          <w:rPr>
            <w:lang w:eastAsia="zh-CN"/>
          </w:rPr>
          <w:t xml:space="preserve">one of </w:t>
        </w:r>
        <w:r w:rsidR="00B86153">
          <w:rPr>
            <w:lang w:eastAsia="zh-CN"/>
          </w:rPr>
          <w:t>17 mega diverse countries, it</w:t>
        </w:r>
        <w:r w:rsidR="0078282D" w:rsidRPr="0078282D">
          <w:rPr>
            <w:lang w:eastAsia="zh-CN"/>
          </w:rPr>
          <w:t xml:space="preserve"> has over 34,687 known species of animals and plants, making it the third-most biodiverse country in the world.</w:t>
        </w:r>
        <w:r w:rsidR="00B86153">
          <w:rPr>
            <w:lang w:eastAsia="zh-CN"/>
          </w:rPr>
          <w:t xml:space="preserve"> But, </w:t>
        </w:r>
      </w:ins>
      <w:ins w:id="114" w:author="Jing Yuan" w:date="2017-06-19T21:52:00Z">
        <w:r w:rsidR="001030B6">
          <w:rPr>
            <w:lang w:eastAsia="zh-CN"/>
          </w:rPr>
          <w:t xml:space="preserve"> the </w:t>
        </w:r>
        <w:r w:rsidR="001D4B43">
          <w:rPr>
            <w:lang w:eastAsia="zh-CN"/>
          </w:rPr>
          <w:t xml:space="preserve">rate of extinction and habitate loss is startling, </w:t>
        </w:r>
      </w:ins>
      <w:ins w:id="115" w:author="Jing Yuan" w:date="2017-06-19T21:57:00Z">
        <w:r w:rsidR="00033A1F">
          <w:rPr>
            <w:lang w:eastAsia="zh-CN"/>
          </w:rPr>
          <w:t xml:space="preserve">it is as twice as the </w:t>
        </w:r>
      </w:ins>
      <w:ins w:id="116" w:author="Jing Yuan" w:date="2017-06-19T22:00:00Z">
        <w:r w:rsidR="00FC178F">
          <w:rPr>
            <w:lang w:eastAsia="zh-CN"/>
          </w:rPr>
          <w:t xml:space="preserve">world </w:t>
        </w:r>
      </w:ins>
      <w:ins w:id="117" w:author="Jing Yuan" w:date="2017-06-19T21:57:00Z">
        <w:r w:rsidR="00033A1F">
          <w:rPr>
            <w:lang w:eastAsia="zh-CN"/>
          </w:rPr>
          <w:t>avera</w:t>
        </w:r>
        <w:r w:rsidR="00FC178F">
          <w:rPr>
            <w:lang w:eastAsia="zh-CN"/>
          </w:rPr>
          <w:t xml:space="preserve">ge. </w:t>
        </w:r>
      </w:ins>
      <w:ins w:id="118" w:author="Jing Yuan" w:date="2017-06-19T22:00:00Z">
        <w:r w:rsidR="00FC178F">
          <w:rPr>
            <w:lang w:eastAsia="zh-CN"/>
          </w:rPr>
          <w:t xml:space="preserve">The </w:t>
        </w:r>
        <w:r w:rsidR="00630D12">
          <w:rPr>
            <w:lang w:eastAsia="zh-CN"/>
          </w:rPr>
          <w:t>nations also face</w:t>
        </w:r>
        <w:r w:rsidR="00FC178F">
          <w:rPr>
            <w:lang w:eastAsia="zh-CN"/>
          </w:rPr>
          <w:t xml:space="preserve"> </w:t>
        </w:r>
      </w:ins>
      <w:ins w:id="119" w:author="Jing Yuan" w:date="2017-06-19T22:01:00Z">
        <w:r w:rsidR="00630D12">
          <w:rPr>
            <w:lang w:eastAsia="zh-CN"/>
          </w:rPr>
          <w:t>great</w:t>
        </w:r>
      </w:ins>
      <w:ins w:id="120" w:author="Jing Yuan" w:date="2017-06-19T22:00:00Z">
        <w:r w:rsidR="00FC178F">
          <w:rPr>
            <w:lang w:eastAsia="zh-CN"/>
          </w:rPr>
          <w:t xml:space="preserve"> challenge</w:t>
        </w:r>
      </w:ins>
      <w:ins w:id="121" w:author="Jing Yuan" w:date="2017-06-19T22:01:00Z">
        <w:r w:rsidR="00630D12">
          <w:rPr>
            <w:lang w:eastAsia="zh-CN"/>
          </w:rPr>
          <w:t>s</w:t>
        </w:r>
      </w:ins>
      <w:ins w:id="122" w:author="Jing Yuan" w:date="2017-06-19T22:00:00Z">
        <w:r w:rsidR="00FC178F">
          <w:rPr>
            <w:lang w:eastAsia="zh-CN"/>
          </w:rPr>
          <w:t xml:space="preserve"> in poverty reduction and </w:t>
        </w:r>
        <w:r w:rsidR="00630D12">
          <w:rPr>
            <w:lang w:eastAsia="zh-CN"/>
          </w:rPr>
          <w:t xml:space="preserve">health issues. </w:t>
        </w:r>
      </w:ins>
      <w:ins w:id="123" w:author="Jing Yuan" w:date="2017-06-19T22:02:00Z">
        <w:r w:rsidR="00630D12">
          <w:rPr>
            <w:lang w:eastAsia="zh-CN"/>
          </w:rPr>
          <w:t xml:space="preserve">If the total of government </w:t>
        </w:r>
        <w:r w:rsidR="007F7F95">
          <w:rPr>
            <w:lang w:eastAsia="zh-CN"/>
          </w:rPr>
          <w:t>funds is limited, it is suggested to put it in the place to satistify basic living requirement</w:t>
        </w:r>
        <w:r w:rsidR="00112FA2">
          <w:rPr>
            <w:lang w:eastAsia="zh-CN"/>
          </w:rPr>
          <w:t xml:space="preserve">s. </w:t>
        </w:r>
      </w:ins>
    </w:p>
    <w:p w:rsidR="00FF6E82" w:rsidRDefault="00FF6E82" w:rsidP="00F20F23">
      <w:pPr>
        <w:pBdr>
          <w:bottom w:val="single" w:sz="6" w:space="1" w:color="auto"/>
        </w:pBdr>
        <w:rPr>
          <w:lang w:eastAsia="zh-CN"/>
        </w:rPr>
      </w:pPr>
    </w:p>
    <w:p w:rsidR="00F20F23" w:rsidRDefault="00F20F23" w:rsidP="00F20F23">
      <w:pPr>
        <w:pBdr>
          <w:bottom w:val="single" w:sz="6" w:space="1" w:color="auto"/>
        </w:pBdr>
        <w:rPr>
          <w:lang w:eastAsia="zh-CN"/>
        </w:rPr>
      </w:pPr>
      <w:r>
        <w:rPr>
          <w:lang w:eastAsia="zh-CN"/>
        </w:rPr>
        <w:t>…</w:t>
      </w:r>
      <w:r w:rsidRPr="00C50049">
        <w:rPr>
          <w:lang w:eastAsia="zh-CN"/>
        </w:rPr>
        <w:t>there's an inherent tradeoff between economic prosperity and strong environmental protection.</w:t>
      </w:r>
      <w:r>
        <w:rPr>
          <w:lang w:eastAsia="zh-CN"/>
        </w:rPr>
        <w:t xml:space="preserve">  </w:t>
      </w:r>
      <w:r w:rsidRPr="001300CA">
        <w:rPr>
          <w:lang w:eastAsia="zh-CN"/>
        </w:rPr>
        <w:t xml:space="preserve">An analysis (published in the International Journal of </w:t>
      </w:r>
      <w:r w:rsidR="000545BB" w:rsidRPr="000545BB">
        <w:rPr>
          <w:lang w:eastAsia="zh-CN"/>
        </w:rPr>
        <w:t>Biodiversity</w:t>
      </w:r>
      <w:r w:rsidR="000545BB">
        <w:rPr>
          <w:lang w:eastAsia="zh-CN"/>
        </w:rPr>
        <w:t xml:space="preserve"> </w:t>
      </w:r>
      <w:r w:rsidRPr="001300CA">
        <w:rPr>
          <w:lang w:eastAsia="zh-CN"/>
        </w:rPr>
        <w:t xml:space="preserve">in 2014) of more than a dozen studies considering the dollar value (or consumer surplus) of </w:t>
      </w:r>
      <w:r>
        <w:rPr>
          <w:lang w:eastAsia="zh-CN"/>
        </w:rPr>
        <w:t>endangered species</w:t>
      </w:r>
      <w:r w:rsidRPr="001300CA">
        <w:rPr>
          <w:lang w:eastAsia="zh-CN"/>
        </w:rPr>
        <w:t xml:space="preserve"> recreation</w:t>
      </w:r>
      <w:r w:rsidR="000545BB">
        <w:rPr>
          <w:lang w:eastAsia="zh-CN"/>
        </w:rPr>
        <w:t xml:space="preserve"> </w:t>
      </w:r>
      <w:r w:rsidRPr="001300CA">
        <w:rPr>
          <w:lang w:eastAsia="zh-CN"/>
        </w:rPr>
        <w:t xml:space="preserve">calculated an average of $84 per person per day (in 2013 dollars). Using that figure and an estimate of some 10.1 million visits in 2012 to the National </w:t>
      </w:r>
      <w:r w:rsidR="00F33E7A" w:rsidRPr="000545BB">
        <w:rPr>
          <w:lang w:eastAsia="zh-CN"/>
        </w:rPr>
        <w:t>Biodiversity</w:t>
      </w:r>
      <w:r w:rsidR="00F33E7A">
        <w:rPr>
          <w:lang w:eastAsia="zh-CN"/>
        </w:rPr>
        <w:t xml:space="preserve"> </w:t>
      </w:r>
      <w:r w:rsidRPr="001300CA">
        <w:rPr>
          <w:lang w:eastAsia="zh-CN"/>
        </w:rPr>
        <w:t xml:space="preserve">Preservation System, the study suggested </w:t>
      </w:r>
      <w:r w:rsidR="00F33E7A">
        <w:rPr>
          <w:lang w:eastAsia="zh-CN"/>
        </w:rPr>
        <w:t>endangered species</w:t>
      </w:r>
      <w:r w:rsidR="00F33E7A" w:rsidRPr="001300CA">
        <w:rPr>
          <w:lang w:eastAsia="zh-CN"/>
        </w:rPr>
        <w:t xml:space="preserve"> </w:t>
      </w:r>
      <w:r w:rsidRPr="001300CA">
        <w:rPr>
          <w:lang w:eastAsia="zh-CN"/>
        </w:rPr>
        <w:t xml:space="preserve">might translate to $850 million or so in yearly use values. </w:t>
      </w:r>
      <w:r w:rsidRPr="00A97039">
        <w:rPr>
          <w:lang w:eastAsia="zh-CN"/>
        </w:rPr>
        <w:t xml:space="preserve">Besides the revenue generated by wilderness visits that can flow into local "gateway" communities-from money spent by the </w:t>
      </w:r>
      <w:r w:rsidR="00F33E7A">
        <w:rPr>
          <w:lang w:eastAsia="zh-CN"/>
        </w:rPr>
        <w:t>endangered species</w:t>
      </w:r>
      <w:r w:rsidR="00F33E7A" w:rsidRPr="001300CA">
        <w:rPr>
          <w:lang w:eastAsia="zh-CN"/>
        </w:rPr>
        <w:t xml:space="preserve"> </w:t>
      </w:r>
      <w:r w:rsidRPr="00A97039">
        <w:rPr>
          <w:lang w:eastAsia="zh-CN"/>
        </w:rPr>
        <w:t xml:space="preserve">user directly (on gas, groceries, and other supplies) to profits spent locally by wilderness guides and outfitters-there are many other monetary benefits. </w:t>
      </w:r>
      <w:r>
        <w:rPr>
          <w:lang w:eastAsia="zh-CN"/>
        </w:rPr>
        <w:t xml:space="preserve">Ultimately, </w:t>
      </w:r>
      <w:r w:rsidRPr="001300CA">
        <w:rPr>
          <w:lang w:eastAsia="zh-CN"/>
        </w:rPr>
        <w:t>wilderness areas protect the environment and positively impact local economies-and the national economy</w:t>
      </w:r>
      <w:r>
        <w:rPr>
          <w:lang w:eastAsia="zh-CN"/>
        </w:rPr>
        <w:t>.</w:t>
      </w:r>
    </w:p>
    <w:p w:rsidR="00F20F23" w:rsidRDefault="00F20F23" w:rsidP="00EE5C5E">
      <w:pPr>
        <w:widowControl w:val="0"/>
        <w:pBdr>
          <w:bottom w:val="single" w:sz="6" w:space="1" w:color="auto"/>
        </w:pBdr>
        <w:autoSpaceDE w:val="0"/>
        <w:autoSpaceDN w:val="0"/>
        <w:adjustRightInd w:val="0"/>
        <w:spacing w:after="240" w:line="340" w:lineRule="atLeast"/>
        <w:rPr>
          <w:lang w:eastAsia="zh-CN"/>
        </w:rPr>
      </w:pPr>
    </w:p>
    <w:p w:rsidR="00F20F23" w:rsidRDefault="00F20F23" w:rsidP="00EE5C5E">
      <w:pPr>
        <w:widowControl w:val="0"/>
        <w:pBdr>
          <w:bottom w:val="single" w:sz="6" w:space="1" w:color="auto"/>
        </w:pBdr>
        <w:autoSpaceDE w:val="0"/>
        <w:autoSpaceDN w:val="0"/>
        <w:adjustRightInd w:val="0"/>
        <w:spacing w:after="240" w:line="340" w:lineRule="atLeast"/>
        <w:rPr>
          <w:lang w:eastAsia="zh-CN"/>
        </w:rPr>
      </w:pPr>
    </w:p>
    <w:p w:rsidR="00EE5C5E" w:rsidRDefault="00EE5C5E" w:rsidP="00EE5C5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63) There is little justification for society to make extraordinary efforts—especially at a great cost in money and jobs—to save endangered animal or plant species. </w:t>
      </w:r>
    </w:p>
    <w:p w:rsidR="00EE5C5E" w:rsidRDefault="00EE5C5E" w:rsidP="00EE5C5E">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rsidR="00EE5C5E" w:rsidRDefault="00EE5C5E" w:rsidP="00EE5C5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67) 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 </w:t>
      </w:r>
    </w:p>
    <w:p w:rsidR="00EE5C5E" w:rsidRDefault="00EE5C5E" w:rsidP="00EE5C5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rsidR="00EE5C5E" w:rsidRDefault="00EE5C5E" w:rsidP="00EE5C5E">
      <w:pPr>
        <w:widowControl w:val="0"/>
        <w:autoSpaceDE w:val="0"/>
        <w:autoSpaceDN w:val="0"/>
        <w:adjustRightInd w:val="0"/>
        <w:spacing w:after="240" w:line="340" w:lineRule="atLeast"/>
        <w:rPr>
          <w:rFonts w:ascii="Times" w:hAnsi="Times" w:cs="Times"/>
          <w:color w:val="000000"/>
          <w:lang w:eastAsia="zh-CN"/>
        </w:rPr>
      </w:pPr>
    </w:p>
    <w:p w:rsidR="00EE5C5E" w:rsidRDefault="00EE5C5E" w:rsidP="00EE5C5E">
      <w:pPr>
        <w:widowControl w:val="0"/>
        <w:autoSpaceDE w:val="0"/>
        <w:autoSpaceDN w:val="0"/>
        <w:adjustRightInd w:val="0"/>
        <w:spacing w:after="240" w:line="340" w:lineRule="atLeast"/>
        <w:rPr>
          <w:rFonts w:ascii="Times" w:hAnsi="Times" w:cs="Times"/>
          <w:color w:val="000000"/>
          <w:lang w:eastAsia="zh-CN"/>
        </w:rPr>
      </w:pPr>
    </w:p>
    <w:p w:rsidR="00CF5ED7" w:rsidRDefault="00CF5ED7"/>
    <w:sectPr w:rsidR="00CF5ED7" w:rsidSect="00BB3DC2">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Jing Yuan" w:date="2017-06-19T10:57:00Z" w:initials="JY">
    <w:p w:rsidR="00010E36" w:rsidRDefault="00010E36">
      <w:pPr>
        <w:pStyle w:val="CommentText"/>
        <w:rPr>
          <w:rFonts w:hint="eastAsia"/>
          <w:lang w:eastAsia="zh-CN"/>
        </w:rPr>
      </w:pPr>
      <w:r>
        <w:rPr>
          <w:rStyle w:val="CommentReference"/>
        </w:rPr>
        <w:annotationRef/>
      </w:r>
      <w:r>
        <w:rPr>
          <w:rFonts w:hint="eastAsia"/>
          <w:lang w:eastAsia="zh-CN"/>
        </w:rPr>
        <w:t>这个放在最后补充说吧，这个论点较弱</w:t>
      </w:r>
    </w:p>
  </w:comment>
  <w:comment w:id="78" w:author="Jing Yuan" w:date="2017-06-19T20:17:00Z" w:initials="JY">
    <w:p w:rsidR="00890AB9" w:rsidRDefault="00890AB9">
      <w:pPr>
        <w:pStyle w:val="CommentText"/>
        <w:rPr>
          <w:rFonts w:hint="eastAsia"/>
          <w:lang w:eastAsia="zh-CN"/>
        </w:rPr>
      </w:pPr>
      <w:r>
        <w:rPr>
          <w:rStyle w:val="CommentReference"/>
        </w:rPr>
        <w:annotationRef/>
      </w:r>
      <w:r>
        <w:rPr>
          <w:rFonts w:hint="eastAsia"/>
          <w:lang w:eastAsia="zh-CN"/>
        </w:rPr>
        <w:t>其实可以据中国的例子</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5E"/>
    <w:rsid w:val="00010E36"/>
    <w:rsid w:val="00013446"/>
    <w:rsid w:val="00033A1F"/>
    <w:rsid w:val="000514E0"/>
    <w:rsid w:val="000545BB"/>
    <w:rsid w:val="00084764"/>
    <w:rsid w:val="0010135B"/>
    <w:rsid w:val="001030B6"/>
    <w:rsid w:val="001031C7"/>
    <w:rsid w:val="00112FA2"/>
    <w:rsid w:val="00127553"/>
    <w:rsid w:val="001D4B43"/>
    <w:rsid w:val="00225516"/>
    <w:rsid w:val="00247ED8"/>
    <w:rsid w:val="00276BAB"/>
    <w:rsid w:val="002C0766"/>
    <w:rsid w:val="00312159"/>
    <w:rsid w:val="00385FDC"/>
    <w:rsid w:val="00391084"/>
    <w:rsid w:val="00400447"/>
    <w:rsid w:val="0041705B"/>
    <w:rsid w:val="00426E36"/>
    <w:rsid w:val="004B5A78"/>
    <w:rsid w:val="004B7480"/>
    <w:rsid w:val="005C1CAD"/>
    <w:rsid w:val="005C48FF"/>
    <w:rsid w:val="0062088D"/>
    <w:rsid w:val="00630D12"/>
    <w:rsid w:val="006E423D"/>
    <w:rsid w:val="00745FB7"/>
    <w:rsid w:val="0078282D"/>
    <w:rsid w:val="007A0374"/>
    <w:rsid w:val="007E33AF"/>
    <w:rsid w:val="007E47FB"/>
    <w:rsid w:val="007F7F95"/>
    <w:rsid w:val="00804E98"/>
    <w:rsid w:val="00816EB1"/>
    <w:rsid w:val="00844809"/>
    <w:rsid w:val="008850FB"/>
    <w:rsid w:val="008859B7"/>
    <w:rsid w:val="00890AB9"/>
    <w:rsid w:val="00913059"/>
    <w:rsid w:val="00943810"/>
    <w:rsid w:val="0095646D"/>
    <w:rsid w:val="00976F79"/>
    <w:rsid w:val="009868B8"/>
    <w:rsid w:val="00987507"/>
    <w:rsid w:val="009C236D"/>
    <w:rsid w:val="00AE4DD8"/>
    <w:rsid w:val="00B2146F"/>
    <w:rsid w:val="00B77FD1"/>
    <w:rsid w:val="00B86153"/>
    <w:rsid w:val="00BE6392"/>
    <w:rsid w:val="00C572F6"/>
    <w:rsid w:val="00C949B4"/>
    <w:rsid w:val="00CF5ED7"/>
    <w:rsid w:val="00D829E2"/>
    <w:rsid w:val="00D96D46"/>
    <w:rsid w:val="00DB53B5"/>
    <w:rsid w:val="00E008A7"/>
    <w:rsid w:val="00E03ADC"/>
    <w:rsid w:val="00E438E6"/>
    <w:rsid w:val="00E45198"/>
    <w:rsid w:val="00EA6ACE"/>
    <w:rsid w:val="00ED0469"/>
    <w:rsid w:val="00EE5C5E"/>
    <w:rsid w:val="00F0108F"/>
    <w:rsid w:val="00F06F56"/>
    <w:rsid w:val="00F20F23"/>
    <w:rsid w:val="00F21F58"/>
    <w:rsid w:val="00F33E7A"/>
    <w:rsid w:val="00F40425"/>
    <w:rsid w:val="00F4449B"/>
    <w:rsid w:val="00F84A15"/>
    <w:rsid w:val="00FA6D3B"/>
    <w:rsid w:val="00FB635E"/>
    <w:rsid w:val="00FC178F"/>
    <w:rsid w:val="00FF6E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1CDC4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1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31C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10E36"/>
    <w:rPr>
      <w:sz w:val="18"/>
      <w:szCs w:val="18"/>
    </w:rPr>
  </w:style>
  <w:style w:type="paragraph" w:styleId="CommentText">
    <w:name w:val="annotation text"/>
    <w:basedOn w:val="Normal"/>
    <w:link w:val="CommentTextChar"/>
    <w:uiPriority w:val="99"/>
    <w:semiHidden/>
    <w:unhideWhenUsed/>
    <w:rsid w:val="00010E36"/>
  </w:style>
  <w:style w:type="character" w:customStyle="1" w:styleId="CommentTextChar">
    <w:name w:val="Comment Text Char"/>
    <w:basedOn w:val="DefaultParagraphFont"/>
    <w:link w:val="CommentText"/>
    <w:uiPriority w:val="99"/>
    <w:semiHidden/>
    <w:rsid w:val="00010E36"/>
  </w:style>
  <w:style w:type="paragraph" w:styleId="CommentSubject">
    <w:name w:val="annotation subject"/>
    <w:basedOn w:val="CommentText"/>
    <w:next w:val="CommentText"/>
    <w:link w:val="CommentSubjectChar"/>
    <w:uiPriority w:val="99"/>
    <w:semiHidden/>
    <w:unhideWhenUsed/>
    <w:rsid w:val="00010E36"/>
    <w:rPr>
      <w:b/>
      <w:bCs/>
      <w:sz w:val="20"/>
      <w:szCs w:val="20"/>
    </w:rPr>
  </w:style>
  <w:style w:type="character" w:customStyle="1" w:styleId="CommentSubjectChar">
    <w:name w:val="Comment Subject Char"/>
    <w:basedOn w:val="CommentTextChar"/>
    <w:link w:val="CommentSubject"/>
    <w:uiPriority w:val="99"/>
    <w:semiHidden/>
    <w:rsid w:val="00010E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3108">
      <w:bodyDiv w:val="1"/>
      <w:marLeft w:val="0"/>
      <w:marRight w:val="0"/>
      <w:marTop w:val="0"/>
      <w:marBottom w:val="0"/>
      <w:divBdr>
        <w:top w:val="none" w:sz="0" w:space="0" w:color="auto"/>
        <w:left w:val="none" w:sz="0" w:space="0" w:color="auto"/>
        <w:bottom w:val="none" w:sz="0" w:space="0" w:color="auto"/>
        <w:right w:val="none" w:sz="0" w:space="0" w:color="auto"/>
      </w:divBdr>
    </w:div>
    <w:div w:id="129254276">
      <w:bodyDiv w:val="1"/>
      <w:marLeft w:val="0"/>
      <w:marRight w:val="0"/>
      <w:marTop w:val="0"/>
      <w:marBottom w:val="0"/>
      <w:divBdr>
        <w:top w:val="none" w:sz="0" w:space="0" w:color="auto"/>
        <w:left w:val="none" w:sz="0" w:space="0" w:color="auto"/>
        <w:bottom w:val="none" w:sz="0" w:space="0" w:color="auto"/>
        <w:right w:val="none" w:sz="0" w:space="0" w:color="auto"/>
      </w:divBdr>
    </w:div>
    <w:div w:id="315184354">
      <w:bodyDiv w:val="1"/>
      <w:marLeft w:val="0"/>
      <w:marRight w:val="0"/>
      <w:marTop w:val="0"/>
      <w:marBottom w:val="0"/>
      <w:divBdr>
        <w:top w:val="none" w:sz="0" w:space="0" w:color="auto"/>
        <w:left w:val="none" w:sz="0" w:space="0" w:color="auto"/>
        <w:bottom w:val="none" w:sz="0" w:space="0" w:color="auto"/>
        <w:right w:val="none" w:sz="0" w:space="0" w:color="auto"/>
      </w:divBdr>
    </w:div>
    <w:div w:id="354576599">
      <w:bodyDiv w:val="1"/>
      <w:marLeft w:val="0"/>
      <w:marRight w:val="0"/>
      <w:marTop w:val="0"/>
      <w:marBottom w:val="0"/>
      <w:divBdr>
        <w:top w:val="none" w:sz="0" w:space="0" w:color="auto"/>
        <w:left w:val="none" w:sz="0" w:space="0" w:color="auto"/>
        <w:bottom w:val="none" w:sz="0" w:space="0" w:color="auto"/>
        <w:right w:val="none" w:sz="0" w:space="0" w:color="auto"/>
      </w:divBdr>
    </w:div>
    <w:div w:id="474840860">
      <w:bodyDiv w:val="1"/>
      <w:marLeft w:val="0"/>
      <w:marRight w:val="0"/>
      <w:marTop w:val="0"/>
      <w:marBottom w:val="0"/>
      <w:divBdr>
        <w:top w:val="none" w:sz="0" w:space="0" w:color="auto"/>
        <w:left w:val="none" w:sz="0" w:space="0" w:color="auto"/>
        <w:bottom w:val="none" w:sz="0" w:space="0" w:color="auto"/>
        <w:right w:val="none" w:sz="0" w:space="0" w:color="auto"/>
      </w:divBdr>
    </w:div>
    <w:div w:id="747922705">
      <w:bodyDiv w:val="1"/>
      <w:marLeft w:val="0"/>
      <w:marRight w:val="0"/>
      <w:marTop w:val="0"/>
      <w:marBottom w:val="0"/>
      <w:divBdr>
        <w:top w:val="none" w:sz="0" w:space="0" w:color="auto"/>
        <w:left w:val="none" w:sz="0" w:space="0" w:color="auto"/>
        <w:bottom w:val="none" w:sz="0" w:space="0" w:color="auto"/>
        <w:right w:val="none" w:sz="0" w:space="0" w:color="auto"/>
      </w:divBdr>
    </w:div>
    <w:div w:id="914627588">
      <w:bodyDiv w:val="1"/>
      <w:marLeft w:val="0"/>
      <w:marRight w:val="0"/>
      <w:marTop w:val="0"/>
      <w:marBottom w:val="0"/>
      <w:divBdr>
        <w:top w:val="none" w:sz="0" w:space="0" w:color="auto"/>
        <w:left w:val="none" w:sz="0" w:space="0" w:color="auto"/>
        <w:bottom w:val="none" w:sz="0" w:space="0" w:color="auto"/>
        <w:right w:val="none" w:sz="0" w:space="0" w:color="auto"/>
      </w:divBdr>
    </w:div>
    <w:div w:id="936255933">
      <w:bodyDiv w:val="1"/>
      <w:marLeft w:val="0"/>
      <w:marRight w:val="0"/>
      <w:marTop w:val="0"/>
      <w:marBottom w:val="0"/>
      <w:divBdr>
        <w:top w:val="none" w:sz="0" w:space="0" w:color="auto"/>
        <w:left w:val="none" w:sz="0" w:space="0" w:color="auto"/>
        <w:bottom w:val="none" w:sz="0" w:space="0" w:color="auto"/>
        <w:right w:val="none" w:sz="0" w:space="0" w:color="auto"/>
      </w:divBdr>
    </w:div>
    <w:div w:id="1147867241">
      <w:bodyDiv w:val="1"/>
      <w:marLeft w:val="0"/>
      <w:marRight w:val="0"/>
      <w:marTop w:val="0"/>
      <w:marBottom w:val="0"/>
      <w:divBdr>
        <w:top w:val="none" w:sz="0" w:space="0" w:color="auto"/>
        <w:left w:val="none" w:sz="0" w:space="0" w:color="auto"/>
        <w:bottom w:val="none" w:sz="0" w:space="0" w:color="auto"/>
        <w:right w:val="none" w:sz="0" w:space="0" w:color="auto"/>
      </w:divBdr>
    </w:div>
    <w:div w:id="1648241595">
      <w:bodyDiv w:val="1"/>
      <w:marLeft w:val="0"/>
      <w:marRight w:val="0"/>
      <w:marTop w:val="0"/>
      <w:marBottom w:val="0"/>
      <w:divBdr>
        <w:top w:val="none" w:sz="0" w:space="0" w:color="auto"/>
        <w:left w:val="none" w:sz="0" w:space="0" w:color="auto"/>
        <w:bottom w:val="none" w:sz="0" w:space="0" w:color="auto"/>
        <w:right w:val="none" w:sz="0" w:space="0" w:color="auto"/>
      </w:divBdr>
    </w:div>
    <w:div w:id="2034573254">
      <w:bodyDiv w:val="1"/>
      <w:marLeft w:val="0"/>
      <w:marRight w:val="0"/>
      <w:marTop w:val="0"/>
      <w:marBottom w:val="0"/>
      <w:divBdr>
        <w:top w:val="none" w:sz="0" w:space="0" w:color="auto"/>
        <w:left w:val="none" w:sz="0" w:space="0" w:color="auto"/>
        <w:bottom w:val="none" w:sz="0" w:space="0" w:color="auto"/>
        <w:right w:val="none" w:sz="0" w:space="0" w:color="auto"/>
      </w:divBdr>
    </w:div>
    <w:div w:id="2134666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1166</Words>
  <Characters>6647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Jing Yuan</cp:lastModifiedBy>
  <cp:revision>5</cp:revision>
  <dcterms:created xsi:type="dcterms:W3CDTF">2017-06-19T12:14:00Z</dcterms:created>
  <dcterms:modified xsi:type="dcterms:W3CDTF">2017-06-19T14:11:00Z</dcterms:modified>
</cp:coreProperties>
</file>