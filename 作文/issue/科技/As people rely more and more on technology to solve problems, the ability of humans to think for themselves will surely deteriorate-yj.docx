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FD541" w14:textId="77777777" w:rsidR="00B90E67" w:rsidRDefault="00B90E67" w:rsidP="00B90E6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 As people rely more and more on technology to solve problems, the ability of humans to think for themselves will surely deteriorate. </w:t>
      </w:r>
    </w:p>
    <w:p w14:paraId="79F18233" w14:textId="411CC840" w:rsidR="00A413C4" w:rsidRPr="00A413C4" w:rsidRDefault="00B90E67" w:rsidP="00B90E67">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55371158" w14:textId="77777777" w:rsidR="00A413C4" w:rsidRDefault="00A413C4" w:rsidP="00A413C4">
      <w:pPr>
        <w:pStyle w:val="ListParagraph"/>
        <w:widowControl w:val="0"/>
        <w:numPr>
          <w:ilvl w:val="0"/>
          <w:numId w:val="1"/>
        </w:numPr>
        <w:autoSpaceDE w:val="0"/>
        <w:autoSpaceDN w:val="0"/>
        <w:adjustRightInd w:val="0"/>
        <w:spacing w:after="240" w:line="340" w:lineRule="atLeast"/>
        <w:rPr>
          <w:rFonts w:ascii="Times" w:hAnsi="Times" w:cs="Times"/>
          <w:bCs/>
          <w:color w:val="000000"/>
          <w:sz w:val="29"/>
          <w:szCs w:val="29"/>
          <w:lang w:eastAsia="zh-CN"/>
        </w:rPr>
      </w:pPr>
      <w:r w:rsidRPr="00A413C4">
        <w:rPr>
          <w:rFonts w:ascii="Times" w:hAnsi="Times" w:cs="Times" w:hint="eastAsia"/>
          <w:bCs/>
          <w:color w:val="000000"/>
          <w:sz w:val="29"/>
          <w:szCs w:val="29"/>
          <w:lang w:eastAsia="zh-CN"/>
        </w:rPr>
        <w:t>便利使人依赖科技，</w:t>
      </w:r>
      <w:r w:rsidRPr="00A413C4">
        <w:rPr>
          <w:rFonts w:ascii="Times" w:hAnsi="Times" w:cs="Times" w:hint="eastAsia"/>
          <w:bCs/>
          <w:color w:val="000000"/>
          <w:sz w:val="29"/>
          <w:szCs w:val="29"/>
          <w:lang w:eastAsia="zh-CN"/>
        </w:rPr>
        <w:t>individual</w:t>
      </w:r>
      <w:r w:rsidRPr="00A413C4">
        <w:rPr>
          <w:rFonts w:ascii="Times" w:hAnsi="Times" w:cs="Times"/>
          <w:bCs/>
          <w:color w:val="000000"/>
          <w:sz w:val="29"/>
          <w:szCs w:val="29"/>
          <w:lang w:eastAsia="zh-CN"/>
        </w:rPr>
        <w:t xml:space="preserve"> </w:t>
      </w:r>
      <w:r w:rsidRPr="00A413C4">
        <w:rPr>
          <w:rFonts w:ascii="Times" w:hAnsi="Times" w:cs="Times" w:hint="eastAsia"/>
          <w:bCs/>
          <w:color w:val="000000"/>
          <w:sz w:val="29"/>
          <w:szCs w:val="29"/>
          <w:lang w:eastAsia="zh-CN"/>
        </w:rPr>
        <w:t>problem</w:t>
      </w:r>
      <w:r w:rsidRPr="00A413C4">
        <w:rPr>
          <w:rFonts w:ascii="Times" w:hAnsi="Times" w:cs="Times"/>
          <w:bCs/>
          <w:color w:val="000000"/>
          <w:sz w:val="29"/>
          <w:szCs w:val="29"/>
          <w:lang w:eastAsia="zh-CN"/>
        </w:rPr>
        <w:t xml:space="preserve"> </w:t>
      </w:r>
      <w:r w:rsidRPr="00A413C4">
        <w:rPr>
          <w:rFonts w:ascii="Times" w:hAnsi="Times" w:cs="Times" w:hint="eastAsia"/>
          <w:bCs/>
          <w:color w:val="000000"/>
          <w:sz w:val="29"/>
          <w:szCs w:val="29"/>
          <w:lang w:eastAsia="zh-CN"/>
        </w:rPr>
        <w:t xml:space="preserve">solving </w:t>
      </w:r>
      <w:r w:rsidRPr="00A413C4">
        <w:rPr>
          <w:rFonts w:ascii="Times" w:hAnsi="Times" w:cs="Times" w:hint="eastAsia"/>
          <w:bCs/>
          <w:color w:val="000000"/>
          <w:sz w:val="29"/>
          <w:szCs w:val="29"/>
          <w:lang w:eastAsia="zh-CN"/>
        </w:rPr>
        <w:t>能力下降。</w:t>
      </w:r>
      <w:r w:rsidRPr="00A413C4">
        <w:rPr>
          <w:rFonts w:ascii="Times" w:hAnsi="Times" w:cs="Times" w:hint="eastAsia"/>
          <w:bCs/>
          <w:color w:val="000000"/>
          <w:sz w:val="29"/>
          <w:szCs w:val="29"/>
          <w:lang w:eastAsia="zh-CN"/>
        </w:rPr>
        <w:t xml:space="preserve">become slaves of technology </w:t>
      </w:r>
      <w:r w:rsidRPr="00A413C4">
        <w:rPr>
          <w:rFonts w:ascii="Times" w:hAnsi="Times" w:cs="Times" w:hint="eastAsia"/>
          <w:bCs/>
          <w:color w:val="000000"/>
          <w:sz w:val="29"/>
          <w:szCs w:val="29"/>
          <w:lang w:eastAsia="zh-CN"/>
        </w:rPr>
        <w:t>例如</w:t>
      </w:r>
      <w:r w:rsidRPr="00A413C4">
        <w:rPr>
          <w:rFonts w:ascii="Times" w:hAnsi="Times" w:cs="Times" w:hint="eastAsia"/>
          <w:bCs/>
          <w:color w:val="000000"/>
          <w:sz w:val="29"/>
          <w:szCs w:val="29"/>
          <w:lang w:eastAsia="zh-CN"/>
        </w:rPr>
        <w:t xml:space="preserve"> calculator</w:t>
      </w:r>
      <w:r w:rsidRPr="00A413C4">
        <w:rPr>
          <w:rFonts w:ascii="Times" w:hAnsi="Times" w:cs="Times" w:hint="eastAsia"/>
          <w:bCs/>
          <w:color w:val="000000"/>
          <w:sz w:val="29"/>
          <w:szCs w:val="29"/>
          <w:lang w:eastAsia="zh-CN"/>
        </w:rPr>
        <w:t>。确实有可能思维能力下降。如</w:t>
      </w:r>
      <w:r w:rsidRPr="00A413C4">
        <w:rPr>
          <w:rFonts w:ascii="Times" w:hAnsi="Times" w:cs="Times" w:hint="eastAsia"/>
          <w:bCs/>
          <w:color w:val="000000"/>
          <w:sz w:val="29"/>
          <w:szCs w:val="29"/>
          <w:lang w:eastAsia="zh-CN"/>
        </w:rPr>
        <w:t>:</w:t>
      </w:r>
      <w:r w:rsidRPr="00A413C4">
        <w:rPr>
          <w:rFonts w:ascii="Times" w:hAnsi="Times" w:cs="Times"/>
          <w:bCs/>
          <w:color w:val="000000"/>
          <w:sz w:val="29"/>
          <w:szCs w:val="29"/>
          <w:lang w:eastAsia="zh-CN"/>
        </w:rPr>
        <w:t xml:space="preserve"> </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遇到问题，不自己想办法，而是求助于网络</w:t>
      </w:r>
      <w:r w:rsidRPr="00A413C4">
        <w:rPr>
          <w:rFonts w:ascii="Times" w:hAnsi="Times" w:cs="Times" w:hint="eastAsia"/>
          <w:bCs/>
          <w:color w:val="000000"/>
          <w:sz w:val="29"/>
          <w:szCs w:val="29"/>
          <w:lang w:eastAsia="zh-CN"/>
        </w:rPr>
        <w:t xml:space="preserve"> google</w:t>
      </w:r>
      <w:r w:rsidRPr="00A413C4">
        <w:rPr>
          <w:rFonts w:ascii="Times" w:hAnsi="Times" w:cs="Times" w:hint="eastAsia"/>
          <w:bCs/>
          <w:color w:val="000000"/>
          <w:sz w:val="29"/>
          <w:szCs w:val="29"/>
          <w:lang w:eastAsia="zh-CN"/>
        </w:rPr>
        <w:t>。</w:t>
      </w:r>
    </w:p>
    <w:p w14:paraId="6DEE8292" w14:textId="704FD89F" w:rsidR="00A413C4" w:rsidRDefault="00A413C4" w:rsidP="00A413C4">
      <w:pPr>
        <w:pStyle w:val="ListParagraph"/>
        <w:widowControl w:val="0"/>
        <w:numPr>
          <w:ilvl w:val="0"/>
          <w:numId w:val="1"/>
        </w:numPr>
        <w:autoSpaceDE w:val="0"/>
        <w:autoSpaceDN w:val="0"/>
        <w:adjustRightInd w:val="0"/>
        <w:spacing w:after="240" w:line="340" w:lineRule="atLeast"/>
        <w:rPr>
          <w:rFonts w:ascii="Times" w:hAnsi="Times" w:cs="Times"/>
          <w:bCs/>
          <w:color w:val="000000"/>
          <w:sz w:val="29"/>
          <w:szCs w:val="29"/>
          <w:lang w:eastAsia="zh-CN"/>
        </w:rPr>
      </w:pPr>
      <w:r w:rsidRPr="00A413C4">
        <w:rPr>
          <w:rFonts w:ascii="Times" w:hAnsi="Times" w:cs="Times" w:hint="eastAsia"/>
          <w:bCs/>
          <w:color w:val="000000"/>
          <w:sz w:val="29"/>
          <w:szCs w:val="29"/>
          <w:lang w:eastAsia="zh-CN"/>
        </w:rPr>
        <w:t>技术可以节省时间提高效率，留出时间做更重要的</w:t>
      </w:r>
      <w:r w:rsidRPr="00A413C4">
        <w:rPr>
          <w:rFonts w:ascii="Times" w:hAnsi="Times" w:cs="Times" w:hint="eastAsia"/>
          <w:bCs/>
          <w:color w:val="000000"/>
          <w:sz w:val="29"/>
          <w:szCs w:val="29"/>
          <w:lang w:eastAsia="zh-CN"/>
        </w:rPr>
        <w:t xml:space="preserve"> intellectual work </w:t>
      </w:r>
      <w:r w:rsidRPr="00A413C4">
        <w:rPr>
          <w:rFonts w:ascii="Times" w:hAnsi="Times" w:cs="Times" w:hint="eastAsia"/>
          <w:bCs/>
          <w:color w:val="000000"/>
          <w:sz w:val="29"/>
          <w:szCs w:val="29"/>
          <w:lang w:eastAsia="zh-CN"/>
        </w:rPr>
        <w:t>例如</w:t>
      </w:r>
      <w:r w:rsidRPr="00A413C4">
        <w:rPr>
          <w:rFonts w:ascii="Times" w:hAnsi="Times" w:cs="Times" w:hint="eastAsia"/>
          <w:bCs/>
          <w:color w:val="000000"/>
          <w:sz w:val="29"/>
          <w:szCs w:val="29"/>
          <w:lang w:eastAsia="zh-CN"/>
        </w:rPr>
        <w:t>information management system; business owners be clear about the inventory</w:t>
      </w:r>
      <w:r w:rsidRPr="00A413C4">
        <w:rPr>
          <w:rFonts w:ascii="Times" w:hAnsi="Times" w:cs="Times" w:hint="eastAsia"/>
          <w:bCs/>
          <w:color w:val="000000"/>
          <w:sz w:val="29"/>
          <w:szCs w:val="29"/>
          <w:lang w:eastAsia="zh-CN"/>
        </w:rPr>
        <w:t>。人们追求更多的休闲时间，从而</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有了更高效的工作。例如</w:t>
      </w:r>
      <w:r w:rsidRPr="00A413C4">
        <w:rPr>
          <w:rFonts w:ascii="Times" w:hAnsi="Times" w:cs="Times" w:hint="eastAsia"/>
          <w:bCs/>
          <w:color w:val="000000"/>
          <w:sz w:val="29"/>
          <w:szCs w:val="29"/>
          <w:lang w:eastAsia="zh-CN"/>
        </w:rPr>
        <w:t xml:space="preserve"> data analysis</w:t>
      </w:r>
      <w:r>
        <w:rPr>
          <w:rFonts w:ascii="Times" w:hAnsi="Times" w:cs="Times" w:hint="eastAsia"/>
          <w:bCs/>
          <w:color w:val="000000"/>
          <w:sz w:val="29"/>
          <w:szCs w:val="29"/>
          <w:lang w:eastAsia="zh-CN"/>
        </w:rPr>
        <w:t>，在大数据</w:t>
      </w:r>
      <w:r w:rsidRPr="00A413C4">
        <w:rPr>
          <w:rFonts w:ascii="Times" w:hAnsi="Times" w:cs="Times" w:hint="eastAsia"/>
          <w:bCs/>
          <w:color w:val="000000"/>
          <w:sz w:val="29"/>
          <w:szCs w:val="29"/>
          <w:lang w:eastAsia="zh-CN"/>
        </w:rPr>
        <w:t>领域，人们获取的大量的好几个</w:t>
      </w:r>
      <w:r w:rsidRPr="00A413C4">
        <w:rPr>
          <w:rFonts w:ascii="Times" w:hAnsi="Times" w:cs="Times" w:hint="eastAsia"/>
          <w:bCs/>
          <w:color w:val="000000"/>
          <w:sz w:val="29"/>
          <w:szCs w:val="29"/>
          <w:lang w:eastAsia="zh-CN"/>
        </w:rPr>
        <w:t xml:space="preserve"> G </w:t>
      </w:r>
      <w:r>
        <w:rPr>
          <w:rFonts w:ascii="Times" w:hAnsi="Times" w:cs="Times" w:hint="eastAsia"/>
          <w:bCs/>
          <w:color w:val="000000"/>
          <w:sz w:val="29"/>
          <w:szCs w:val="29"/>
          <w:lang w:eastAsia="zh-CN"/>
        </w:rPr>
        <w:t>的数据，通过电脑处理，机器</w:t>
      </w:r>
      <w:r>
        <w:rPr>
          <w:rFonts w:ascii="Times" w:hAnsi="Times" w:cs="Times"/>
          <w:bCs/>
          <w:color w:val="000000"/>
          <w:sz w:val="29"/>
          <w:szCs w:val="29"/>
          <w:lang w:eastAsia="zh-CN"/>
        </w:rPr>
        <w:t>学习</w:t>
      </w:r>
      <w:r w:rsidRPr="00A413C4">
        <w:rPr>
          <w:rFonts w:ascii="Times" w:hAnsi="Times" w:cs="Times" w:hint="eastAsia"/>
          <w:bCs/>
          <w:color w:val="000000"/>
          <w:sz w:val="29"/>
          <w:szCs w:val="29"/>
          <w:lang w:eastAsia="zh-CN"/>
        </w:rPr>
        <w:t>。如果没有电脑，全部人工算的话，就会大大降低效率</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w:t>
      </w:r>
      <w:r w:rsidR="000C1DB3">
        <w:rPr>
          <w:rFonts w:ascii="Times" w:hAnsi="Times" w:cs="Times"/>
          <w:bCs/>
          <w:color w:val="000000"/>
          <w:sz w:val="29"/>
          <w:szCs w:val="29"/>
          <w:lang w:eastAsia="zh-CN"/>
        </w:rPr>
        <w:t>除此以外，</w:t>
      </w:r>
      <w:r w:rsidR="00E17F9B">
        <w:rPr>
          <w:rFonts w:hint="eastAsia"/>
          <w:lang w:eastAsia="zh-CN"/>
        </w:rPr>
        <w:t>生活水平提高，解决许多问题，</w:t>
      </w:r>
      <w:r w:rsidR="00E17F9B">
        <w:rPr>
          <w:lang w:eastAsia="zh-CN"/>
        </w:rPr>
        <w:t>沟通没有</w:t>
      </w:r>
      <w:r w:rsidR="00E17F9B">
        <w:rPr>
          <w:rFonts w:hint="eastAsia"/>
          <w:lang w:eastAsia="zh-CN"/>
        </w:rPr>
        <w:t>了距离</w:t>
      </w:r>
      <w:r w:rsidR="00E17F9B">
        <w:rPr>
          <w:lang w:eastAsia="zh-CN"/>
        </w:rPr>
        <w:t>限制，</w:t>
      </w:r>
      <w:r w:rsidR="000C1DB3">
        <w:rPr>
          <w:lang w:eastAsia="zh-CN"/>
        </w:rPr>
        <w:t>举例，随着科技进步，学生可以通过远程教育进行交互、</w:t>
      </w:r>
      <w:r w:rsidR="000C1DB3">
        <w:rPr>
          <w:rFonts w:hint="eastAsia"/>
          <w:lang w:eastAsia="zh-CN"/>
        </w:rPr>
        <w:t>开发</w:t>
      </w:r>
      <w:r w:rsidR="000C1DB3">
        <w:rPr>
          <w:lang w:eastAsia="zh-CN"/>
        </w:rPr>
        <w:t>式学习，</w:t>
      </w:r>
      <w:r w:rsidR="000C1DB3">
        <w:rPr>
          <w:rFonts w:hint="eastAsia"/>
          <w:lang w:eastAsia="zh-CN"/>
        </w:rPr>
        <w:t>比如</w:t>
      </w:r>
      <w:r w:rsidR="000C1DB3">
        <w:rPr>
          <w:lang w:eastAsia="zh-CN"/>
        </w:rPr>
        <w:t>在</w:t>
      </w:r>
      <w:proofErr w:type="spellStart"/>
      <w:r w:rsidR="000C1DB3">
        <w:rPr>
          <w:lang w:eastAsia="zh-CN"/>
        </w:rPr>
        <w:t>mooc</w:t>
      </w:r>
      <w:proofErr w:type="spellEnd"/>
      <w:r w:rsidR="000C1DB3">
        <w:rPr>
          <w:lang w:eastAsia="zh-CN"/>
        </w:rPr>
        <w:t>上一个人提问，</w:t>
      </w:r>
      <w:r w:rsidR="000C1DB3">
        <w:rPr>
          <w:rFonts w:hint="eastAsia"/>
          <w:lang w:eastAsia="zh-CN"/>
        </w:rPr>
        <w:t>同时</w:t>
      </w:r>
      <w:r w:rsidR="000C1DB3">
        <w:rPr>
          <w:lang w:eastAsia="zh-CN"/>
        </w:rPr>
        <w:t>有</w:t>
      </w:r>
      <w:r w:rsidR="000C1DB3">
        <w:rPr>
          <w:rFonts w:hint="eastAsia"/>
          <w:lang w:eastAsia="zh-CN"/>
        </w:rPr>
        <w:t>千万</w:t>
      </w:r>
      <w:r w:rsidR="000C1DB3">
        <w:rPr>
          <w:lang w:eastAsia="zh-CN"/>
        </w:rPr>
        <w:t>个不同地区的人可以为你解答</w:t>
      </w:r>
    </w:p>
    <w:p w14:paraId="4C7BD6C4" w14:textId="2B03C909" w:rsidR="00A413C4" w:rsidRPr="00A413C4" w:rsidRDefault="00A413C4" w:rsidP="00A413C4">
      <w:pPr>
        <w:pStyle w:val="ListParagraph"/>
        <w:widowControl w:val="0"/>
        <w:numPr>
          <w:ilvl w:val="0"/>
          <w:numId w:val="1"/>
        </w:numPr>
        <w:autoSpaceDE w:val="0"/>
        <w:autoSpaceDN w:val="0"/>
        <w:adjustRightInd w:val="0"/>
        <w:spacing w:after="240" w:line="340" w:lineRule="atLeast"/>
        <w:rPr>
          <w:rFonts w:ascii="Times" w:hAnsi="Times" w:cs="Times"/>
          <w:bCs/>
          <w:color w:val="000000"/>
          <w:sz w:val="29"/>
          <w:szCs w:val="29"/>
          <w:lang w:eastAsia="zh-CN"/>
        </w:rPr>
      </w:pPr>
      <w:r w:rsidRPr="00A413C4">
        <w:rPr>
          <w:rFonts w:ascii="Times" w:hAnsi="Times" w:cs="Times" w:hint="eastAsia"/>
          <w:bCs/>
          <w:color w:val="000000"/>
          <w:sz w:val="29"/>
          <w:szCs w:val="29"/>
          <w:lang w:eastAsia="zh-CN"/>
        </w:rPr>
        <w:t>技术支持下的复杂问题解决过程引发更深入的智力活动随着科技的发达，我们也开始</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思考许多原来没有考虑过的问题</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古希腊哲学家</w:t>
      </w:r>
      <w:r w:rsidRPr="00A413C4">
        <w:rPr>
          <w:rFonts w:ascii="Times" w:hAnsi="Times" w:cs="Times" w:hint="eastAsia"/>
          <w:bCs/>
          <w:color w:val="000000"/>
          <w:sz w:val="29"/>
          <w:szCs w:val="29"/>
          <w:lang w:eastAsia="zh-CN"/>
        </w:rPr>
        <w:t xml:space="preserve"> ancient Greek philosopher </w:t>
      </w:r>
      <w:r w:rsidRPr="00A413C4">
        <w:rPr>
          <w:rFonts w:ascii="Times" w:hAnsi="Times" w:cs="Times" w:hint="eastAsia"/>
          <w:bCs/>
          <w:color w:val="000000"/>
          <w:sz w:val="29"/>
          <w:szCs w:val="29"/>
          <w:lang w:eastAsia="zh-CN"/>
        </w:rPr>
        <w:t>说的圆圈的故</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事。</w:t>
      </w:r>
      <w:r w:rsidRPr="00A413C4">
        <w:rPr>
          <w:rFonts w:ascii="Times" w:hAnsi="Times" w:cs="Times" w:hint="eastAsia"/>
          <w:bCs/>
          <w:color w:val="000000"/>
          <w:sz w:val="29"/>
          <w:szCs w:val="29"/>
          <w:lang w:eastAsia="zh-CN"/>
        </w:rPr>
        <w:t xml:space="preserve">If we compare the known part of the world to the space within a circle, the unknown part of the world around the circle grows as the circle of our knowledge expands. </w:t>
      </w:r>
      <w:r w:rsidRPr="00A413C4">
        <w:rPr>
          <w:rFonts w:ascii="Times" w:hAnsi="Times" w:cs="Times" w:hint="eastAsia"/>
          <w:bCs/>
          <w:color w:val="000000"/>
          <w:sz w:val="29"/>
          <w:szCs w:val="29"/>
          <w:lang w:eastAsia="zh-CN"/>
        </w:rPr>
        <w:t>对于原来一些</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问题的考虑更加全面。如</w:t>
      </w:r>
      <w:r w:rsidRPr="00A413C4">
        <w:rPr>
          <w:rFonts w:ascii="Times" w:hAnsi="Times" w:cs="Times" w:hint="eastAsia"/>
          <w:bCs/>
          <w:color w:val="000000"/>
          <w:sz w:val="29"/>
          <w:szCs w:val="29"/>
          <w:lang w:eastAsia="zh-CN"/>
        </w:rPr>
        <w:t>:</w:t>
      </w:r>
      <w:r w:rsidRPr="00A413C4">
        <w:rPr>
          <w:rFonts w:ascii="Times" w:hAnsi="Times" w:cs="Times" w:hint="eastAsia"/>
          <w:bCs/>
          <w:color w:val="000000"/>
          <w:sz w:val="29"/>
          <w:szCs w:val="29"/>
          <w:lang w:eastAsia="zh-CN"/>
        </w:rPr>
        <w:t>可持续发展</w:t>
      </w:r>
      <w:r w:rsidRPr="00A413C4">
        <w:rPr>
          <w:rFonts w:ascii="Times" w:hAnsi="Times" w:cs="Times" w:hint="eastAsia"/>
          <w:bCs/>
          <w:color w:val="000000"/>
          <w:sz w:val="29"/>
          <w:szCs w:val="29"/>
          <w:lang w:eastAsia="zh-CN"/>
        </w:rPr>
        <w:t>(sustainable development)</w:t>
      </w:r>
      <w:r w:rsidRPr="00A413C4">
        <w:rPr>
          <w:rFonts w:ascii="Times" w:hAnsi="Times" w:cs="Times" w:hint="eastAsia"/>
          <w:bCs/>
          <w:color w:val="000000"/>
          <w:sz w:val="29"/>
          <w:szCs w:val="29"/>
          <w:lang w:eastAsia="zh-CN"/>
        </w:rPr>
        <w:t>。</w:t>
      </w:r>
      <w:r w:rsidRPr="00A413C4">
        <w:rPr>
          <w:rFonts w:ascii="Times" w:hAnsi="Times" w:cs="Times" w:hint="eastAsia"/>
          <w:bCs/>
          <w:color w:val="000000"/>
          <w:sz w:val="29"/>
          <w:szCs w:val="29"/>
          <w:lang w:eastAsia="zh-CN"/>
        </w:rPr>
        <w:t>technology provides people with effective instruments for intellectual work.</w:t>
      </w:r>
      <w:r w:rsidRPr="00A413C4">
        <w:rPr>
          <w:rFonts w:ascii="Times" w:hAnsi="Times" w:cs="Times" w:hint="eastAsia"/>
          <w:bCs/>
          <w:color w:val="000000"/>
          <w:sz w:val="29"/>
          <w:szCs w:val="29"/>
          <w:lang w:eastAsia="zh-CN"/>
        </w:rPr>
        <w:t>如</w:t>
      </w:r>
      <w:r w:rsidRPr="00A413C4">
        <w:rPr>
          <w:rFonts w:ascii="Times" w:hAnsi="Times" w:cs="Times" w:hint="eastAsia"/>
          <w:bCs/>
          <w:color w:val="000000"/>
          <w:sz w:val="29"/>
          <w:szCs w:val="29"/>
          <w:lang w:eastAsia="zh-CN"/>
        </w:rPr>
        <w:t>:</w:t>
      </w:r>
      <w:r w:rsidRPr="00A413C4">
        <w:rPr>
          <w:rFonts w:ascii="Times" w:hAnsi="Times" w:cs="Times" w:hint="eastAsia"/>
          <w:bCs/>
          <w:color w:val="000000"/>
          <w:sz w:val="29"/>
          <w:szCs w:val="29"/>
          <w:lang w:eastAsia="zh-CN"/>
        </w:rPr>
        <w:t>宇宙探秘，基因遗传变异。</w:t>
      </w:r>
    </w:p>
    <w:p w14:paraId="41315D8A" w14:textId="77777777" w:rsidR="00E25A7B" w:rsidRDefault="00E25A7B" w:rsidP="00A413C4">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p>
    <w:p w14:paraId="564869E6" w14:textId="528D3939" w:rsidR="001B32BB" w:rsidRDefault="00E25A7B" w:rsidP="001B32BB">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r w:rsidRPr="00E25A7B">
        <w:rPr>
          <w:rFonts w:ascii="Times" w:hAnsi="Times" w:cs="Times"/>
          <w:bCs/>
          <w:color w:val="000000"/>
          <w:sz w:val="29"/>
          <w:szCs w:val="29"/>
          <w:lang w:eastAsia="zh-CN"/>
        </w:rPr>
        <w:t xml:space="preserve">Is that </w:t>
      </w:r>
      <w:r>
        <w:rPr>
          <w:rFonts w:ascii="Times" w:hAnsi="Times" w:cs="Times"/>
          <w:bCs/>
          <w:color w:val="000000"/>
          <w:sz w:val="29"/>
          <w:szCs w:val="29"/>
          <w:lang w:eastAsia="zh-CN"/>
        </w:rPr>
        <w:t xml:space="preserve">true that </w:t>
      </w:r>
      <w:ins w:id="0" w:author="Jing Yuan" w:date="2017-06-12T22:08:00Z">
        <w:r w:rsidR="00766500">
          <w:rPr>
            <w:rFonts w:ascii="Times" w:hAnsi="Times" w:cs="Times"/>
            <w:bCs/>
            <w:color w:val="000000"/>
            <w:sz w:val="29"/>
            <w:szCs w:val="29"/>
            <w:lang w:eastAsia="zh-CN"/>
          </w:rPr>
          <w:t>humans can'</w:t>
        </w:r>
      </w:ins>
      <w:ins w:id="1" w:author="Jing Yuan" w:date="2017-06-12T22:09:00Z">
        <w:r w:rsidR="00766500">
          <w:rPr>
            <w:rFonts w:ascii="Times" w:hAnsi="Times" w:cs="Times"/>
            <w:bCs/>
            <w:color w:val="000000"/>
            <w:sz w:val="29"/>
            <w:szCs w:val="29"/>
            <w:lang w:eastAsia="zh-CN"/>
          </w:rPr>
          <w:t xml:space="preserve"> live without </w:t>
        </w:r>
      </w:ins>
      <w:r w:rsidR="0028526C" w:rsidRPr="0028526C">
        <w:rPr>
          <w:rFonts w:ascii="Times" w:hAnsi="Times" w:cs="Times"/>
          <w:bCs/>
          <w:color w:val="000000"/>
          <w:sz w:val="29"/>
          <w:szCs w:val="29"/>
          <w:lang w:eastAsia="zh-CN"/>
        </w:rPr>
        <w:t xml:space="preserve">machines </w:t>
      </w:r>
      <w:ins w:id="2" w:author="Jing Yuan" w:date="2017-06-12T22:09:00Z">
        <w:r w:rsidR="00766500">
          <w:rPr>
            <w:rFonts w:ascii="Times" w:hAnsi="Times" w:cs="Times"/>
            <w:bCs/>
            <w:color w:val="000000"/>
            <w:sz w:val="29"/>
            <w:szCs w:val="29"/>
            <w:lang w:eastAsia="zh-CN"/>
          </w:rPr>
          <w:t xml:space="preserve">in every aspect of our </w:t>
        </w:r>
        <w:proofErr w:type="spellStart"/>
        <w:proofErr w:type="gramStart"/>
        <w:r w:rsidR="00766500">
          <w:rPr>
            <w:rFonts w:ascii="Times" w:hAnsi="Times" w:cs="Times"/>
            <w:bCs/>
            <w:color w:val="000000"/>
            <w:sz w:val="29"/>
            <w:szCs w:val="29"/>
            <w:lang w:eastAsia="zh-CN"/>
          </w:rPr>
          <w:t>life?</w:t>
        </w:r>
      </w:ins>
      <w:r w:rsidR="0028526C" w:rsidRPr="0028526C">
        <w:rPr>
          <w:rFonts w:ascii="Times" w:hAnsi="Times" w:cs="Times"/>
          <w:bCs/>
          <w:color w:val="000000"/>
          <w:sz w:val="29"/>
          <w:szCs w:val="29"/>
          <w:lang w:eastAsia="zh-CN"/>
        </w:rPr>
        <w:t>are</w:t>
      </w:r>
      <w:proofErr w:type="spellEnd"/>
      <w:proofErr w:type="gramEnd"/>
      <w:r w:rsidR="0028526C" w:rsidRPr="0028526C">
        <w:rPr>
          <w:rFonts w:ascii="Times" w:hAnsi="Times" w:cs="Times"/>
          <w:bCs/>
          <w:color w:val="000000"/>
          <w:sz w:val="29"/>
          <w:szCs w:val="29"/>
          <w:lang w:eastAsia="zh-CN"/>
        </w:rPr>
        <w:t xml:space="preserve"> more and more useful, even indispensable for human beings to make decisions?</w:t>
      </w:r>
      <w:r w:rsidR="0028526C">
        <w:rPr>
          <w:rFonts w:ascii="Times" w:hAnsi="Times" w:cs="Times"/>
          <w:bCs/>
          <w:color w:val="000000"/>
          <w:sz w:val="29"/>
          <w:szCs w:val="29"/>
          <w:lang w:eastAsia="zh-CN"/>
        </w:rPr>
        <w:t xml:space="preserve"> </w:t>
      </w:r>
      <w:r>
        <w:rPr>
          <w:rFonts w:ascii="Times" w:hAnsi="Times" w:cs="Times"/>
          <w:bCs/>
          <w:color w:val="000000"/>
          <w:sz w:val="29"/>
          <w:szCs w:val="29"/>
          <w:lang w:eastAsia="zh-CN"/>
        </w:rPr>
        <w:t>I bet your answer is yes. T</w:t>
      </w:r>
      <w:r w:rsidR="005627D6">
        <w:rPr>
          <w:rFonts w:ascii="Times" w:hAnsi="Times" w:cs="Times"/>
          <w:bCs/>
          <w:color w:val="000000"/>
          <w:sz w:val="29"/>
          <w:szCs w:val="29"/>
          <w:lang w:eastAsia="zh-CN"/>
        </w:rPr>
        <w:t>hen, do you agree that we human</w:t>
      </w:r>
      <w:ins w:id="3" w:author="Jing Yuan" w:date="2017-06-12T21:27:00Z">
        <w:r w:rsidR="005627D6">
          <w:rPr>
            <w:rFonts w:ascii="Times" w:hAnsi="Times" w:cs="Times" w:hint="eastAsia"/>
            <w:bCs/>
            <w:color w:val="000000"/>
            <w:sz w:val="29"/>
            <w:szCs w:val="29"/>
            <w:lang w:eastAsia="zh-CN"/>
          </w:rPr>
          <w:t>-</w:t>
        </w:r>
      </w:ins>
      <w:r>
        <w:rPr>
          <w:rFonts w:ascii="Times" w:hAnsi="Times" w:cs="Times"/>
          <w:bCs/>
          <w:color w:val="000000"/>
          <w:sz w:val="29"/>
          <w:szCs w:val="29"/>
          <w:lang w:eastAsia="zh-CN"/>
        </w:rPr>
        <w:t xml:space="preserve">being are going to be </w:t>
      </w:r>
      <w:del w:id="4" w:author="Jing Yuan" w:date="2017-06-12T22:10:00Z">
        <w:r w:rsidDel="006D203F">
          <w:rPr>
            <w:rFonts w:ascii="Times" w:hAnsi="Times" w:cs="Times"/>
            <w:bCs/>
            <w:color w:val="000000"/>
            <w:sz w:val="29"/>
            <w:szCs w:val="29"/>
            <w:lang w:eastAsia="zh-CN"/>
          </w:rPr>
          <w:delText xml:space="preserve">decided </w:delText>
        </w:r>
      </w:del>
      <w:ins w:id="5" w:author="Jing Yuan" w:date="2017-06-12T22:10:00Z">
        <w:r w:rsidR="006D203F">
          <w:rPr>
            <w:rFonts w:ascii="Times" w:hAnsi="Times" w:cs="Times"/>
            <w:bCs/>
            <w:color w:val="000000"/>
            <w:sz w:val="29"/>
            <w:szCs w:val="29"/>
            <w:lang w:eastAsia="zh-CN"/>
          </w:rPr>
          <w:t>fooled</w:t>
        </w:r>
        <w:r w:rsidR="006D203F">
          <w:rPr>
            <w:rFonts w:ascii="Times" w:hAnsi="Times" w:cs="Times"/>
            <w:bCs/>
            <w:color w:val="000000"/>
            <w:sz w:val="29"/>
            <w:szCs w:val="29"/>
            <w:lang w:eastAsia="zh-CN"/>
          </w:rPr>
          <w:t xml:space="preserve"> </w:t>
        </w:r>
      </w:ins>
      <w:r>
        <w:rPr>
          <w:rFonts w:ascii="Times" w:hAnsi="Times" w:cs="Times"/>
          <w:bCs/>
          <w:color w:val="000000"/>
          <w:sz w:val="29"/>
          <w:szCs w:val="29"/>
          <w:lang w:eastAsia="zh-CN"/>
        </w:rPr>
        <w:t>by those products? People’</w:t>
      </w:r>
      <w:r>
        <w:rPr>
          <w:rFonts w:ascii="Times" w:hAnsi="Times" w:cs="Times" w:hint="eastAsia"/>
          <w:bCs/>
          <w:color w:val="000000"/>
          <w:sz w:val="29"/>
          <w:szCs w:val="29"/>
          <w:lang w:eastAsia="zh-CN"/>
        </w:rPr>
        <w:t xml:space="preserve">s opinions mainly fall into two categories, and I tagged them as the </w:t>
      </w:r>
      <w:r>
        <w:rPr>
          <w:rFonts w:ascii="Times" w:hAnsi="Times" w:cs="Times"/>
          <w:bCs/>
          <w:color w:val="000000"/>
          <w:sz w:val="29"/>
          <w:szCs w:val="29"/>
          <w:lang w:eastAsia="zh-CN"/>
        </w:rPr>
        <w:t>‘</w:t>
      </w:r>
      <w:ins w:id="6" w:author="Jing Yuan" w:date="2017-06-12T21:52:00Z">
        <w:r w:rsidR="009F1EF5">
          <w:rPr>
            <w:rFonts w:ascii="Times" w:hAnsi="Times" w:cs="Times"/>
            <w:bCs/>
            <w:color w:val="000000"/>
            <w:sz w:val="29"/>
            <w:szCs w:val="29"/>
            <w:lang w:eastAsia="zh-CN"/>
          </w:rPr>
          <w:t xml:space="preserve">Human Vs technology </w:t>
        </w:r>
      </w:ins>
      <w:del w:id="7" w:author="Jing Yuan" w:date="2017-06-12T21:52:00Z">
        <w:r w:rsidDel="009F1EF5">
          <w:rPr>
            <w:rFonts w:ascii="Times" w:hAnsi="Times" w:cs="Times"/>
            <w:bCs/>
            <w:color w:val="000000"/>
            <w:sz w:val="29"/>
            <w:szCs w:val="29"/>
            <w:lang w:eastAsia="zh-CN"/>
          </w:rPr>
          <w:delText>mutually excusive</w:delText>
        </w:r>
      </w:del>
      <w:r>
        <w:rPr>
          <w:rFonts w:ascii="Times" w:hAnsi="Times" w:cs="Times"/>
          <w:bCs/>
          <w:color w:val="000000"/>
          <w:sz w:val="29"/>
          <w:szCs w:val="29"/>
          <w:lang w:eastAsia="zh-CN"/>
        </w:rPr>
        <w:t>’ oriented and ‘</w:t>
      </w:r>
      <w:del w:id="8" w:author="Jing Yuan" w:date="2017-06-12T21:52:00Z">
        <w:r w:rsidDel="009F1EF5">
          <w:rPr>
            <w:rFonts w:ascii="Times" w:hAnsi="Times" w:cs="Times" w:hint="eastAsia"/>
            <w:bCs/>
            <w:color w:val="000000"/>
            <w:sz w:val="29"/>
            <w:szCs w:val="29"/>
            <w:lang w:eastAsia="zh-CN"/>
          </w:rPr>
          <w:delText>c</w:delText>
        </w:r>
        <w:r w:rsidRPr="00E25A7B" w:rsidDel="009F1EF5">
          <w:rPr>
            <w:rFonts w:ascii="Times" w:hAnsi="Times" w:cs="Times"/>
            <w:bCs/>
            <w:color w:val="000000"/>
            <w:sz w:val="29"/>
            <w:szCs w:val="29"/>
            <w:lang w:eastAsia="zh-CN"/>
          </w:rPr>
          <w:delText>omplementary relationship</w:delText>
        </w:r>
        <w:r w:rsidDel="009F1EF5">
          <w:rPr>
            <w:rFonts w:ascii="Times" w:hAnsi="Times" w:cs="Times"/>
            <w:bCs/>
            <w:color w:val="000000"/>
            <w:sz w:val="29"/>
            <w:szCs w:val="29"/>
            <w:lang w:eastAsia="zh-CN"/>
          </w:rPr>
          <w:delText>’</w:delText>
        </w:r>
      </w:del>
      <w:ins w:id="9" w:author="Jing Yuan" w:date="2017-06-12T21:52:00Z">
        <w:r w:rsidR="009F1EF5">
          <w:rPr>
            <w:rFonts w:ascii="Times" w:hAnsi="Times" w:cs="Times"/>
            <w:bCs/>
            <w:color w:val="000000"/>
            <w:sz w:val="29"/>
            <w:szCs w:val="29"/>
            <w:lang w:eastAsia="zh-CN"/>
          </w:rPr>
          <w:t xml:space="preserve">human + </w:t>
        </w:r>
      </w:ins>
      <w:ins w:id="10" w:author="Jing Yuan" w:date="2017-06-12T21:53:00Z">
        <w:r w:rsidR="00297318">
          <w:rPr>
            <w:rFonts w:ascii="Times" w:hAnsi="Times" w:cs="Times"/>
            <w:bCs/>
            <w:color w:val="000000"/>
            <w:sz w:val="29"/>
            <w:szCs w:val="29"/>
            <w:lang w:eastAsia="zh-CN"/>
          </w:rPr>
          <w:t>technology”</w:t>
        </w:r>
      </w:ins>
      <w:r>
        <w:rPr>
          <w:rFonts w:ascii="Times" w:hAnsi="Times" w:cs="Times"/>
          <w:bCs/>
          <w:color w:val="000000"/>
          <w:sz w:val="29"/>
          <w:szCs w:val="29"/>
          <w:lang w:eastAsia="zh-CN"/>
        </w:rPr>
        <w:t xml:space="preserve"> oriented. The ‘mutually excusive’ supporters regard </w:t>
      </w:r>
      <w:r>
        <w:rPr>
          <w:rFonts w:ascii="Times" w:hAnsi="Times" w:cs="Times"/>
          <w:bCs/>
          <w:color w:val="000000"/>
          <w:sz w:val="29"/>
          <w:szCs w:val="29"/>
          <w:lang w:eastAsia="zh-CN"/>
        </w:rPr>
        <w:lastRenderedPageBreak/>
        <w:t>technology as the most significant reason that the ability of human are reducing</w:t>
      </w:r>
      <w:r w:rsidR="003B13A4">
        <w:rPr>
          <w:rFonts w:ascii="Times" w:hAnsi="Times" w:cs="Times"/>
          <w:bCs/>
          <w:color w:val="000000"/>
          <w:sz w:val="29"/>
          <w:szCs w:val="29"/>
          <w:lang w:eastAsia="zh-CN"/>
        </w:rPr>
        <w:t>. Meanwhile, the ‘</w:t>
      </w:r>
      <w:r w:rsidR="003B13A4">
        <w:rPr>
          <w:rFonts w:ascii="Times" w:hAnsi="Times" w:cs="Times" w:hint="eastAsia"/>
          <w:bCs/>
          <w:color w:val="000000"/>
          <w:sz w:val="29"/>
          <w:szCs w:val="29"/>
          <w:lang w:eastAsia="zh-CN"/>
        </w:rPr>
        <w:t>c</w:t>
      </w:r>
      <w:r w:rsidR="003B13A4" w:rsidRPr="00E25A7B">
        <w:rPr>
          <w:rFonts w:ascii="Times" w:hAnsi="Times" w:cs="Times"/>
          <w:bCs/>
          <w:color w:val="000000"/>
          <w:sz w:val="29"/>
          <w:szCs w:val="29"/>
          <w:lang w:eastAsia="zh-CN"/>
        </w:rPr>
        <w:t>omplementary relationship</w:t>
      </w:r>
      <w:r w:rsidR="003B13A4">
        <w:rPr>
          <w:rFonts w:ascii="Times" w:hAnsi="Times" w:cs="Times"/>
          <w:bCs/>
          <w:color w:val="000000"/>
          <w:sz w:val="29"/>
          <w:szCs w:val="29"/>
          <w:lang w:eastAsia="zh-CN"/>
        </w:rPr>
        <w:t xml:space="preserve">’ believers asserts </w:t>
      </w:r>
      <w:del w:id="11" w:author="Jing Yuan" w:date="2017-06-12T21:32:00Z">
        <w:r w:rsidR="003B13A4" w:rsidDel="00FA7BF7">
          <w:rPr>
            <w:rFonts w:ascii="Times" w:hAnsi="Times" w:cs="Times"/>
            <w:bCs/>
            <w:color w:val="000000"/>
            <w:sz w:val="29"/>
            <w:szCs w:val="29"/>
            <w:lang w:eastAsia="zh-CN"/>
          </w:rPr>
          <w:delText>technological products</w:delText>
        </w:r>
      </w:del>
      <w:ins w:id="12" w:author="Jing Yuan" w:date="2017-06-12T21:32:00Z">
        <w:r w:rsidR="00FA7BF7">
          <w:rPr>
            <w:rFonts w:ascii="Times" w:hAnsi="Times" w:cs="Times"/>
            <w:bCs/>
            <w:color w:val="000000"/>
            <w:sz w:val="29"/>
            <w:szCs w:val="29"/>
            <w:lang w:eastAsia="zh-CN"/>
          </w:rPr>
          <w:t>hi</w:t>
        </w:r>
        <w:r w:rsidR="009A0F5A">
          <w:rPr>
            <w:rFonts w:ascii="Times" w:hAnsi="Times" w:cs="Times"/>
            <w:bCs/>
            <w:color w:val="000000"/>
            <w:sz w:val="29"/>
            <w:szCs w:val="29"/>
            <w:lang w:eastAsia="zh-CN"/>
          </w:rPr>
          <w:t>-tech products such as computer</w:t>
        </w:r>
        <w:r w:rsidR="00FA7BF7">
          <w:rPr>
            <w:rFonts w:ascii="Times" w:hAnsi="Times" w:cs="Times"/>
            <w:bCs/>
            <w:color w:val="000000"/>
            <w:sz w:val="29"/>
            <w:szCs w:val="29"/>
            <w:lang w:eastAsia="zh-CN"/>
          </w:rPr>
          <w:t xml:space="preserve">, smart phone, </w:t>
        </w:r>
      </w:ins>
      <w:ins w:id="13" w:author="Jing Yuan" w:date="2017-06-12T21:33:00Z">
        <w:r w:rsidR="009A0F5A">
          <w:rPr>
            <w:rFonts w:ascii="Times" w:hAnsi="Times" w:cs="Times"/>
            <w:bCs/>
            <w:color w:val="000000"/>
            <w:sz w:val="29"/>
            <w:szCs w:val="29"/>
            <w:lang w:eastAsia="zh-CN"/>
          </w:rPr>
          <w:t>and XX</w:t>
        </w:r>
      </w:ins>
      <w:r w:rsidR="003B13A4">
        <w:rPr>
          <w:rFonts w:ascii="Times" w:hAnsi="Times" w:cs="Times"/>
          <w:bCs/>
          <w:color w:val="000000"/>
          <w:sz w:val="29"/>
          <w:szCs w:val="29"/>
          <w:lang w:eastAsia="zh-CN"/>
        </w:rPr>
        <w:t xml:space="preserve"> is just a tool</w:t>
      </w:r>
      <w:ins w:id="14" w:author="Jing Yuan" w:date="2017-06-12T21:33:00Z">
        <w:r w:rsidR="009A0F5A">
          <w:rPr>
            <w:rFonts w:ascii="Times" w:hAnsi="Times" w:cs="Times"/>
            <w:bCs/>
            <w:color w:val="000000"/>
            <w:sz w:val="29"/>
            <w:szCs w:val="29"/>
            <w:lang w:eastAsia="zh-CN"/>
          </w:rPr>
          <w:t xml:space="preserve"> for people</w:t>
        </w:r>
      </w:ins>
      <w:r w:rsidR="003B13A4">
        <w:rPr>
          <w:rFonts w:ascii="Times" w:hAnsi="Times" w:cs="Times"/>
          <w:bCs/>
          <w:color w:val="000000"/>
          <w:sz w:val="29"/>
          <w:szCs w:val="29"/>
          <w:lang w:eastAsia="zh-CN"/>
        </w:rPr>
        <w:t xml:space="preserve"> </w:t>
      </w:r>
      <w:del w:id="15" w:author="Jing Yuan" w:date="2017-06-12T21:32:00Z">
        <w:r w:rsidR="003B13A4" w:rsidDel="00FA7BF7">
          <w:rPr>
            <w:rFonts w:ascii="Times" w:hAnsi="Times" w:cs="Times"/>
            <w:bCs/>
            <w:color w:val="000000"/>
            <w:sz w:val="29"/>
            <w:szCs w:val="29"/>
            <w:lang w:eastAsia="zh-CN"/>
          </w:rPr>
          <w:delText xml:space="preserve">to </w:delText>
        </w:r>
        <w:r w:rsidR="003B13A4" w:rsidDel="005E42D2">
          <w:rPr>
            <w:rFonts w:ascii="Times" w:hAnsi="Times" w:cs="Times"/>
            <w:bCs/>
            <w:color w:val="000000"/>
            <w:sz w:val="29"/>
            <w:szCs w:val="29"/>
            <w:lang w:eastAsia="zh-CN"/>
          </w:rPr>
          <w:delText xml:space="preserve">help </w:delText>
        </w:r>
        <w:r w:rsidR="003B13A4" w:rsidDel="00FA7BF7">
          <w:rPr>
            <w:rFonts w:ascii="Times" w:hAnsi="Times" w:cs="Times"/>
            <w:bCs/>
            <w:color w:val="000000"/>
            <w:sz w:val="29"/>
            <w:szCs w:val="29"/>
            <w:lang w:eastAsia="zh-CN"/>
          </w:rPr>
          <w:delText xml:space="preserve">human beings </w:delText>
        </w:r>
      </w:del>
      <w:del w:id="16" w:author="Jing Yuan" w:date="2017-06-12T21:31:00Z">
        <w:r w:rsidR="003B13A4" w:rsidDel="005E42D2">
          <w:rPr>
            <w:rFonts w:ascii="Times" w:hAnsi="Times" w:cs="Times"/>
            <w:bCs/>
            <w:color w:val="000000"/>
            <w:sz w:val="29"/>
            <w:szCs w:val="29"/>
            <w:lang w:eastAsia="zh-CN"/>
          </w:rPr>
          <w:delText xml:space="preserve">doing </w:delText>
        </w:r>
        <w:r w:rsidR="003B13A4" w:rsidDel="0029019A">
          <w:rPr>
            <w:rFonts w:ascii="Times" w:hAnsi="Times" w:cs="Times"/>
            <w:bCs/>
            <w:color w:val="000000"/>
            <w:sz w:val="29"/>
            <w:szCs w:val="29"/>
            <w:lang w:eastAsia="zh-CN"/>
          </w:rPr>
          <w:delText xml:space="preserve">their own </w:delText>
        </w:r>
        <w:r w:rsidR="003B13A4" w:rsidDel="005E42D2">
          <w:rPr>
            <w:rFonts w:ascii="Times" w:hAnsi="Times" w:cs="Times"/>
            <w:bCs/>
            <w:color w:val="000000"/>
            <w:sz w:val="29"/>
            <w:szCs w:val="29"/>
            <w:lang w:eastAsia="zh-CN"/>
          </w:rPr>
          <w:delText>d</w:delText>
        </w:r>
        <w:r w:rsidR="003B13A4" w:rsidDel="005E42D2">
          <w:rPr>
            <w:rFonts w:ascii="Times" w:hAnsi="Times" w:cs="Times" w:hint="eastAsia"/>
            <w:bCs/>
            <w:color w:val="000000"/>
            <w:sz w:val="29"/>
            <w:szCs w:val="29"/>
            <w:lang w:eastAsia="zh-CN"/>
          </w:rPr>
          <w:delText>e</w:delText>
        </w:r>
        <w:r w:rsidR="003B13A4" w:rsidDel="005E42D2">
          <w:rPr>
            <w:rFonts w:ascii="Times" w:hAnsi="Times" w:cs="Times"/>
            <w:bCs/>
            <w:color w:val="000000"/>
            <w:sz w:val="29"/>
            <w:szCs w:val="29"/>
            <w:lang w:eastAsia="zh-CN"/>
          </w:rPr>
          <w:delText>cision</w:delText>
        </w:r>
      </w:del>
      <w:r w:rsidR="003B13A4">
        <w:rPr>
          <w:rFonts w:ascii="Times" w:hAnsi="Times" w:cs="Times"/>
          <w:bCs/>
          <w:color w:val="000000"/>
          <w:sz w:val="29"/>
          <w:szCs w:val="29"/>
          <w:lang w:eastAsia="zh-CN"/>
        </w:rPr>
        <w:t>. Both sides justify themselves with sound reason. From my perspective, although t</w:t>
      </w:r>
      <w:r w:rsidR="003B13A4" w:rsidRPr="003B13A4">
        <w:rPr>
          <w:rFonts w:ascii="Times" w:hAnsi="Times" w:cs="Times"/>
          <w:bCs/>
          <w:color w:val="000000"/>
          <w:sz w:val="29"/>
          <w:szCs w:val="29"/>
          <w:lang w:eastAsia="zh-CN"/>
        </w:rPr>
        <w:t>echnology is a double-edged sword</w:t>
      </w:r>
      <w:r w:rsidR="003B13A4">
        <w:rPr>
          <w:rFonts w:ascii="Times" w:hAnsi="Times" w:cs="Times"/>
          <w:bCs/>
          <w:color w:val="000000"/>
          <w:sz w:val="29"/>
          <w:szCs w:val="29"/>
          <w:lang w:eastAsia="zh-CN"/>
        </w:rPr>
        <w:t xml:space="preserve">, in most cases, it could </w:t>
      </w:r>
      <w:r w:rsidR="003B13A4" w:rsidRPr="003B13A4">
        <w:rPr>
          <w:rFonts w:ascii="Times" w:hAnsi="Times" w:cs="Times"/>
          <w:bCs/>
          <w:color w:val="000000"/>
          <w:sz w:val="29"/>
          <w:szCs w:val="29"/>
          <w:lang w:eastAsia="zh-CN"/>
        </w:rPr>
        <w:t>serve human interests</w:t>
      </w:r>
      <w:r w:rsidR="003B13A4">
        <w:rPr>
          <w:rFonts w:ascii="Times" w:hAnsi="Times" w:cs="Times"/>
          <w:bCs/>
          <w:color w:val="000000"/>
          <w:sz w:val="29"/>
          <w:szCs w:val="29"/>
          <w:lang w:eastAsia="zh-CN"/>
        </w:rPr>
        <w:t xml:space="preserve"> rather than </w:t>
      </w:r>
      <w:ins w:id="17" w:author="Jing Yuan" w:date="2017-06-12T21:34:00Z">
        <w:r w:rsidR="009A0F5A">
          <w:rPr>
            <w:rFonts w:ascii="Times" w:hAnsi="Times" w:cs="Times"/>
            <w:bCs/>
            <w:color w:val="000000"/>
            <w:sz w:val="29"/>
            <w:szCs w:val="29"/>
            <w:lang w:eastAsia="zh-CN"/>
          </w:rPr>
          <w:t xml:space="preserve">bring </w:t>
        </w:r>
      </w:ins>
      <w:r w:rsidR="003B13A4">
        <w:rPr>
          <w:rFonts w:ascii="Times" w:hAnsi="Times" w:cs="Times"/>
          <w:bCs/>
          <w:color w:val="000000"/>
          <w:sz w:val="29"/>
          <w:szCs w:val="29"/>
          <w:lang w:eastAsia="zh-CN"/>
        </w:rPr>
        <w:t>harm</w:t>
      </w:r>
      <w:ins w:id="18" w:author="Jing Yuan" w:date="2017-06-12T21:34:00Z">
        <w:r w:rsidR="009A0F5A">
          <w:rPr>
            <w:rFonts w:ascii="Times" w:hAnsi="Times" w:cs="Times"/>
            <w:bCs/>
            <w:color w:val="000000"/>
            <w:sz w:val="29"/>
            <w:szCs w:val="29"/>
            <w:lang w:eastAsia="zh-CN"/>
          </w:rPr>
          <w:t>s</w:t>
        </w:r>
      </w:ins>
      <w:r w:rsidR="003B13A4" w:rsidRPr="003B13A4">
        <w:rPr>
          <w:rFonts w:ascii="Times" w:hAnsi="Times" w:cs="Times"/>
          <w:bCs/>
          <w:color w:val="000000"/>
          <w:sz w:val="29"/>
          <w:szCs w:val="29"/>
          <w:lang w:eastAsia="zh-CN"/>
        </w:rPr>
        <w:t>.</w:t>
      </w:r>
    </w:p>
    <w:p w14:paraId="708A94A9" w14:textId="1B53DB5B" w:rsidR="003B13A4" w:rsidRDefault="003B13A4" w:rsidP="001B32BB">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r>
        <w:rPr>
          <w:rFonts w:ascii="Times" w:hAnsi="Times" w:cs="Times"/>
          <w:bCs/>
          <w:color w:val="000000"/>
          <w:sz w:val="29"/>
          <w:szCs w:val="29"/>
          <w:lang w:eastAsia="zh-CN"/>
        </w:rPr>
        <w:t xml:space="preserve">The ‘mutually </w:t>
      </w:r>
      <w:proofErr w:type="spellStart"/>
      <w:r>
        <w:rPr>
          <w:rFonts w:ascii="Times" w:hAnsi="Times" w:cs="Times"/>
          <w:bCs/>
          <w:color w:val="000000"/>
          <w:sz w:val="29"/>
          <w:szCs w:val="29"/>
          <w:lang w:eastAsia="zh-CN"/>
        </w:rPr>
        <w:t>excusive</w:t>
      </w:r>
      <w:proofErr w:type="spellEnd"/>
      <w:r>
        <w:rPr>
          <w:rFonts w:ascii="Times" w:hAnsi="Times" w:cs="Times"/>
          <w:bCs/>
          <w:color w:val="000000"/>
          <w:sz w:val="29"/>
          <w:szCs w:val="29"/>
          <w:lang w:eastAsia="zh-CN"/>
        </w:rPr>
        <w:t>’ supporters may argue that</w:t>
      </w:r>
      <w:ins w:id="19" w:author="Jing Yuan" w:date="2017-06-12T21:35:00Z">
        <w:r w:rsidR="004D10E2">
          <w:rPr>
            <w:rFonts w:ascii="Times" w:hAnsi="Times" w:cs="Times"/>
            <w:bCs/>
            <w:color w:val="000000"/>
            <w:sz w:val="29"/>
            <w:szCs w:val="29"/>
            <w:lang w:eastAsia="zh-CN"/>
          </w:rPr>
          <w:t xml:space="preserve"> as</w:t>
        </w:r>
      </w:ins>
      <w:r>
        <w:rPr>
          <w:rFonts w:ascii="Times" w:hAnsi="Times" w:cs="Times"/>
          <w:bCs/>
          <w:color w:val="000000"/>
          <w:sz w:val="29"/>
          <w:szCs w:val="29"/>
          <w:lang w:eastAsia="zh-CN"/>
        </w:rPr>
        <w:t xml:space="preserve"> </w:t>
      </w:r>
      <w:ins w:id="20" w:author="Jing Yuan" w:date="2017-06-12T21:36:00Z">
        <w:r w:rsidR="00E85CCF">
          <w:rPr>
            <w:rFonts w:ascii="Times" w:hAnsi="Times" w:cs="Times"/>
            <w:bCs/>
            <w:color w:val="000000"/>
            <w:sz w:val="29"/>
            <w:szCs w:val="29"/>
            <w:lang w:eastAsia="zh-CN"/>
          </w:rPr>
          <w:t xml:space="preserve">people’s </w:t>
        </w:r>
      </w:ins>
      <w:del w:id="21" w:author="Jing Yuan" w:date="2017-06-12T21:34:00Z">
        <w:r w:rsidRPr="003B13A4" w:rsidDel="00000CFE">
          <w:rPr>
            <w:rFonts w:ascii="Times" w:hAnsi="Times" w:cs="Times"/>
            <w:bCs/>
            <w:color w:val="000000"/>
            <w:sz w:val="29"/>
            <w:szCs w:val="29"/>
            <w:lang w:eastAsia="zh-CN"/>
          </w:rPr>
          <w:delText xml:space="preserve">it is possible that </w:delText>
        </w:r>
      </w:del>
      <w:del w:id="22" w:author="Jing Yuan" w:date="2017-06-12T21:36:00Z">
        <w:r w:rsidRPr="003B13A4" w:rsidDel="004D10E2">
          <w:rPr>
            <w:rFonts w:ascii="Times" w:hAnsi="Times" w:cs="Times"/>
            <w:bCs/>
            <w:color w:val="000000"/>
            <w:sz w:val="29"/>
            <w:szCs w:val="29"/>
            <w:lang w:eastAsia="zh-CN"/>
          </w:rPr>
          <w:delText>people</w:delText>
        </w:r>
      </w:del>
      <w:ins w:id="23" w:author="Jing Yuan" w:date="2017-06-12T21:36:00Z">
        <w:r w:rsidR="004D10E2">
          <w:rPr>
            <w:rFonts w:ascii="Times" w:hAnsi="Times" w:cs="Times"/>
            <w:bCs/>
            <w:color w:val="000000"/>
            <w:sz w:val="29"/>
            <w:szCs w:val="29"/>
            <w:lang w:eastAsia="zh-CN"/>
          </w:rPr>
          <w:t>everyday work and life</w:t>
        </w:r>
      </w:ins>
      <w:ins w:id="24" w:author="Jing Yuan" w:date="2017-06-12T21:35:00Z">
        <w:r w:rsidR="00000CFE">
          <w:rPr>
            <w:rFonts w:ascii="Times" w:hAnsi="Times" w:cs="Times"/>
            <w:bCs/>
            <w:color w:val="000000"/>
            <w:sz w:val="29"/>
            <w:szCs w:val="29"/>
            <w:lang w:eastAsia="zh-CN"/>
          </w:rPr>
          <w:t xml:space="preserve"> dependency on tech</w:t>
        </w:r>
        <w:r w:rsidR="004D10E2">
          <w:rPr>
            <w:rFonts w:ascii="Times" w:hAnsi="Times" w:cs="Times"/>
            <w:bCs/>
            <w:color w:val="000000"/>
            <w:sz w:val="29"/>
            <w:szCs w:val="29"/>
            <w:lang w:eastAsia="zh-CN"/>
          </w:rPr>
          <w:t xml:space="preserve">nology </w:t>
        </w:r>
        <w:r w:rsidR="00E85CCF">
          <w:rPr>
            <w:rFonts w:ascii="Times" w:hAnsi="Times" w:cs="Times"/>
            <w:bCs/>
            <w:color w:val="000000"/>
            <w:sz w:val="29"/>
            <w:szCs w:val="29"/>
            <w:lang w:eastAsia="zh-CN"/>
          </w:rPr>
          <w:t xml:space="preserve">gets </w:t>
        </w:r>
        <w:proofErr w:type="gramStart"/>
        <w:r w:rsidR="00E85CCF">
          <w:rPr>
            <w:rFonts w:ascii="Times" w:hAnsi="Times" w:cs="Times"/>
            <w:bCs/>
            <w:color w:val="000000"/>
            <w:sz w:val="29"/>
            <w:szCs w:val="29"/>
            <w:lang w:eastAsia="zh-CN"/>
          </w:rPr>
          <w:t>more</w:t>
        </w:r>
        <w:r w:rsidR="004D10E2">
          <w:rPr>
            <w:rFonts w:ascii="Times" w:hAnsi="Times" w:cs="Times"/>
            <w:bCs/>
            <w:color w:val="000000"/>
            <w:sz w:val="29"/>
            <w:szCs w:val="29"/>
            <w:lang w:eastAsia="zh-CN"/>
          </w:rPr>
          <w:t xml:space="preserve">, </w:t>
        </w:r>
      </w:ins>
      <w:r w:rsidRPr="003B13A4">
        <w:rPr>
          <w:rFonts w:ascii="Times" w:hAnsi="Times" w:cs="Times"/>
          <w:bCs/>
          <w:color w:val="000000"/>
          <w:sz w:val="29"/>
          <w:szCs w:val="29"/>
          <w:lang w:eastAsia="zh-CN"/>
        </w:rPr>
        <w:t xml:space="preserve"> </w:t>
      </w:r>
      <w:ins w:id="25" w:author="Jing Yuan" w:date="2017-06-12T21:37:00Z">
        <w:r w:rsidR="00E85CCF">
          <w:rPr>
            <w:rFonts w:ascii="Times" w:hAnsi="Times" w:cs="Times"/>
            <w:bCs/>
            <w:color w:val="000000"/>
            <w:sz w:val="29"/>
            <w:szCs w:val="29"/>
            <w:lang w:eastAsia="zh-CN"/>
          </w:rPr>
          <w:t>eventually</w:t>
        </w:r>
        <w:proofErr w:type="gramEnd"/>
        <w:r w:rsidR="00E85CCF">
          <w:rPr>
            <w:rFonts w:ascii="Times" w:hAnsi="Times" w:cs="Times"/>
            <w:bCs/>
            <w:color w:val="000000"/>
            <w:sz w:val="29"/>
            <w:szCs w:val="29"/>
            <w:lang w:eastAsia="zh-CN"/>
          </w:rPr>
          <w:t xml:space="preserve"> human </w:t>
        </w:r>
      </w:ins>
      <w:del w:id="26" w:author="Jing Yuan" w:date="2017-06-12T21:34:00Z">
        <w:r w:rsidRPr="003B13A4" w:rsidDel="00000CFE">
          <w:rPr>
            <w:rFonts w:ascii="Times" w:hAnsi="Times" w:cs="Times"/>
            <w:bCs/>
            <w:color w:val="000000"/>
            <w:sz w:val="29"/>
            <w:szCs w:val="29"/>
            <w:lang w:eastAsia="zh-CN"/>
          </w:rPr>
          <w:delText xml:space="preserve">may </w:delText>
        </w:r>
      </w:del>
      <w:r w:rsidRPr="003B13A4">
        <w:rPr>
          <w:rFonts w:ascii="Times" w:hAnsi="Times" w:cs="Times"/>
          <w:bCs/>
          <w:color w:val="000000"/>
          <w:sz w:val="29"/>
          <w:szCs w:val="29"/>
          <w:lang w:eastAsia="zh-CN"/>
        </w:rPr>
        <w:t>become the slaves of technology.</w:t>
      </w:r>
      <w:r>
        <w:rPr>
          <w:rFonts w:ascii="Times" w:hAnsi="Times" w:cs="Times"/>
          <w:bCs/>
          <w:color w:val="000000"/>
          <w:sz w:val="29"/>
          <w:szCs w:val="29"/>
          <w:lang w:eastAsia="zh-CN"/>
        </w:rPr>
        <w:t xml:space="preserve"> A good case in hand is the</w:t>
      </w:r>
      <w:ins w:id="27" w:author="Jing Yuan" w:date="2017-06-12T21:38:00Z">
        <w:r w:rsidR="00E85CCF">
          <w:rPr>
            <w:rFonts w:ascii="Times" w:hAnsi="Times" w:cs="Times"/>
            <w:bCs/>
            <w:color w:val="000000"/>
            <w:sz w:val="29"/>
            <w:szCs w:val="29"/>
            <w:lang w:eastAsia="zh-CN"/>
          </w:rPr>
          <w:t xml:space="preserve"> wide use </w:t>
        </w:r>
        <w:proofErr w:type="gramStart"/>
        <w:r w:rsidR="00E85CCF">
          <w:rPr>
            <w:rFonts w:ascii="Times" w:hAnsi="Times" w:cs="Times"/>
            <w:bCs/>
            <w:color w:val="000000"/>
            <w:sz w:val="29"/>
            <w:szCs w:val="29"/>
            <w:lang w:eastAsia="zh-CN"/>
          </w:rPr>
          <w:t xml:space="preserve">of </w:t>
        </w:r>
      </w:ins>
      <w:r>
        <w:rPr>
          <w:rFonts w:ascii="Times" w:hAnsi="Times" w:cs="Times"/>
          <w:bCs/>
          <w:color w:val="000000"/>
          <w:sz w:val="29"/>
          <w:szCs w:val="29"/>
          <w:lang w:eastAsia="zh-CN"/>
        </w:rPr>
        <w:t xml:space="preserve"> calculator</w:t>
      </w:r>
      <w:proofErr w:type="gramEnd"/>
      <w:r>
        <w:rPr>
          <w:rFonts w:ascii="Times" w:hAnsi="Times" w:cs="Times"/>
          <w:bCs/>
          <w:color w:val="000000"/>
          <w:sz w:val="29"/>
          <w:szCs w:val="29"/>
          <w:lang w:eastAsia="zh-CN"/>
        </w:rPr>
        <w:t xml:space="preserve">. </w:t>
      </w:r>
      <w:r w:rsidR="001C1BF5">
        <w:rPr>
          <w:rFonts w:ascii="Times" w:hAnsi="Times" w:cs="Times"/>
          <w:bCs/>
          <w:color w:val="000000"/>
          <w:sz w:val="29"/>
          <w:szCs w:val="29"/>
          <w:lang w:eastAsia="zh-CN"/>
        </w:rPr>
        <w:t>Calculation is</w:t>
      </w:r>
      <w:r w:rsidR="001C1BF5">
        <w:rPr>
          <w:rFonts w:ascii="Times" w:hAnsi="Times" w:cs="Times" w:hint="eastAsia"/>
          <w:bCs/>
          <w:color w:val="000000"/>
          <w:sz w:val="29"/>
          <w:szCs w:val="29"/>
          <w:lang w:eastAsia="zh-CN"/>
        </w:rPr>
        <w:t xml:space="preserve"> the base</w:t>
      </w:r>
      <w:r w:rsidR="001C1BF5">
        <w:rPr>
          <w:rFonts w:ascii="Times" w:hAnsi="Times" w:cs="Times"/>
          <w:bCs/>
          <w:color w:val="000000"/>
          <w:sz w:val="29"/>
          <w:szCs w:val="29"/>
          <w:lang w:eastAsia="zh-CN"/>
        </w:rPr>
        <w:t xml:space="preserve"> of mathematics, but with </w:t>
      </w:r>
      <w:r w:rsidR="001C1BF5">
        <w:rPr>
          <w:rFonts w:ascii="Times" w:hAnsi="Times" w:cs="Times" w:hint="eastAsia"/>
          <w:bCs/>
          <w:color w:val="000000"/>
          <w:sz w:val="29"/>
          <w:szCs w:val="29"/>
          <w:lang w:eastAsia="zh-CN"/>
        </w:rPr>
        <w:t xml:space="preserve">the </w:t>
      </w:r>
      <w:r w:rsidR="001C1BF5">
        <w:rPr>
          <w:rFonts w:ascii="Times" w:hAnsi="Times" w:cs="Times"/>
          <w:bCs/>
          <w:color w:val="000000"/>
          <w:sz w:val="29"/>
          <w:szCs w:val="29"/>
          <w:lang w:eastAsia="zh-CN"/>
        </w:rPr>
        <w:t>po</w:t>
      </w:r>
      <w:r w:rsidR="001C1BF5">
        <w:rPr>
          <w:rFonts w:ascii="Times" w:hAnsi="Times" w:cs="Times" w:hint="eastAsia"/>
          <w:bCs/>
          <w:color w:val="000000"/>
          <w:sz w:val="29"/>
          <w:szCs w:val="29"/>
          <w:lang w:eastAsia="zh-CN"/>
        </w:rPr>
        <w:t>pularity of calculator</w:t>
      </w:r>
      <w:r w:rsidR="001C1BF5">
        <w:rPr>
          <w:rFonts w:ascii="Times" w:hAnsi="Times" w:cs="Times"/>
          <w:bCs/>
          <w:color w:val="000000"/>
          <w:sz w:val="29"/>
          <w:szCs w:val="29"/>
          <w:lang w:eastAsia="zh-CN"/>
        </w:rPr>
        <w:t xml:space="preserve">s, </w:t>
      </w:r>
      <w:r w:rsidR="001B32BB">
        <w:rPr>
          <w:rFonts w:ascii="Times" w:hAnsi="Times" w:cs="Times"/>
          <w:bCs/>
          <w:color w:val="000000"/>
          <w:sz w:val="29"/>
          <w:szCs w:val="29"/>
          <w:lang w:eastAsia="zh-CN"/>
        </w:rPr>
        <w:t>it’</w:t>
      </w:r>
      <w:r w:rsidR="001B32BB">
        <w:rPr>
          <w:rFonts w:ascii="Times" w:hAnsi="Times" w:cs="Times" w:hint="eastAsia"/>
          <w:bCs/>
          <w:color w:val="000000"/>
          <w:sz w:val="29"/>
          <w:szCs w:val="29"/>
          <w:lang w:eastAsia="zh-CN"/>
        </w:rPr>
        <w:t xml:space="preserve">s </w:t>
      </w:r>
      <w:del w:id="28" w:author="Jing Yuan" w:date="2017-06-12T21:38:00Z">
        <w:r w:rsidR="001B32BB" w:rsidDel="00EB4778">
          <w:rPr>
            <w:rFonts w:ascii="Times" w:hAnsi="Times" w:cs="Times" w:hint="eastAsia"/>
            <w:bCs/>
            <w:color w:val="000000"/>
            <w:sz w:val="29"/>
            <w:szCs w:val="29"/>
            <w:lang w:eastAsia="zh-CN"/>
          </w:rPr>
          <w:delText>more and more</w:delText>
        </w:r>
      </w:del>
      <w:ins w:id="29" w:author="Jing Yuan" w:date="2017-06-12T21:38:00Z">
        <w:r w:rsidR="00EB4778">
          <w:rPr>
            <w:rFonts w:ascii="Times" w:hAnsi="Times" w:cs="Times"/>
            <w:bCs/>
            <w:color w:val="000000"/>
            <w:sz w:val="29"/>
            <w:szCs w:val="29"/>
            <w:lang w:eastAsia="zh-CN"/>
          </w:rPr>
          <w:t>become very</w:t>
        </w:r>
      </w:ins>
      <w:r w:rsidR="001B32BB">
        <w:rPr>
          <w:rFonts w:ascii="Times" w:hAnsi="Times" w:cs="Times" w:hint="eastAsia"/>
          <w:bCs/>
          <w:color w:val="000000"/>
          <w:sz w:val="29"/>
          <w:szCs w:val="29"/>
          <w:lang w:eastAsia="zh-CN"/>
        </w:rPr>
        <w:t xml:space="preserve"> common that people </w:t>
      </w:r>
      <w:r w:rsidR="001B32BB">
        <w:rPr>
          <w:rFonts w:ascii="Times" w:hAnsi="Times" w:cs="Times"/>
          <w:bCs/>
          <w:color w:val="000000"/>
          <w:sz w:val="29"/>
          <w:szCs w:val="29"/>
          <w:lang w:eastAsia="zh-CN"/>
        </w:rPr>
        <w:t>use a calculator</w:t>
      </w:r>
      <w:r w:rsidR="001C1BF5">
        <w:rPr>
          <w:rFonts w:ascii="Times" w:hAnsi="Times" w:cs="Times"/>
          <w:bCs/>
          <w:color w:val="000000"/>
          <w:sz w:val="29"/>
          <w:szCs w:val="29"/>
          <w:lang w:eastAsia="zh-CN"/>
        </w:rPr>
        <w:t xml:space="preserve"> when </w:t>
      </w:r>
      <w:r w:rsidR="001B32BB">
        <w:rPr>
          <w:rFonts w:ascii="Times" w:hAnsi="Times" w:cs="Times"/>
          <w:bCs/>
          <w:color w:val="000000"/>
          <w:sz w:val="29"/>
          <w:szCs w:val="29"/>
          <w:lang w:eastAsia="zh-CN"/>
        </w:rPr>
        <w:t xml:space="preserve">paying </w:t>
      </w:r>
      <w:del w:id="30" w:author="Jing Yuan" w:date="2017-06-12T21:39:00Z">
        <w:r w:rsidR="001B32BB" w:rsidDel="009F1F86">
          <w:rPr>
            <w:rFonts w:ascii="Times" w:hAnsi="Times" w:cs="Times"/>
            <w:bCs/>
            <w:color w:val="000000"/>
            <w:sz w:val="29"/>
            <w:szCs w:val="29"/>
            <w:lang w:eastAsia="zh-CN"/>
          </w:rPr>
          <w:delText xml:space="preserve">their </w:delText>
        </w:r>
        <w:r w:rsidR="001B32BB" w:rsidRPr="001B32BB" w:rsidDel="009F1F86">
          <w:rPr>
            <w:rFonts w:ascii="Times" w:hAnsi="Times" w:cs="Times"/>
            <w:bCs/>
            <w:color w:val="000000"/>
            <w:sz w:val="29"/>
            <w:szCs w:val="29"/>
            <w:lang w:eastAsia="zh-CN"/>
          </w:rPr>
          <w:delText>credit card</w:delText>
        </w:r>
        <w:r w:rsidR="001B32BB" w:rsidDel="009F1F86">
          <w:rPr>
            <w:rFonts w:ascii="Times" w:hAnsi="Times" w:cs="Times" w:hint="eastAsia"/>
            <w:bCs/>
            <w:color w:val="000000"/>
            <w:sz w:val="29"/>
            <w:szCs w:val="29"/>
            <w:lang w:eastAsia="zh-CN"/>
          </w:rPr>
          <w:delText xml:space="preserve"> </w:delText>
        </w:r>
      </w:del>
      <w:r w:rsidR="001B32BB">
        <w:rPr>
          <w:rFonts w:ascii="Times" w:hAnsi="Times" w:cs="Times"/>
          <w:bCs/>
          <w:color w:val="000000"/>
          <w:sz w:val="29"/>
          <w:szCs w:val="29"/>
          <w:lang w:eastAsia="zh-CN"/>
        </w:rPr>
        <w:t>or buy</w:t>
      </w:r>
      <w:ins w:id="31" w:author="Jing Yuan" w:date="2017-06-12T21:39:00Z">
        <w:r w:rsidR="009F1F86">
          <w:rPr>
            <w:rFonts w:ascii="Times" w:hAnsi="Times" w:cs="Times"/>
            <w:bCs/>
            <w:color w:val="000000"/>
            <w:sz w:val="29"/>
            <w:szCs w:val="29"/>
            <w:lang w:eastAsia="zh-CN"/>
          </w:rPr>
          <w:t>ing</w:t>
        </w:r>
      </w:ins>
      <w:del w:id="32" w:author="Jing Yuan" w:date="2017-06-12T21:39:00Z">
        <w:r w:rsidR="001B32BB" w:rsidDel="009F1F86">
          <w:rPr>
            <w:rFonts w:ascii="Times" w:hAnsi="Times" w:cs="Times"/>
            <w:bCs/>
            <w:color w:val="000000"/>
            <w:sz w:val="29"/>
            <w:szCs w:val="29"/>
            <w:lang w:eastAsia="zh-CN"/>
          </w:rPr>
          <w:delText xml:space="preserve"> stuff</w:delText>
        </w:r>
      </w:del>
      <w:r w:rsidR="001B32BB">
        <w:rPr>
          <w:rFonts w:ascii="Times" w:hAnsi="Times" w:cs="Times"/>
          <w:bCs/>
          <w:color w:val="000000"/>
          <w:sz w:val="29"/>
          <w:szCs w:val="29"/>
          <w:lang w:eastAsia="zh-CN"/>
        </w:rPr>
        <w:t xml:space="preserve">. Calculators </w:t>
      </w:r>
      <w:ins w:id="33" w:author="Jing Yuan" w:date="2017-06-12T21:40:00Z">
        <w:r w:rsidR="009F1F86">
          <w:rPr>
            <w:rFonts w:ascii="Times" w:hAnsi="Times" w:cs="Times"/>
            <w:bCs/>
            <w:color w:val="000000"/>
            <w:sz w:val="29"/>
            <w:szCs w:val="29"/>
            <w:lang w:eastAsia="zh-CN"/>
          </w:rPr>
          <w:t>do the mathematics way faster than human</w:t>
        </w:r>
        <w:r w:rsidR="00B41B69">
          <w:rPr>
            <w:rFonts w:ascii="Times" w:hAnsi="Times" w:cs="Times"/>
            <w:bCs/>
            <w:color w:val="000000"/>
            <w:sz w:val="29"/>
            <w:szCs w:val="29"/>
            <w:lang w:eastAsia="zh-CN"/>
          </w:rPr>
          <w:t xml:space="preserve">. And due to its portability, </w:t>
        </w:r>
      </w:ins>
      <w:ins w:id="34" w:author="Jing Yuan" w:date="2017-06-12T21:41:00Z">
        <w:r w:rsidR="00B41B69">
          <w:rPr>
            <w:rFonts w:ascii="Times" w:hAnsi="Times" w:cs="Times"/>
            <w:bCs/>
            <w:color w:val="000000"/>
            <w:sz w:val="29"/>
            <w:szCs w:val="29"/>
            <w:lang w:eastAsia="zh-CN"/>
          </w:rPr>
          <w:t>people</w:t>
        </w:r>
      </w:ins>
      <w:ins w:id="35" w:author="Jing Yuan" w:date="2017-06-12T21:40:00Z">
        <w:r w:rsidR="00B41B69">
          <w:rPr>
            <w:rFonts w:ascii="Times" w:hAnsi="Times" w:cs="Times"/>
            <w:bCs/>
            <w:color w:val="000000"/>
            <w:sz w:val="29"/>
            <w:szCs w:val="29"/>
            <w:lang w:eastAsia="zh-CN"/>
          </w:rPr>
          <w:t xml:space="preserve"> </w:t>
        </w:r>
      </w:ins>
      <w:ins w:id="36" w:author="Jing Yuan" w:date="2017-06-12T21:41:00Z">
        <w:r w:rsidR="00B41B69">
          <w:rPr>
            <w:rFonts w:ascii="Times" w:hAnsi="Times" w:cs="Times"/>
            <w:bCs/>
            <w:color w:val="000000"/>
            <w:sz w:val="29"/>
            <w:szCs w:val="29"/>
            <w:lang w:eastAsia="zh-CN"/>
          </w:rPr>
          <w:t xml:space="preserve">don’t bother to use their </w:t>
        </w:r>
        <w:r w:rsidR="001B1670">
          <w:rPr>
            <w:rFonts w:ascii="Times" w:hAnsi="Times" w:cs="Times"/>
            <w:bCs/>
            <w:color w:val="000000"/>
            <w:sz w:val="29"/>
            <w:szCs w:val="29"/>
            <w:lang w:eastAsia="zh-CN"/>
          </w:rPr>
          <w:t xml:space="preserve">head </w:t>
        </w:r>
      </w:ins>
      <w:ins w:id="37" w:author="Jing Yuan" w:date="2017-06-12T21:42:00Z">
        <w:r w:rsidR="00AB0E4D">
          <w:rPr>
            <w:rFonts w:ascii="Times" w:hAnsi="Times" w:cs="Times"/>
            <w:bCs/>
            <w:color w:val="000000"/>
            <w:sz w:val="29"/>
            <w:szCs w:val="29"/>
            <w:lang w:eastAsia="zh-CN"/>
          </w:rPr>
          <w:t>while</w:t>
        </w:r>
      </w:ins>
      <w:ins w:id="38" w:author="Jing Yuan" w:date="2017-06-12T21:41:00Z">
        <w:r w:rsidR="00B41B69">
          <w:rPr>
            <w:rFonts w:ascii="Times" w:hAnsi="Times" w:cs="Times"/>
            <w:bCs/>
            <w:color w:val="000000"/>
            <w:sz w:val="29"/>
            <w:szCs w:val="29"/>
            <w:lang w:eastAsia="zh-CN"/>
          </w:rPr>
          <w:t xml:space="preserve"> the calculation is as </w:t>
        </w:r>
        <w:r w:rsidR="001B1670">
          <w:rPr>
            <w:rFonts w:ascii="Times" w:hAnsi="Times" w:cs="Times"/>
            <w:bCs/>
            <w:color w:val="000000"/>
            <w:sz w:val="29"/>
            <w:szCs w:val="29"/>
            <w:lang w:eastAsia="zh-CN"/>
          </w:rPr>
          <w:t>easy</w:t>
        </w:r>
        <w:r w:rsidR="00B41B69">
          <w:rPr>
            <w:rFonts w:ascii="Times" w:hAnsi="Times" w:cs="Times"/>
            <w:bCs/>
            <w:color w:val="000000"/>
            <w:sz w:val="29"/>
            <w:szCs w:val="29"/>
            <w:lang w:eastAsia="zh-CN"/>
          </w:rPr>
          <w:t xml:space="preserve"> as </w:t>
        </w:r>
      </w:ins>
      <w:ins w:id="39" w:author="Jing Yuan" w:date="2017-06-12T21:43:00Z">
        <w:r w:rsidR="00AB0E4D">
          <w:rPr>
            <w:rFonts w:ascii="Times" w:hAnsi="Times" w:cs="Times"/>
            <w:bCs/>
            <w:color w:val="000000"/>
            <w:sz w:val="29"/>
            <w:szCs w:val="29"/>
            <w:lang w:eastAsia="zh-CN"/>
          </w:rPr>
          <w:t>….</w:t>
        </w:r>
      </w:ins>
      <w:del w:id="40" w:author="Jing Yuan" w:date="2017-06-12T21:43:00Z">
        <w:r w:rsidR="001B32BB" w:rsidDel="00AB0E4D">
          <w:rPr>
            <w:rFonts w:ascii="Times" w:hAnsi="Times" w:cs="Times"/>
            <w:bCs/>
            <w:color w:val="000000"/>
            <w:sz w:val="29"/>
            <w:szCs w:val="29"/>
            <w:lang w:eastAsia="zh-CN"/>
          </w:rPr>
          <w:delText>provide lots of convenience and cause individual problem solving reduced.</w:delText>
        </w:r>
      </w:del>
      <w:r w:rsidR="001B32BB">
        <w:rPr>
          <w:rFonts w:ascii="Times" w:hAnsi="Times" w:cs="Times"/>
          <w:bCs/>
          <w:color w:val="000000"/>
          <w:sz w:val="29"/>
          <w:szCs w:val="29"/>
          <w:lang w:eastAsia="zh-CN"/>
        </w:rPr>
        <w:t xml:space="preserve"> </w:t>
      </w:r>
      <w:commentRangeStart w:id="41"/>
      <w:r w:rsidR="001B32BB">
        <w:rPr>
          <w:rFonts w:ascii="Times" w:hAnsi="Times" w:cs="Times"/>
          <w:bCs/>
          <w:color w:val="000000"/>
          <w:sz w:val="29"/>
          <w:szCs w:val="29"/>
          <w:lang w:eastAsia="zh-CN"/>
        </w:rPr>
        <w:t xml:space="preserve">Another example is </w:t>
      </w:r>
      <w:proofErr w:type="spellStart"/>
      <w:r w:rsidR="00B15D26">
        <w:rPr>
          <w:rFonts w:ascii="Times" w:hAnsi="Times" w:cs="Times"/>
          <w:bCs/>
          <w:color w:val="000000"/>
          <w:sz w:val="29"/>
          <w:szCs w:val="29"/>
          <w:lang w:eastAsia="zh-CN"/>
        </w:rPr>
        <w:t>AlphaGo</w:t>
      </w:r>
      <w:proofErr w:type="spellEnd"/>
      <w:r w:rsidR="001B32BB" w:rsidRPr="001B32BB">
        <w:rPr>
          <w:rFonts w:ascii="Times" w:hAnsi="Times" w:cs="Times"/>
          <w:bCs/>
          <w:color w:val="000000"/>
          <w:sz w:val="29"/>
          <w:szCs w:val="29"/>
          <w:lang w:eastAsia="zh-CN"/>
        </w:rPr>
        <w:t xml:space="preserve">, </w:t>
      </w:r>
      <w:r w:rsidR="00B15D26" w:rsidRPr="00B15D26">
        <w:rPr>
          <w:rFonts w:ascii="Times" w:hAnsi="Times" w:cs="Times"/>
          <w:bCs/>
          <w:color w:val="000000"/>
          <w:sz w:val="29"/>
          <w:szCs w:val="29"/>
          <w:lang w:eastAsia="zh-CN"/>
        </w:rPr>
        <w:t>a narrow AI computer program developed by Alphabet Inc.'s Google DeepMind</w:t>
      </w:r>
      <w:r w:rsidR="001B32BB" w:rsidRPr="001B32BB">
        <w:rPr>
          <w:rFonts w:ascii="Times" w:hAnsi="Times" w:cs="Times"/>
          <w:bCs/>
          <w:color w:val="000000"/>
          <w:sz w:val="29"/>
          <w:szCs w:val="29"/>
          <w:lang w:eastAsia="zh-CN"/>
        </w:rPr>
        <w:t>.</w:t>
      </w:r>
      <w:r w:rsidR="001B32BB">
        <w:rPr>
          <w:rFonts w:ascii="Times" w:hAnsi="Times" w:cs="Times"/>
          <w:bCs/>
          <w:color w:val="000000"/>
          <w:sz w:val="29"/>
          <w:szCs w:val="29"/>
          <w:lang w:eastAsia="zh-CN"/>
        </w:rPr>
        <w:t xml:space="preserve"> </w:t>
      </w:r>
      <w:r w:rsidR="001B32BB" w:rsidRPr="001B32BB">
        <w:rPr>
          <w:rFonts w:ascii="Times" w:hAnsi="Times" w:cs="Times"/>
          <w:bCs/>
          <w:color w:val="000000"/>
          <w:sz w:val="29"/>
          <w:szCs w:val="29"/>
          <w:lang w:eastAsia="zh-CN"/>
        </w:rPr>
        <w:t xml:space="preserve">Since </w:t>
      </w:r>
      <w:proofErr w:type="spellStart"/>
      <w:r w:rsidR="001B32BB" w:rsidRPr="001B32BB">
        <w:rPr>
          <w:rFonts w:ascii="Times" w:hAnsi="Times" w:cs="Times"/>
          <w:bCs/>
          <w:color w:val="000000"/>
          <w:sz w:val="29"/>
          <w:szCs w:val="29"/>
          <w:lang w:eastAsia="zh-CN"/>
        </w:rPr>
        <w:t>AlphaGo</w:t>
      </w:r>
      <w:proofErr w:type="spellEnd"/>
      <w:r w:rsidR="00D20AC5">
        <w:rPr>
          <w:rFonts w:ascii="Times" w:hAnsi="Times" w:cs="Times"/>
          <w:bCs/>
          <w:color w:val="000000"/>
          <w:sz w:val="29"/>
          <w:szCs w:val="29"/>
          <w:lang w:eastAsia="zh-CN"/>
        </w:rPr>
        <w:t xml:space="preserve"> </w:t>
      </w:r>
      <w:r w:rsidR="001B32BB" w:rsidRPr="001B32BB">
        <w:rPr>
          <w:rFonts w:ascii="Times" w:hAnsi="Times" w:cs="Times"/>
          <w:bCs/>
          <w:color w:val="000000"/>
          <w:sz w:val="29"/>
          <w:szCs w:val="29"/>
          <w:lang w:eastAsia="zh-CN"/>
        </w:rPr>
        <w:t xml:space="preserve">beats Lee </w:t>
      </w:r>
      <w:proofErr w:type="spellStart"/>
      <w:r w:rsidR="001B32BB" w:rsidRPr="001B32BB">
        <w:rPr>
          <w:rFonts w:ascii="Times" w:hAnsi="Times" w:cs="Times"/>
          <w:bCs/>
          <w:color w:val="000000"/>
          <w:sz w:val="29"/>
          <w:szCs w:val="29"/>
          <w:lang w:eastAsia="zh-CN"/>
        </w:rPr>
        <w:t>Sedol</w:t>
      </w:r>
      <w:proofErr w:type="spellEnd"/>
      <w:r w:rsidR="001B32BB" w:rsidRPr="001B32BB">
        <w:rPr>
          <w:rFonts w:ascii="Times" w:hAnsi="Times" w:cs="Times"/>
          <w:bCs/>
          <w:color w:val="000000"/>
          <w:sz w:val="29"/>
          <w:szCs w:val="29"/>
          <w:lang w:eastAsia="zh-CN"/>
        </w:rPr>
        <w:t xml:space="preserve"> in a five-game match,</w:t>
      </w:r>
      <w:r w:rsidR="00B15D26">
        <w:rPr>
          <w:rFonts w:ascii="Times" w:hAnsi="Times" w:cs="Times"/>
          <w:bCs/>
          <w:color w:val="000000"/>
          <w:sz w:val="29"/>
          <w:szCs w:val="29"/>
          <w:lang w:eastAsia="zh-CN"/>
        </w:rPr>
        <w:t xml:space="preserve"> some people </w:t>
      </w:r>
      <w:r w:rsidR="00B15D26" w:rsidRPr="00B15D26">
        <w:rPr>
          <w:rFonts w:ascii="Times" w:hAnsi="Times" w:cs="Times"/>
          <w:bCs/>
          <w:color w:val="000000"/>
          <w:sz w:val="29"/>
          <w:szCs w:val="29"/>
          <w:lang w:eastAsia="zh-CN"/>
        </w:rPr>
        <w:t>pronounce the eventual victory of the machine over nature.</w:t>
      </w:r>
      <w:r w:rsidR="00B15D26">
        <w:rPr>
          <w:rFonts w:ascii="Times" w:hAnsi="Times" w:cs="Times"/>
          <w:bCs/>
          <w:color w:val="000000"/>
          <w:sz w:val="29"/>
          <w:szCs w:val="29"/>
          <w:lang w:eastAsia="zh-CN"/>
        </w:rPr>
        <w:t xml:space="preserve"> Human intelligence is surpassed by Artificial intell</w:t>
      </w:r>
      <w:r w:rsidR="00D20AC5">
        <w:rPr>
          <w:rFonts w:ascii="Times" w:hAnsi="Times" w:cs="Times"/>
          <w:bCs/>
          <w:color w:val="000000"/>
          <w:sz w:val="29"/>
          <w:szCs w:val="29"/>
          <w:lang w:eastAsia="zh-CN"/>
        </w:rPr>
        <w:t xml:space="preserve">igence in many aspects, such as high-speed computing and data mining. </w:t>
      </w:r>
      <w:r w:rsidR="00B15D26">
        <w:rPr>
          <w:rFonts w:ascii="Times" w:hAnsi="Times" w:cs="Times"/>
          <w:bCs/>
          <w:color w:val="000000"/>
          <w:sz w:val="29"/>
          <w:szCs w:val="29"/>
          <w:lang w:eastAsia="zh-CN"/>
        </w:rPr>
        <w:t>In short, t</w:t>
      </w:r>
      <w:r w:rsidR="00B15D26" w:rsidRPr="00B15D26">
        <w:rPr>
          <w:rFonts w:ascii="Times" w:hAnsi="Times" w:cs="Times"/>
          <w:bCs/>
          <w:color w:val="000000"/>
          <w:sz w:val="29"/>
          <w:szCs w:val="29"/>
          <w:lang w:eastAsia="zh-CN"/>
        </w:rPr>
        <w:t>his AI-inspired future is profoundly depressing for many people</w:t>
      </w:r>
      <w:del w:id="42" w:author="Jing Yuan" w:date="2017-06-12T21:44:00Z">
        <w:r w:rsidR="00B15D26" w:rsidRPr="00B15D26" w:rsidDel="000458C9">
          <w:rPr>
            <w:rFonts w:ascii="Times" w:hAnsi="Times" w:cs="Times"/>
            <w:bCs/>
            <w:color w:val="000000"/>
            <w:sz w:val="29"/>
            <w:szCs w:val="29"/>
            <w:lang w:eastAsia="zh-CN"/>
          </w:rPr>
          <w:delText>,</w:delText>
        </w:r>
      </w:del>
      <w:r w:rsidR="00B15D26" w:rsidRPr="00B15D26">
        <w:rPr>
          <w:rFonts w:ascii="Times" w:hAnsi="Times" w:cs="Times"/>
          <w:bCs/>
          <w:color w:val="000000"/>
          <w:sz w:val="29"/>
          <w:szCs w:val="29"/>
          <w:lang w:eastAsia="zh-CN"/>
        </w:rPr>
        <w:t xml:space="preserve"> bringing with it a world where human creativity and uniqueness has been replaced by the standardization of robots.</w:t>
      </w:r>
      <w:r w:rsidR="00B15D26">
        <w:rPr>
          <w:rFonts w:ascii="Times" w:hAnsi="Times" w:cs="Times"/>
          <w:bCs/>
          <w:color w:val="000000"/>
          <w:sz w:val="29"/>
          <w:szCs w:val="29"/>
          <w:lang w:eastAsia="zh-CN"/>
        </w:rPr>
        <w:t xml:space="preserve"> </w:t>
      </w:r>
      <w:commentRangeEnd w:id="41"/>
      <w:r w:rsidR="000458C9">
        <w:rPr>
          <w:rStyle w:val="CommentReference"/>
        </w:rPr>
        <w:commentReference w:id="41"/>
      </w:r>
    </w:p>
    <w:p w14:paraId="29727253" w14:textId="1DCAF4D0" w:rsidR="00D20AC5" w:rsidRDefault="00D20AC5" w:rsidP="001B32BB">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r>
        <w:rPr>
          <w:rFonts w:ascii="Times" w:hAnsi="Times" w:cs="Times" w:hint="eastAsia"/>
          <w:bCs/>
          <w:color w:val="000000"/>
          <w:sz w:val="29"/>
          <w:szCs w:val="29"/>
          <w:lang w:eastAsia="zh-CN"/>
        </w:rPr>
        <w:t xml:space="preserve">Nevertheless, the </w:t>
      </w:r>
      <w:r>
        <w:rPr>
          <w:rFonts w:ascii="Times" w:hAnsi="Times" w:cs="Times"/>
          <w:bCs/>
          <w:color w:val="000000"/>
          <w:sz w:val="29"/>
          <w:szCs w:val="29"/>
          <w:lang w:eastAsia="zh-CN"/>
        </w:rPr>
        <w:t>‘</w:t>
      </w:r>
      <w:r>
        <w:rPr>
          <w:rFonts w:ascii="Times" w:hAnsi="Times" w:cs="Times" w:hint="eastAsia"/>
          <w:bCs/>
          <w:color w:val="000000"/>
          <w:sz w:val="29"/>
          <w:szCs w:val="29"/>
          <w:lang w:eastAsia="zh-CN"/>
        </w:rPr>
        <w:t>c</w:t>
      </w:r>
      <w:r w:rsidRPr="00E25A7B">
        <w:rPr>
          <w:rFonts w:ascii="Times" w:hAnsi="Times" w:cs="Times"/>
          <w:bCs/>
          <w:color w:val="000000"/>
          <w:sz w:val="29"/>
          <w:szCs w:val="29"/>
          <w:lang w:eastAsia="zh-CN"/>
        </w:rPr>
        <w:t>omplementary relationship</w:t>
      </w:r>
      <w:r>
        <w:rPr>
          <w:rFonts w:ascii="Times" w:hAnsi="Times" w:cs="Times"/>
          <w:bCs/>
          <w:color w:val="000000"/>
          <w:sz w:val="29"/>
          <w:szCs w:val="29"/>
          <w:lang w:eastAsia="zh-CN"/>
        </w:rPr>
        <w:t>’ believers</w:t>
      </w:r>
      <w:r w:rsidR="00472843">
        <w:rPr>
          <w:rFonts w:ascii="Times" w:hAnsi="Times" w:cs="Times"/>
          <w:bCs/>
          <w:color w:val="000000"/>
          <w:sz w:val="29"/>
          <w:szCs w:val="29"/>
          <w:lang w:eastAsia="zh-CN"/>
        </w:rPr>
        <w:t xml:space="preserve"> could also demonstrate t</w:t>
      </w:r>
      <w:r w:rsidR="00E31CB2">
        <w:rPr>
          <w:rFonts w:ascii="Times" w:hAnsi="Times" w:cs="Times"/>
          <w:bCs/>
          <w:color w:val="000000"/>
          <w:sz w:val="29"/>
          <w:szCs w:val="29"/>
          <w:lang w:eastAsia="zh-CN"/>
        </w:rPr>
        <w:t xml:space="preserve">echnology is a </w:t>
      </w:r>
      <w:del w:id="43" w:author="Jing Yuan" w:date="2017-06-12T21:45:00Z">
        <w:r w:rsidR="00E31CB2" w:rsidRPr="00D20AC5" w:rsidDel="00D2603A">
          <w:rPr>
            <w:rFonts w:ascii="Times" w:hAnsi="Times" w:cs="Times"/>
            <w:bCs/>
            <w:color w:val="000000"/>
            <w:sz w:val="29"/>
            <w:szCs w:val="29"/>
            <w:lang w:eastAsia="zh-CN"/>
          </w:rPr>
          <w:delText>computational</w:delText>
        </w:r>
        <w:r w:rsidR="00E31CB2" w:rsidDel="00D2603A">
          <w:rPr>
            <w:rFonts w:ascii="Times" w:hAnsi="Times" w:cs="Times"/>
            <w:bCs/>
            <w:color w:val="000000"/>
            <w:sz w:val="29"/>
            <w:szCs w:val="29"/>
            <w:lang w:eastAsia="zh-CN"/>
          </w:rPr>
          <w:delText xml:space="preserve"> implement</w:delText>
        </w:r>
      </w:del>
      <w:ins w:id="44" w:author="Jing Yuan" w:date="2017-06-12T21:45:00Z">
        <w:r w:rsidR="00D2603A">
          <w:rPr>
            <w:rFonts w:ascii="Times" w:hAnsi="Times" w:cs="Times"/>
            <w:bCs/>
            <w:color w:val="000000"/>
            <w:sz w:val="29"/>
            <w:szCs w:val="29"/>
            <w:lang w:eastAsia="zh-CN"/>
          </w:rPr>
          <w:t>big advance</w:t>
        </w:r>
      </w:ins>
      <w:r w:rsidR="00E31CB2">
        <w:rPr>
          <w:rFonts w:ascii="Times" w:hAnsi="Times" w:cs="Times"/>
          <w:bCs/>
          <w:color w:val="000000"/>
          <w:sz w:val="29"/>
          <w:szCs w:val="29"/>
          <w:lang w:eastAsia="zh-CN"/>
        </w:rPr>
        <w:t xml:space="preserve"> to help human save time and improve </w:t>
      </w:r>
      <w:r w:rsidR="00E31CB2">
        <w:rPr>
          <w:rFonts w:ascii="Times" w:hAnsi="Times" w:cs="Times" w:hint="eastAsia"/>
          <w:bCs/>
          <w:color w:val="000000"/>
          <w:sz w:val="29"/>
          <w:szCs w:val="29"/>
          <w:lang w:eastAsia="zh-CN"/>
        </w:rPr>
        <w:t>them effi</w:t>
      </w:r>
      <w:r w:rsidR="00E31CB2">
        <w:rPr>
          <w:rFonts w:ascii="Times" w:hAnsi="Times" w:cs="Times"/>
          <w:bCs/>
          <w:color w:val="000000"/>
          <w:sz w:val="29"/>
          <w:szCs w:val="29"/>
          <w:lang w:eastAsia="zh-CN"/>
        </w:rPr>
        <w:t>ci</w:t>
      </w:r>
      <w:r w:rsidR="00E31CB2">
        <w:rPr>
          <w:rFonts w:ascii="Times" w:hAnsi="Times" w:cs="Times" w:hint="eastAsia"/>
          <w:bCs/>
          <w:color w:val="000000"/>
          <w:sz w:val="29"/>
          <w:szCs w:val="29"/>
          <w:lang w:eastAsia="zh-CN"/>
        </w:rPr>
        <w:t xml:space="preserve">ency. </w:t>
      </w:r>
      <w:r w:rsidR="00E31CB2">
        <w:rPr>
          <w:rFonts w:ascii="Times" w:hAnsi="Times" w:cs="Times"/>
          <w:bCs/>
          <w:color w:val="000000"/>
          <w:sz w:val="29"/>
          <w:szCs w:val="29"/>
          <w:lang w:eastAsia="zh-CN"/>
        </w:rPr>
        <w:t>Take</w:t>
      </w:r>
      <w:r>
        <w:rPr>
          <w:rFonts w:ascii="Times" w:hAnsi="Times" w:cs="Times"/>
          <w:bCs/>
          <w:color w:val="000000"/>
          <w:sz w:val="29"/>
          <w:szCs w:val="29"/>
          <w:lang w:eastAsia="zh-CN"/>
        </w:rPr>
        <w:t xml:space="preserve"> </w:t>
      </w:r>
      <w:ins w:id="45" w:author="Jing Yuan" w:date="2017-06-12T21:46:00Z">
        <w:r w:rsidR="00AD0EDD">
          <w:rPr>
            <w:rFonts w:ascii="Times" w:hAnsi="Times" w:cs="Times" w:hint="eastAsia"/>
            <w:bCs/>
            <w:color w:val="000000"/>
            <w:sz w:val="29"/>
            <w:szCs w:val="29"/>
            <w:lang w:eastAsia="zh-CN"/>
          </w:rPr>
          <w:t xml:space="preserve">the processing of </w:t>
        </w:r>
      </w:ins>
      <w:commentRangeStart w:id="46"/>
      <w:ins w:id="47" w:author="Jing Yuan" w:date="2017-06-12T21:53:00Z">
        <w:r w:rsidR="00297318">
          <w:rPr>
            <w:rFonts w:ascii="Times" w:hAnsi="Times" w:cs="Times"/>
            <w:bCs/>
            <w:color w:val="000000"/>
            <w:sz w:val="29"/>
            <w:szCs w:val="29"/>
            <w:lang w:eastAsia="zh-CN"/>
          </w:rPr>
          <w:t>b</w:t>
        </w:r>
      </w:ins>
      <w:del w:id="48" w:author="Jing Yuan" w:date="2017-06-12T21:53:00Z">
        <w:r w:rsidDel="00297318">
          <w:rPr>
            <w:rFonts w:ascii="Times" w:hAnsi="Times" w:cs="Times"/>
            <w:bCs/>
            <w:color w:val="000000"/>
            <w:sz w:val="29"/>
            <w:szCs w:val="29"/>
            <w:lang w:eastAsia="zh-CN"/>
          </w:rPr>
          <w:delText>B</w:delText>
        </w:r>
      </w:del>
      <w:r>
        <w:rPr>
          <w:rFonts w:ascii="Times" w:hAnsi="Times" w:cs="Times"/>
          <w:bCs/>
          <w:color w:val="000000"/>
          <w:sz w:val="29"/>
          <w:szCs w:val="29"/>
          <w:lang w:eastAsia="zh-CN"/>
        </w:rPr>
        <w:t xml:space="preserve">ig </w:t>
      </w:r>
      <w:ins w:id="49" w:author="Jing Yuan" w:date="2017-06-12T21:53:00Z">
        <w:r w:rsidR="00297318">
          <w:rPr>
            <w:rFonts w:ascii="Times" w:hAnsi="Times" w:cs="Times"/>
            <w:bCs/>
            <w:color w:val="000000"/>
            <w:sz w:val="29"/>
            <w:szCs w:val="29"/>
            <w:lang w:eastAsia="zh-CN"/>
          </w:rPr>
          <w:t>d</w:t>
        </w:r>
      </w:ins>
      <w:del w:id="50" w:author="Jing Yuan" w:date="2017-06-12T21:53:00Z">
        <w:r w:rsidDel="00297318">
          <w:rPr>
            <w:rFonts w:ascii="Times" w:hAnsi="Times" w:cs="Times"/>
            <w:bCs/>
            <w:color w:val="000000"/>
            <w:sz w:val="29"/>
            <w:szCs w:val="29"/>
            <w:lang w:eastAsia="zh-CN"/>
          </w:rPr>
          <w:delText>D</w:delText>
        </w:r>
      </w:del>
      <w:r>
        <w:rPr>
          <w:rFonts w:ascii="Times" w:hAnsi="Times" w:cs="Times"/>
          <w:bCs/>
          <w:color w:val="000000"/>
          <w:sz w:val="29"/>
          <w:szCs w:val="29"/>
          <w:lang w:eastAsia="zh-CN"/>
        </w:rPr>
        <w:t>ata</w:t>
      </w:r>
      <w:ins w:id="51" w:author="Jing Yuan" w:date="2017-06-12T21:46:00Z">
        <w:r w:rsidR="00AD0EDD">
          <w:rPr>
            <w:rFonts w:ascii="Times" w:hAnsi="Times" w:cs="Times"/>
            <w:bCs/>
            <w:color w:val="000000"/>
            <w:sz w:val="29"/>
            <w:szCs w:val="29"/>
            <w:lang w:eastAsia="zh-CN"/>
          </w:rPr>
          <w:t xml:space="preserve"> </w:t>
        </w:r>
      </w:ins>
      <w:commentRangeEnd w:id="46"/>
      <w:ins w:id="52" w:author="Jing Yuan" w:date="2017-06-12T21:53:00Z">
        <w:r w:rsidR="00297318">
          <w:rPr>
            <w:rStyle w:val="CommentReference"/>
          </w:rPr>
          <w:commentReference w:id="46"/>
        </w:r>
      </w:ins>
      <w:ins w:id="53" w:author="Jing Yuan" w:date="2017-06-12T21:46:00Z">
        <w:r w:rsidR="00AD0EDD">
          <w:rPr>
            <w:rFonts w:ascii="Times" w:hAnsi="Times" w:cs="Times"/>
            <w:bCs/>
            <w:color w:val="000000"/>
            <w:sz w:val="29"/>
            <w:szCs w:val="29"/>
            <w:lang w:eastAsia="zh-CN"/>
          </w:rPr>
          <w:t>as an example</w:t>
        </w:r>
      </w:ins>
      <w:del w:id="54" w:author="Jing Yuan" w:date="2017-06-12T21:46:00Z">
        <w:r w:rsidDel="00AD0EDD">
          <w:rPr>
            <w:rFonts w:ascii="Times" w:hAnsi="Times" w:cs="Times"/>
            <w:bCs/>
            <w:color w:val="000000"/>
            <w:sz w:val="29"/>
            <w:szCs w:val="29"/>
            <w:lang w:eastAsia="zh-CN"/>
          </w:rPr>
          <w:delText>,</w:delText>
        </w:r>
      </w:del>
      <w:ins w:id="55" w:author="Jing Yuan" w:date="2017-06-12T21:46:00Z">
        <w:r w:rsidR="00AD0EDD">
          <w:rPr>
            <w:rFonts w:ascii="Times" w:hAnsi="Times" w:cs="Times"/>
            <w:bCs/>
            <w:color w:val="000000"/>
            <w:sz w:val="29"/>
            <w:szCs w:val="29"/>
            <w:lang w:eastAsia="zh-CN"/>
          </w:rPr>
          <w:t xml:space="preserve">. Big data </w:t>
        </w:r>
        <w:proofErr w:type="gramStart"/>
        <w:r w:rsidR="00AD0EDD">
          <w:rPr>
            <w:rFonts w:ascii="Times" w:hAnsi="Times" w:cs="Times"/>
            <w:bCs/>
            <w:color w:val="000000"/>
            <w:sz w:val="29"/>
            <w:szCs w:val="29"/>
            <w:lang w:eastAsia="zh-CN"/>
          </w:rPr>
          <w:t xml:space="preserve">is </w:t>
        </w:r>
      </w:ins>
      <w:r>
        <w:rPr>
          <w:rFonts w:ascii="Times" w:hAnsi="Times" w:cs="Times"/>
          <w:bCs/>
          <w:color w:val="000000"/>
          <w:sz w:val="29"/>
          <w:szCs w:val="29"/>
          <w:lang w:eastAsia="zh-CN"/>
        </w:rPr>
        <w:t xml:space="preserve"> </w:t>
      </w:r>
      <w:commentRangeStart w:id="56"/>
      <w:r w:rsidR="00E31CB2" w:rsidRPr="00E31CB2">
        <w:rPr>
          <w:rFonts w:ascii="Times" w:hAnsi="Times" w:cs="Times"/>
          <w:bCs/>
          <w:color w:val="000000"/>
          <w:sz w:val="29"/>
          <w:szCs w:val="29"/>
          <w:lang w:eastAsia="zh-CN"/>
        </w:rPr>
        <w:t>a</w:t>
      </w:r>
      <w:proofErr w:type="gramEnd"/>
      <w:r w:rsidR="00E31CB2" w:rsidRPr="00E31CB2">
        <w:rPr>
          <w:rFonts w:ascii="Times" w:hAnsi="Times" w:cs="Times"/>
          <w:bCs/>
          <w:color w:val="000000"/>
          <w:sz w:val="29"/>
          <w:szCs w:val="29"/>
          <w:lang w:eastAsia="zh-CN"/>
        </w:rPr>
        <w:t xml:space="preserve"> term for data sets that are so large or complex that traditional data processing application software is inadequate to deal with them</w:t>
      </w:r>
      <w:r>
        <w:rPr>
          <w:rFonts w:ascii="Times" w:hAnsi="Times" w:cs="Times"/>
          <w:bCs/>
          <w:color w:val="000000"/>
          <w:sz w:val="29"/>
          <w:szCs w:val="29"/>
          <w:lang w:eastAsia="zh-CN"/>
        </w:rPr>
        <w:t>,</w:t>
      </w:r>
      <w:ins w:id="57" w:author="Jing Yuan" w:date="2017-06-12T21:46:00Z">
        <w:r w:rsidR="00DC6421">
          <w:rPr>
            <w:rFonts w:ascii="Times" w:hAnsi="Times" w:cs="Times"/>
            <w:bCs/>
            <w:color w:val="000000"/>
            <w:sz w:val="29"/>
            <w:szCs w:val="29"/>
            <w:lang w:eastAsia="zh-CN"/>
          </w:rPr>
          <w:t>.</w:t>
        </w:r>
      </w:ins>
      <w:del w:id="58" w:author="Jing Yuan" w:date="2017-06-12T21:46:00Z">
        <w:r w:rsidDel="00DC6421">
          <w:rPr>
            <w:rFonts w:ascii="Times" w:hAnsi="Times" w:cs="Times"/>
            <w:bCs/>
            <w:color w:val="000000"/>
            <w:sz w:val="29"/>
            <w:szCs w:val="29"/>
            <w:lang w:eastAsia="zh-CN"/>
          </w:rPr>
          <w:delText xml:space="preserve"> </w:delText>
        </w:r>
        <w:r w:rsidR="00E31CB2" w:rsidDel="00DC6421">
          <w:rPr>
            <w:rFonts w:ascii="Times" w:hAnsi="Times" w:cs="Times"/>
            <w:bCs/>
            <w:color w:val="000000"/>
            <w:sz w:val="29"/>
            <w:szCs w:val="29"/>
            <w:lang w:eastAsia="zh-CN"/>
          </w:rPr>
          <w:delText>as example,</w:delText>
        </w:r>
      </w:del>
      <w:r w:rsidR="00E31CB2">
        <w:rPr>
          <w:rFonts w:ascii="Times" w:hAnsi="Times" w:cs="Times"/>
          <w:bCs/>
          <w:color w:val="000000"/>
          <w:sz w:val="29"/>
          <w:szCs w:val="29"/>
          <w:lang w:eastAsia="zh-CN"/>
        </w:rPr>
        <w:t xml:space="preserve"> </w:t>
      </w:r>
      <w:commentRangeEnd w:id="56"/>
      <w:r w:rsidR="00AD0EDD">
        <w:rPr>
          <w:rStyle w:val="CommentReference"/>
        </w:rPr>
        <w:commentReference w:id="56"/>
      </w:r>
      <w:r>
        <w:rPr>
          <w:rFonts w:ascii="Times" w:hAnsi="Times" w:cs="Times" w:hint="eastAsia"/>
          <w:bCs/>
          <w:color w:val="000000"/>
          <w:sz w:val="29"/>
          <w:szCs w:val="29"/>
          <w:lang w:eastAsia="zh-CN"/>
        </w:rPr>
        <w:t>t</w:t>
      </w:r>
      <w:r w:rsidRPr="00D20AC5">
        <w:rPr>
          <w:rFonts w:ascii="Times" w:hAnsi="Times" w:cs="Times"/>
          <w:bCs/>
          <w:color w:val="000000"/>
          <w:sz w:val="29"/>
          <w:szCs w:val="29"/>
          <w:lang w:eastAsia="zh-CN"/>
        </w:rPr>
        <w:t xml:space="preserve">ypically </w:t>
      </w:r>
      <w:r w:rsidR="0047296F">
        <w:rPr>
          <w:rFonts w:ascii="Times" w:hAnsi="Times" w:cs="Times"/>
          <w:bCs/>
          <w:color w:val="000000"/>
          <w:sz w:val="29"/>
          <w:szCs w:val="29"/>
          <w:lang w:eastAsia="zh-CN"/>
        </w:rPr>
        <w:t>scientist and engineering</w:t>
      </w:r>
      <w:r>
        <w:rPr>
          <w:rFonts w:ascii="Times" w:hAnsi="Times" w:cs="Times"/>
          <w:bCs/>
          <w:color w:val="000000"/>
          <w:sz w:val="29"/>
          <w:szCs w:val="29"/>
          <w:lang w:eastAsia="zh-CN"/>
        </w:rPr>
        <w:t xml:space="preserve"> </w:t>
      </w:r>
      <w:del w:id="59" w:author="Jing Yuan" w:date="2017-06-12T21:47:00Z">
        <w:r w:rsidDel="00DC6421">
          <w:rPr>
            <w:rFonts w:ascii="Times" w:hAnsi="Times" w:cs="Times"/>
            <w:bCs/>
            <w:color w:val="000000"/>
            <w:sz w:val="29"/>
            <w:szCs w:val="29"/>
            <w:lang w:eastAsia="zh-CN"/>
          </w:rPr>
          <w:delText xml:space="preserve">have to exert </w:delText>
        </w:r>
      </w:del>
      <w:ins w:id="60" w:author="Jing Yuan" w:date="2017-06-12T21:47:00Z">
        <w:r w:rsidR="00DC6421">
          <w:rPr>
            <w:rFonts w:ascii="Times" w:hAnsi="Times" w:cs="Times"/>
            <w:bCs/>
            <w:color w:val="000000"/>
            <w:sz w:val="29"/>
            <w:szCs w:val="29"/>
            <w:lang w:eastAsia="zh-CN"/>
          </w:rPr>
          <w:t>use</w:t>
        </w:r>
        <w:r w:rsidR="00DC6421">
          <w:rPr>
            <w:rFonts w:ascii="Times" w:hAnsi="Times" w:cs="Times"/>
            <w:bCs/>
            <w:color w:val="000000"/>
            <w:sz w:val="29"/>
            <w:szCs w:val="29"/>
            <w:lang w:eastAsia="zh-CN"/>
          </w:rPr>
          <w:t xml:space="preserve"> </w:t>
        </w:r>
      </w:ins>
      <w:r>
        <w:rPr>
          <w:rFonts w:ascii="Times" w:hAnsi="Times" w:cs="Times"/>
          <w:bCs/>
          <w:color w:val="000000"/>
          <w:sz w:val="29"/>
          <w:szCs w:val="29"/>
          <w:lang w:eastAsia="zh-CN"/>
        </w:rPr>
        <w:t>machine learning,</w:t>
      </w:r>
      <w:r w:rsidRPr="00D20AC5">
        <w:rPr>
          <w:rFonts w:ascii="Times" w:hAnsi="Times" w:cs="Times"/>
          <w:bCs/>
          <w:color w:val="000000"/>
          <w:sz w:val="29"/>
          <w:szCs w:val="29"/>
          <w:lang w:eastAsia="zh-CN"/>
        </w:rPr>
        <w:t xml:space="preserve"> a computational model,</w:t>
      </w:r>
      <w:r>
        <w:rPr>
          <w:rFonts w:ascii="Times" w:hAnsi="Times" w:cs="Times"/>
          <w:bCs/>
          <w:color w:val="000000"/>
          <w:sz w:val="29"/>
          <w:szCs w:val="29"/>
          <w:lang w:eastAsia="zh-CN"/>
        </w:rPr>
        <w:t xml:space="preserve"> to help </w:t>
      </w:r>
      <w:r w:rsidR="0047296F">
        <w:rPr>
          <w:rFonts w:ascii="Times" w:hAnsi="Times" w:cs="Times"/>
          <w:bCs/>
          <w:color w:val="000000"/>
          <w:sz w:val="29"/>
          <w:szCs w:val="29"/>
          <w:lang w:eastAsia="zh-CN"/>
        </w:rPr>
        <w:t>them</w:t>
      </w:r>
      <w:r>
        <w:rPr>
          <w:rFonts w:ascii="Times" w:hAnsi="Times" w:cs="Times"/>
          <w:bCs/>
          <w:color w:val="000000"/>
          <w:sz w:val="29"/>
          <w:szCs w:val="29"/>
          <w:lang w:eastAsia="zh-CN"/>
        </w:rPr>
        <w:t xml:space="preserve"> analyze data.</w:t>
      </w:r>
      <w:r w:rsidR="00E31CB2">
        <w:rPr>
          <w:rFonts w:ascii="Times" w:hAnsi="Times" w:cs="Times"/>
          <w:bCs/>
          <w:color w:val="000000"/>
          <w:sz w:val="29"/>
          <w:szCs w:val="29"/>
          <w:lang w:eastAsia="zh-CN"/>
        </w:rPr>
        <w:t xml:space="preserve"> </w:t>
      </w:r>
      <w:del w:id="61" w:author="Jing Yuan" w:date="2017-06-12T21:48:00Z">
        <w:r w:rsidR="0047296F" w:rsidDel="00F2397E">
          <w:rPr>
            <w:rFonts w:ascii="Times" w:hAnsi="Times" w:cs="Times"/>
            <w:bCs/>
            <w:color w:val="000000"/>
            <w:sz w:val="29"/>
            <w:szCs w:val="29"/>
            <w:lang w:eastAsia="zh-CN"/>
          </w:rPr>
          <w:delText>They</w:delText>
        </w:r>
        <w:r w:rsidR="00363D19" w:rsidDel="00F2397E">
          <w:rPr>
            <w:rFonts w:ascii="Times" w:hAnsi="Times" w:cs="Times"/>
            <w:bCs/>
            <w:color w:val="000000"/>
            <w:sz w:val="29"/>
            <w:szCs w:val="29"/>
            <w:lang w:eastAsia="zh-CN"/>
          </w:rPr>
          <w:delText xml:space="preserve"> use </w:delText>
        </w:r>
        <w:r w:rsidR="00363D19" w:rsidRPr="00363D19" w:rsidDel="00F2397E">
          <w:rPr>
            <w:rFonts w:ascii="Times" w:hAnsi="Times" w:cs="Times"/>
            <w:bCs/>
            <w:color w:val="000000"/>
            <w:sz w:val="29"/>
            <w:szCs w:val="29"/>
            <w:lang w:eastAsia="zh-CN"/>
          </w:rPr>
          <w:delText>the results of these computations</w:delText>
        </w:r>
      </w:del>
      <w:ins w:id="62" w:author="Jing Yuan" w:date="2017-06-12T21:48:00Z">
        <w:r w:rsidR="00F2397E">
          <w:rPr>
            <w:rFonts w:ascii="Times" w:hAnsi="Times" w:cs="Times"/>
            <w:bCs/>
            <w:color w:val="000000"/>
            <w:sz w:val="29"/>
            <w:szCs w:val="29"/>
            <w:lang w:eastAsia="zh-CN"/>
          </w:rPr>
          <w:t>the time saved by machine learning could be used by scientist to</w:t>
        </w:r>
      </w:ins>
      <w:r w:rsidR="00363D19">
        <w:rPr>
          <w:rFonts w:ascii="Times" w:hAnsi="Times" w:cs="Times"/>
          <w:bCs/>
          <w:color w:val="000000"/>
          <w:sz w:val="29"/>
          <w:szCs w:val="29"/>
          <w:lang w:eastAsia="zh-CN"/>
        </w:rPr>
        <w:t xml:space="preserve"> </w:t>
      </w:r>
      <w:ins w:id="63" w:author="Jing Yuan" w:date="2017-06-12T21:48:00Z">
        <w:r w:rsidR="00F2397E">
          <w:rPr>
            <w:rFonts w:ascii="Times" w:hAnsi="Times" w:cs="Times"/>
            <w:bCs/>
            <w:color w:val="000000"/>
            <w:sz w:val="29"/>
            <w:szCs w:val="29"/>
            <w:lang w:eastAsia="zh-CN"/>
          </w:rPr>
          <w:t xml:space="preserve">do </w:t>
        </w:r>
      </w:ins>
      <w:del w:id="64" w:author="Jing Yuan" w:date="2017-06-12T21:48:00Z">
        <w:r w:rsidR="00363D19" w:rsidDel="00F2397E">
          <w:rPr>
            <w:rFonts w:ascii="Times" w:hAnsi="Times" w:cs="Times"/>
            <w:bCs/>
            <w:color w:val="000000"/>
            <w:sz w:val="29"/>
            <w:szCs w:val="29"/>
            <w:lang w:eastAsia="zh-CN"/>
          </w:rPr>
          <w:delText xml:space="preserve">to </w:delText>
        </w:r>
        <w:r w:rsidR="0047296F" w:rsidRPr="0047296F" w:rsidDel="00F2397E">
          <w:rPr>
            <w:rFonts w:ascii="Times" w:hAnsi="Times" w:cs="Times"/>
            <w:bCs/>
            <w:color w:val="000000"/>
            <w:sz w:val="29"/>
            <w:szCs w:val="29"/>
            <w:lang w:eastAsia="zh-CN"/>
          </w:rPr>
          <w:delText xml:space="preserve">devote </w:delText>
        </w:r>
        <w:r w:rsidR="0047296F" w:rsidDel="00F2397E">
          <w:rPr>
            <w:rFonts w:ascii="Times" w:hAnsi="Times" w:cs="Times"/>
            <w:bCs/>
            <w:color w:val="000000"/>
            <w:sz w:val="29"/>
            <w:szCs w:val="29"/>
            <w:lang w:eastAsia="zh-CN"/>
          </w:rPr>
          <w:delText>themselves</w:delText>
        </w:r>
        <w:r w:rsidR="0047296F" w:rsidRPr="0047296F" w:rsidDel="00F2397E">
          <w:rPr>
            <w:rFonts w:ascii="Times" w:hAnsi="Times" w:cs="Times"/>
            <w:bCs/>
            <w:color w:val="000000"/>
            <w:sz w:val="29"/>
            <w:szCs w:val="29"/>
            <w:lang w:eastAsia="zh-CN"/>
          </w:rPr>
          <w:delText xml:space="preserve"> to </w:delText>
        </w:r>
      </w:del>
      <w:r w:rsidR="0047296F" w:rsidRPr="0047296F">
        <w:rPr>
          <w:rFonts w:ascii="Times" w:hAnsi="Times" w:cs="Times"/>
          <w:bCs/>
          <w:color w:val="000000"/>
          <w:sz w:val="29"/>
          <w:szCs w:val="29"/>
          <w:lang w:eastAsia="zh-CN"/>
        </w:rPr>
        <w:t>mo</w:t>
      </w:r>
      <w:r w:rsidR="0047296F">
        <w:rPr>
          <w:rFonts w:ascii="Times" w:hAnsi="Times" w:cs="Times"/>
          <w:bCs/>
          <w:color w:val="000000"/>
          <w:sz w:val="29"/>
          <w:szCs w:val="29"/>
          <w:lang w:eastAsia="zh-CN"/>
        </w:rPr>
        <w:t>re creative and meaningful work</w:t>
      </w:r>
      <w:r w:rsidR="00363D19" w:rsidRPr="00363D19">
        <w:rPr>
          <w:rFonts w:ascii="Times" w:hAnsi="Times" w:cs="Times"/>
          <w:bCs/>
          <w:color w:val="000000"/>
          <w:sz w:val="29"/>
          <w:szCs w:val="29"/>
          <w:lang w:eastAsia="zh-CN"/>
        </w:rPr>
        <w:t>.</w:t>
      </w:r>
      <w:r w:rsidR="00363D19">
        <w:rPr>
          <w:rFonts w:ascii="Times" w:hAnsi="Times" w:cs="Times" w:hint="eastAsia"/>
          <w:bCs/>
          <w:color w:val="000000"/>
          <w:sz w:val="29"/>
          <w:szCs w:val="29"/>
          <w:lang w:eastAsia="zh-CN"/>
        </w:rPr>
        <w:t xml:space="preserve"> </w:t>
      </w:r>
      <w:r w:rsidR="00363D19">
        <w:rPr>
          <w:rFonts w:ascii="Times" w:hAnsi="Times" w:cs="Times"/>
          <w:bCs/>
          <w:color w:val="000000"/>
          <w:sz w:val="29"/>
          <w:szCs w:val="29"/>
          <w:lang w:eastAsia="zh-CN"/>
        </w:rPr>
        <w:t>Moreover, m</w:t>
      </w:r>
      <w:r w:rsidR="00A74B49">
        <w:rPr>
          <w:rFonts w:ascii="Times" w:hAnsi="Times" w:cs="Times"/>
          <w:bCs/>
          <w:color w:val="000000"/>
          <w:sz w:val="29"/>
          <w:szCs w:val="29"/>
          <w:lang w:eastAsia="zh-CN"/>
        </w:rPr>
        <w:t xml:space="preserve">achines </w:t>
      </w:r>
      <w:del w:id="65" w:author="Jing Yuan" w:date="2017-06-12T21:48:00Z">
        <w:r w:rsidR="00A74B49" w:rsidDel="0041545E">
          <w:rPr>
            <w:rFonts w:ascii="Times" w:hAnsi="Times" w:cs="Times"/>
            <w:bCs/>
            <w:color w:val="000000"/>
            <w:sz w:val="29"/>
            <w:szCs w:val="29"/>
            <w:lang w:eastAsia="zh-CN"/>
          </w:rPr>
          <w:delText>can’</w:delText>
        </w:r>
        <w:r w:rsidR="00A74B49" w:rsidDel="0041545E">
          <w:rPr>
            <w:rFonts w:ascii="Times" w:hAnsi="Times" w:cs="Times" w:hint="eastAsia"/>
            <w:bCs/>
            <w:color w:val="000000"/>
            <w:sz w:val="29"/>
            <w:szCs w:val="29"/>
            <w:lang w:eastAsia="zh-CN"/>
          </w:rPr>
          <w:delText xml:space="preserve">t </w:delText>
        </w:r>
      </w:del>
      <w:ins w:id="66" w:author="Jing Yuan" w:date="2017-06-12T21:48:00Z">
        <w:r w:rsidR="0041545E">
          <w:rPr>
            <w:rFonts w:ascii="Times" w:hAnsi="Times" w:cs="Times"/>
            <w:bCs/>
            <w:color w:val="000000"/>
            <w:sz w:val="29"/>
            <w:szCs w:val="29"/>
            <w:lang w:eastAsia="zh-CN"/>
          </w:rPr>
          <w:t>don’t</w:t>
        </w:r>
        <w:r w:rsidR="0041545E">
          <w:rPr>
            <w:rFonts w:ascii="Times" w:hAnsi="Times" w:cs="Times" w:hint="eastAsia"/>
            <w:bCs/>
            <w:color w:val="000000"/>
            <w:sz w:val="29"/>
            <w:szCs w:val="29"/>
            <w:lang w:eastAsia="zh-CN"/>
          </w:rPr>
          <w:t xml:space="preserve"> </w:t>
        </w:r>
      </w:ins>
      <w:r w:rsidR="00A74B49">
        <w:rPr>
          <w:rFonts w:ascii="Times" w:hAnsi="Times" w:cs="Times" w:hint="eastAsia"/>
          <w:bCs/>
          <w:color w:val="000000"/>
          <w:sz w:val="29"/>
          <w:szCs w:val="29"/>
          <w:lang w:eastAsia="zh-CN"/>
        </w:rPr>
        <w:t>think</w:t>
      </w:r>
      <w:ins w:id="67" w:author="Jing Yuan" w:date="2017-06-12T21:48:00Z">
        <w:r w:rsidR="0041545E">
          <w:rPr>
            <w:rFonts w:ascii="Times" w:hAnsi="Times" w:cs="Times"/>
            <w:bCs/>
            <w:color w:val="000000"/>
            <w:sz w:val="29"/>
            <w:szCs w:val="29"/>
            <w:lang w:eastAsia="zh-CN"/>
          </w:rPr>
          <w:t xml:space="preserve"> like humans do</w:t>
        </w:r>
      </w:ins>
      <w:r w:rsidR="0047296F">
        <w:rPr>
          <w:rFonts w:ascii="Times" w:hAnsi="Times" w:cs="Times"/>
          <w:bCs/>
          <w:color w:val="000000"/>
          <w:sz w:val="29"/>
          <w:szCs w:val="29"/>
          <w:lang w:eastAsia="zh-CN"/>
        </w:rPr>
        <w:t>,</w:t>
      </w:r>
      <w:del w:id="68" w:author="Jing Yuan" w:date="2017-06-12T21:49:00Z">
        <w:r w:rsidR="0047296F" w:rsidDel="0041545E">
          <w:rPr>
            <w:rFonts w:ascii="Times" w:hAnsi="Times" w:cs="Times"/>
            <w:bCs/>
            <w:color w:val="000000"/>
            <w:sz w:val="29"/>
            <w:szCs w:val="29"/>
            <w:lang w:eastAsia="zh-CN"/>
          </w:rPr>
          <w:delText xml:space="preserve"> </w:delText>
        </w:r>
        <w:r w:rsidR="0047296F" w:rsidRPr="0047296F" w:rsidDel="0041545E">
          <w:rPr>
            <w:rFonts w:ascii="Times" w:hAnsi="Times" w:cs="Times"/>
            <w:bCs/>
            <w:color w:val="000000"/>
            <w:sz w:val="29"/>
            <w:szCs w:val="29"/>
            <w:lang w:eastAsia="zh-CN"/>
          </w:rPr>
          <w:delText>certainly not in the way that humans do</w:delText>
        </w:r>
      </w:del>
      <w:r w:rsidR="0047296F">
        <w:rPr>
          <w:rFonts w:ascii="Times" w:hAnsi="Times" w:cs="Times"/>
          <w:bCs/>
          <w:color w:val="000000"/>
          <w:sz w:val="29"/>
          <w:szCs w:val="29"/>
          <w:lang w:eastAsia="zh-CN"/>
        </w:rPr>
        <w:t>. T</w:t>
      </w:r>
      <w:r w:rsidR="00A74B49">
        <w:rPr>
          <w:rFonts w:ascii="Times" w:hAnsi="Times" w:cs="Times" w:hint="eastAsia"/>
          <w:bCs/>
          <w:color w:val="000000"/>
          <w:sz w:val="29"/>
          <w:szCs w:val="29"/>
          <w:lang w:eastAsia="zh-CN"/>
        </w:rPr>
        <w:t>hey just</w:t>
      </w:r>
      <w:r w:rsidR="00A74B49">
        <w:rPr>
          <w:rFonts w:ascii="Times" w:hAnsi="Times" w:cs="Times"/>
          <w:bCs/>
          <w:color w:val="000000"/>
          <w:sz w:val="29"/>
          <w:szCs w:val="29"/>
          <w:lang w:eastAsia="zh-CN"/>
        </w:rPr>
        <w:t xml:space="preserve"> execute </w:t>
      </w:r>
      <w:r w:rsidR="00A74B49" w:rsidRPr="00A74B49">
        <w:rPr>
          <w:rFonts w:ascii="Times" w:hAnsi="Times" w:cs="Times"/>
          <w:bCs/>
          <w:color w:val="000000"/>
          <w:sz w:val="29"/>
          <w:szCs w:val="29"/>
          <w:lang w:eastAsia="zh-CN"/>
        </w:rPr>
        <w:t xml:space="preserve">the algorithms that run on them. </w:t>
      </w:r>
      <w:ins w:id="69" w:author="Jing Yuan" w:date="2017-06-12T21:49:00Z">
        <w:r w:rsidR="0041545E">
          <w:rPr>
            <w:rFonts w:ascii="Times" w:hAnsi="Times" w:cs="Times"/>
            <w:bCs/>
            <w:color w:val="000000"/>
            <w:sz w:val="29"/>
            <w:szCs w:val="29"/>
            <w:lang w:eastAsia="zh-CN"/>
          </w:rPr>
          <w:t>What’s most important in this</w:t>
        </w:r>
      </w:ins>
      <w:ins w:id="70" w:author="Jing Yuan" w:date="2017-06-12T21:50:00Z">
        <w:r w:rsidR="00E8649B">
          <w:rPr>
            <w:rFonts w:ascii="Times" w:hAnsi="Times" w:cs="Times"/>
            <w:bCs/>
            <w:color w:val="000000"/>
            <w:sz w:val="29"/>
            <w:szCs w:val="29"/>
            <w:lang w:eastAsia="zh-CN"/>
          </w:rPr>
          <w:t xml:space="preserve"> data</w:t>
        </w:r>
      </w:ins>
      <w:ins w:id="71" w:author="Jing Yuan" w:date="2017-06-12T21:49:00Z">
        <w:r w:rsidR="0041545E">
          <w:rPr>
            <w:rFonts w:ascii="Times" w:hAnsi="Times" w:cs="Times"/>
            <w:bCs/>
            <w:color w:val="000000"/>
            <w:sz w:val="29"/>
            <w:szCs w:val="29"/>
            <w:lang w:eastAsia="zh-CN"/>
          </w:rPr>
          <w:t xml:space="preserve"> process</w:t>
        </w:r>
      </w:ins>
      <w:ins w:id="72" w:author="Jing Yuan" w:date="2017-06-12T21:50:00Z">
        <w:r w:rsidR="00E8649B">
          <w:rPr>
            <w:rFonts w:ascii="Times" w:hAnsi="Times" w:cs="Times"/>
            <w:bCs/>
            <w:color w:val="000000"/>
            <w:sz w:val="29"/>
            <w:szCs w:val="29"/>
            <w:lang w:eastAsia="zh-CN"/>
          </w:rPr>
          <w:t>ing</w:t>
        </w:r>
      </w:ins>
      <w:ins w:id="73" w:author="Jing Yuan" w:date="2017-06-12T21:49:00Z">
        <w:r w:rsidR="0041545E">
          <w:rPr>
            <w:rFonts w:ascii="Times" w:hAnsi="Times" w:cs="Times"/>
            <w:bCs/>
            <w:color w:val="000000"/>
            <w:sz w:val="29"/>
            <w:szCs w:val="29"/>
            <w:lang w:eastAsia="zh-CN"/>
          </w:rPr>
          <w:t xml:space="preserve"> is the a</w:t>
        </w:r>
      </w:ins>
      <w:del w:id="74" w:author="Jing Yuan" w:date="2017-06-12T21:49:00Z">
        <w:r w:rsidR="00A74B49" w:rsidRPr="00A74B49" w:rsidDel="0041545E">
          <w:rPr>
            <w:rFonts w:ascii="Times" w:hAnsi="Times" w:cs="Times"/>
            <w:bCs/>
            <w:color w:val="000000"/>
            <w:sz w:val="29"/>
            <w:szCs w:val="29"/>
            <w:lang w:eastAsia="zh-CN"/>
          </w:rPr>
          <w:delText>A</w:delText>
        </w:r>
      </w:del>
      <w:r w:rsidR="00A74B49" w:rsidRPr="00A74B49">
        <w:rPr>
          <w:rFonts w:ascii="Times" w:hAnsi="Times" w:cs="Times"/>
          <w:bCs/>
          <w:color w:val="000000"/>
          <w:sz w:val="29"/>
          <w:szCs w:val="29"/>
          <w:lang w:eastAsia="zh-CN"/>
        </w:rPr>
        <w:t>lgorithms</w:t>
      </w:r>
      <w:r w:rsidR="0047296F">
        <w:rPr>
          <w:rFonts w:ascii="Times" w:hAnsi="Times" w:cs="Times"/>
          <w:bCs/>
          <w:color w:val="000000"/>
          <w:sz w:val="29"/>
          <w:szCs w:val="29"/>
          <w:lang w:eastAsia="zh-CN"/>
        </w:rPr>
        <w:t xml:space="preserve">, </w:t>
      </w:r>
      <w:proofErr w:type="gramStart"/>
      <w:ins w:id="75" w:author="Jing Yuan" w:date="2017-06-12T21:50:00Z">
        <w:r w:rsidR="00E8649B">
          <w:rPr>
            <w:rFonts w:ascii="Times" w:hAnsi="Times" w:cs="Times"/>
            <w:bCs/>
            <w:color w:val="000000"/>
            <w:sz w:val="29"/>
            <w:szCs w:val="29"/>
            <w:lang w:eastAsia="zh-CN"/>
          </w:rPr>
          <w:t xml:space="preserve">a </w:t>
        </w:r>
      </w:ins>
      <w:r w:rsidR="0047296F" w:rsidRPr="00A74B49">
        <w:rPr>
          <w:rFonts w:ascii="Times" w:hAnsi="Times" w:cs="Times"/>
          <w:bCs/>
          <w:color w:val="000000"/>
          <w:sz w:val="29"/>
          <w:szCs w:val="29"/>
          <w:lang w:eastAsia="zh-CN"/>
        </w:rPr>
        <w:t>unique bits of code</w:t>
      </w:r>
      <w:proofErr w:type="gramEnd"/>
      <w:r w:rsidR="0047296F" w:rsidRPr="00A74B49">
        <w:rPr>
          <w:rFonts w:ascii="Times" w:hAnsi="Times" w:cs="Times"/>
          <w:bCs/>
          <w:color w:val="000000"/>
          <w:sz w:val="29"/>
          <w:szCs w:val="29"/>
          <w:lang w:eastAsia="zh-CN"/>
        </w:rPr>
        <w:t xml:space="preserve"> that make computations</w:t>
      </w:r>
      <w:r w:rsidR="0047296F">
        <w:rPr>
          <w:rFonts w:ascii="Times" w:hAnsi="Times" w:cs="Times"/>
          <w:bCs/>
          <w:color w:val="000000"/>
          <w:sz w:val="29"/>
          <w:szCs w:val="29"/>
          <w:lang w:eastAsia="zh-CN"/>
        </w:rPr>
        <w:t>,</w:t>
      </w:r>
      <w:r w:rsidR="00A74B49" w:rsidRPr="00A74B49">
        <w:rPr>
          <w:rFonts w:ascii="Times" w:hAnsi="Times" w:cs="Times"/>
          <w:bCs/>
          <w:color w:val="000000"/>
          <w:sz w:val="29"/>
          <w:szCs w:val="29"/>
          <w:lang w:eastAsia="zh-CN"/>
        </w:rPr>
        <w:t xml:space="preserve"> are</w:t>
      </w:r>
      <w:r w:rsidR="00A74B49">
        <w:rPr>
          <w:rFonts w:ascii="Times" w:hAnsi="Times" w:cs="Times"/>
          <w:bCs/>
          <w:color w:val="000000"/>
          <w:sz w:val="29"/>
          <w:szCs w:val="29"/>
          <w:lang w:eastAsia="zh-CN"/>
        </w:rPr>
        <w:t xml:space="preserve"> </w:t>
      </w:r>
      <w:r w:rsidR="00363D19">
        <w:rPr>
          <w:rFonts w:ascii="Times" w:hAnsi="Times" w:cs="Times"/>
          <w:bCs/>
          <w:color w:val="000000"/>
          <w:sz w:val="29"/>
          <w:szCs w:val="29"/>
          <w:lang w:eastAsia="zh-CN"/>
        </w:rPr>
        <w:t xml:space="preserve">designed and </w:t>
      </w:r>
      <w:r w:rsidR="00A74B49">
        <w:rPr>
          <w:rFonts w:ascii="Times" w:hAnsi="Times" w:cs="Times"/>
          <w:bCs/>
          <w:color w:val="000000"/>
          <w:sz w:val="29"/>
          <w:szCs w:val="29"/>
          <w:lang w:eastAsia="zh-CN"/>
        </w:rPr>
        <w:t xml:space="preserve">powered by </w:t>
      </w:r>
      <w:r w:rsidR="00363D19">
        <w:rPr>
          <w:rFonts w:ascii="Times" w:hAnsi="Times" w:cs="Times"/>
          <w:bCs/>
          <w:color w:val="000000"/>
          <w:sz w:val="29"/>
          <w:szCs w:val="29"/>
          <w:lang w:eastAsia="zh-CN"/>
        </w:rPr>
        <w:t>human</w:t>
      </w:r>
      <w:del w:id="76" w:author="Jing Yuan" w:date="2017-06-12T21:50:00Z">
        <w:r w:rsidR="00363D19" w:rsidDel="00E8649B">
          <w:rPr>
            <w:rFonts w:ascii="Times" w:hAnsi="Times" w:cs="Times"/>
            <w:bCs/>
            <w:color w:val="000000"/>
            <w:sz w:val="29"/>
            <w:szCs w:val="29"/>
            <w:lang w:eastAsia="zh-CN"/>
          </w:rPr>
          <w:delText xml:space="preserve"> </w:delText>
        </w:r>
      </w:del>
      <w:ins w:id="77" w:author="Jing Yuan" w:date="2017-06-12T21:50:00Z">
        <w:r w:rsidR="00E8649B">
          <w:rPr>
            <w:rFonts w:ascii="Times" w:hAnsi="Times" w:cs="Times"/>
            <w:bCs/>
            <w:color w:val="000000"/>
            <w:sz w:val="29"/>
            <w:szCs w:val="29"/>
            <w:lang w:eastAsia="zh-CN"/>
          </w:rPr>
          <w:t xml:space="preserve"> mind</w:t>
        </w:r>
      </w:ins>
      <w:del w:id="78" w:author="Jing Yuan" w:date="2017-06-12T21:50:00Z">
        <w:r w:rsidR="00363D19" w:rsidDel="00E8649B">
          <w:rPr>
            <w:rFonts w:ascii="Times" w:hAnsi="Times" w:cs="Times"/>
            <w:bCs/>
            <w:color w:val="000000"/>
            <w:sz w:val="29"/>
            <w:szCs w:val="29"/>
            <w:lang w:eastAsia="zh-CN"/>
          </w:rPr>
          <w:delText>beings</w:delText>
        </w:r>
      </w:del>
      <w:r w:rsidR="00A74B49" w:rsidRPr="00A74B49">
        <w:rPr>
          <w:rFonts w:ascii="Times" w:hAnsi="Times" w:cs="Times"/>
          <w:bCs/>
          <w:color w:val="000000"/>
          <w:sz w:val="29"/>
          <w:szCs w:val="29"/>
          <w:lang w:eastAsia="zh-CN"/>
        </w:rPr>
        <w:t xml:space="preserve">. </w:t>
      </w:r>
      <w:del w:id="79" w:author="Jing Yuan" w:date="2017-06-12T21:52:00Z">
        <w:r w:rsidR="00A74B49" w:rsidDel="009F1EF5">
          <w:rPr>
            <w:rFonts w:ascii="Times" w:hAnsi="Times" w:cs="Times"/>
            <w:bCs/>
            <w:color w:val="000000"/>
            <w:sz w:val="29"/>
            <w:szCs w:val="29"/>
            <w:lang w:eastAsia="zh-CN"/>
          </w:rPr>
          <w:delText>Ultimately</w:delText>
        </w:r>
      </w:del>
      <w:ins w:id="80" w:author="Jing Yuan" w:date="2017-06-12T21:52:00Z">
        <w:r w:rsidR="009F1EF5">
          <w:rPr>
            <w:rFonts w:ascii="Times" w:hAnsi="Times" w:cs="Times"/>
            <w:bCs/>
            <w:color w:val="000000"/>
            <w:sz w:val="29"/>
            <w:szCs w:val="29"/>
            <w:lang w:eastAsia="zh-CN"/>
          </w:rPr>
          <w:t>In a word</w:t>
        </w:r>
      </w:ins>
      <w:r w:rsidR="00A74B49">
        <w:rPr>
          <w:rFonts w:ascii="Times" w:hAnsi="Times" w:cs="Times"/>
          <w:bCs/>
          <w:color w:val="000000"/>
          <w:sz w:val="29"/>
          <w:szCs w:val="29"/>
          <w:lang w:eastAsia="zh-CN"/>
        </w:rPr>
        <w:t xml:space="preserve">, technology </w:t>
      </w:r>
      <w:ins w:id="81" w:author="Jing Yuan" w:date="2017-06-12T21:51:00Z">
        <w:r w:rsidR="000F50CC">
          <w:rPr>
            <w:rFonts w:ascii="Times" w:hAnsi="Times" w:cs="Times"/>
            <w:bCs/>
            <w:color w:val="000000"/>
            <w:sz w:val="29"/>
            <w:szCs w:val="29"/>
            <w:lang w:eastAsia="zh-CN"/>
          </w:rPr>
          <w:t xml:space="preserve">design by human, built by </w:t>
        </w:r>
        <w:proofErr w:type="gramStart"/>
        <w:r w:rsidR="000F50CC">
          <w:rPr>
            <w:rFonts w:ascii="Times" w:hAnsi="Times" w:cs="Times"/>
            <w:bCs/>
            <w:color w:val="000000"/>
            <w:sz w:val="29"/>
            <w:szCs w:val="29"/>
            <w:lang w:eastAsia="zh-CN"/>
          </w:rPr>
          <w:t>human,  and</w:t>
        </w:r>
        <w:proofErr w:type="gramEnd"/>
        <w:r w:rsidR="000F50CC">
          <w:rPr>
            <w:rFonts w:ascii="Times" w:hAnsi="Times" w:cs="Times"/>
            <w:bCs/>
            <w:color w:val="000000"/>
            <w:sz w:val="29"/>
            <w:szCs w:val="29"/>
            <w:lang w:eastAsia="zh-CN"/>
          </w:rPr>
          <w:t xml:space="preserve"> ultimately</w:t>
        </w:r>
        <w:r w:rsidR="009F1EF5">
          <w:rPr>
            <w:rFonts w:ascii="Times" w:hAnsi="Times" w:cs="Times"/>
            <w:bCs/>
            <w:color w:val="000000"/>
            <w:sz w:val="29"/>
            <w:szCs w:val="29"/>
            <w:lang w:eastAsia="zh-CN"/>
          </w:rPr>
          <w:t xml:space="preserve">, serve to human </w:t>
        </w:r>
        <w:proofErr w:type="spellStart"/>
        <w:r w:rsidR="009F1EF5">
          <w:rPr>
            <w:rFonts w:ascii="Times" w:hAnsi="Times" w:cs="Times"/>
            <w:bCs/>
            <w:color w:val="000000"/>
            <w:sz w:val="29"/>
            <w:szCs w:val="29"/>
            <w:lang w:eastAsia="zh-CN"/>
          </w:rPr>
          <w:t>needs.</w:t>
        </w:r>
      </w:ins>
      <w:del w:id="82" w:author="Jing Yuan" w:date="2017-06-12T21:51:00Z">
        <w:r w:rsidR="00A74B49" w:rsidRPr="00A74B49" w:rsidDel="000F50CC">
          <w:rPr>
            <w:rFonts w:ascii="Times" w:hAnsi="Times" w:cs="Times"/>
            <w:bCs/>
            <w:color w:val="000000"/>
            <w:sz w:val="29"/>
            <w:szCs w:val="29"/>
            <w:lang w:eastAsia="zh-CN"/>
          </w:rPr>
          <w:delText>serve</w:delText>
        </w:r>
        <w:r w:rsidR="00A74B49" w:rsidDel="000F50CC">
          <w:rPr>
            <w:rFonts w:ascii="Times" w:hAnsi="Times" w:cs="Times"/>
            <w:bCs/>
            <w:color w:val="000000"/>
            <w:sz w:val="29"/>
            <w:szCs w:val="29"/>
            <w:lang w:eastAsia="zh-CN"/>
          </w:rPr>
          <w:delText>s</w:delText>
        </w:r>
        <w:r w:rsidR="00A74B49" w:rsidRPr="00A74B49" w:rsidDel="000F50CC">
          <w:rPr>
            <w:rFonts w:ascii="Times" w:hAnsi="Times" w:cs="Times"/>
            <w:bCs/>
            <w:color w:val="000000"/>
            <w:sz w:val="29"/>
            <w:szCs w:val="29"/>
            <w:lang w:eastAsia="zh-CN"/>
          </w:rPr>
          <w:delText xml:space="preserve"> </w:delText>
        </w:r>
      </w:del>
      <w:del w:id="83" w:author="Jing Yuan" w:date="2017-06-12T21:52:00Z">
        <w:r w:rsidR="00A74B49" w:rsidRPr="00A74B49" w:rsidDel="009F1EF5">
          <w:rPr>
            <w:rFonts w:ascii="Times" w:hAnsi="Times" w:cs="Times"/>
            <w:bCs/>
            <w:color w:val="000000"/>
            <w:sz w:val="29"/>
            <w:szCs w:val="29"/>
            <w:lang w:eastAsia="zh-CN"/>
          </w:rPr>
          <w:delText>up</w:delText>
        </w:r>
        <w:proofErr w:type="spellEnd"/>
        <w:r w:rsidR="00A74B49" w:rsidRPr="00A74B49" w:rsidDel="009F1EF5">
          <w:rPr>
            <w:rFonts w:ascii="Times" w:hAnsi="Times" w:cs="Times"/>
            <w:bCs/>
            <w:color w:val="000000"/>
            <w:sz w:val="29"/>
            <w:szCs w:val="29"/>
            <w:lang w:eastAsia="zh-CN"/>
          </w:rPr>
          <w:delText xml:space="preserve"> adverts, content or services to us users</w:delText>
        </w:r>
        <w:r w:rsidR="00363D19" w:rsidDel="009F1EF5">
          <w:rPr>
            <w:rFonts w:ascii="Times" w:hAnsi="Times" w:cs="Times"/>
            <w:bCs/>
            <w:color w:val="000000"/>
            <w:sz w:val="29"/>
            <w:szCs w:val="29"/>
            <w:lang w:eastAsia="zh-CN"/>
          </w:rPr>
          <w:delText xml:space="preserve"> and is beneficial for us.</w:delText>
        </w:r>
      </w:del>
    </w:p>
    <w:p w14:paraId="663BA43C" w14:textId="5A1DE362" w:rsidR="00363D19" w:rsidRDefault="00363D19" w:rsidP="001B32BB">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r>
        <w:rPr>
          <w:rFonts w:ascii="Times" w:hAnsi="Times" w:cs="Times"/>
          <w:bCs/>
          <w:color w:val="000000"/>
          <w:sz w:val="29"/>
          <w:szCs w:val="29"/>
          <w:lang w:eastAsia="zh-CN"/>
        </w:rPr>
        <w:t xml:space="preserve">Furthermore, </w:t>
      </w:r>
      <w:r w:rsidR="00C70CFD" w:rsidRPr="00C70CFD">
        <w:rPr>
          <w:rFonts w:ascii="Times" w:hAnsi="Times" w:cs="Times"/>
          <w:bCs/>
          <w:color w:val="000000"/>
          <w:sz w:val="29"/>
          <w:szCs w:val="29"/>
          <w:lang w:eastAsia="zh-CN"/>
        </w:rPr>
        <w:t xml:space="preserve">the most </w:t>
      </w:r>
      <w:del w:id="84" w:author="Jing Yuan" w:date="2017-06-12T21:54:00Z">
        <w:r w:rsidR="00C70CFD" w:rsidRPr="00C70CFD" w:rsidDel="0048496C">
          <w:rPr>
            <w:rFonts w:ascii="Times" w:hAnsi="Times" w:cs="Times"/>
            <w:bCs/>
            <w:color w:val="000000"/>
            <w:sz w:val="29"/>
            <w:szCs w:val="29"/>
            <w:lang w:eastAsia="zh-CN"/>
          </w:rPr>
          <w:delText>species-</w:delText>
        </w:r>
      </w:del>
      <w:r w:rsidR="00C70CFD" w:rsidRPr="00C70CFD">
        <w:rPr>
          <w:rFonts w:ascii="Times" w:hAnsi="Times" w:cs="Times"/>
          <w:bCs/>
          <w:color w:val="000000"/>
          <w:sz w:val="29"/>
          <w:szCs w:val="29"/>
          <w:lang w:eastAsia="zh-CN"/>
        </w:rPr>
        <w:t>defining</w:t>
      </w:r>
      <w:r w:rsidR="00C70CFD">
        <w:rPr>
          <w:rFonts w:ascii="Times" w:hAnsi="Times" w:cs="Times"/>
          <w:bCs/>
          <w:color w:val="000000"/>
          <w:sz w:val="29"/>
          <w:szCs w:val="29"/>
          <w:lang w:eastAsia="zh-CN"/>
        </w:rPr>
        <w:t xml:space="preserve"> characteristic of </w:t>
      </w:r>
      <w:del w:id="85" w:author="Jing Yuan" w:date="2017-06-12T21:54:00Z">
        <w:r w:rsidR="00C70CFD" w:rsidDel="0048496C">
          <w:rPr>
            <w:rFonts w:ascii="Times" w:hAnsi="Times" w:cs="Times"/>
            <w:bCs/>
            <w:color w:val="000000"/>
            <w:sz w:val="29"/>
            <w:szCs w:val="29"/>
            <w:lang w:eastAsia="zh-CN"/>
          </w:rPr>
          <w:delText xml:space="preserve">human beings </w:delText>
        </w:r>
      </w:del>
      <w:ins w:id="86" w:author="Jing Yuan" w:date="2017-06-12T21:54:00Z">
        <w:r w:rsidR="0048496C">
          <w:rPr>
            <w:rFonts w:ascii="Times" w:hAnsi="Times" w:cs="Times"/>
            <w:bCs/>
            <w:color w:val="000000"/>
            <w:sz w:val="29"/>
            <w:szCs w:val="29"/>
            <w:lang w:eastAsia="zh-CN"/>
          </w:rPr>
          <w:t xml:space="preserve">homo Sapiens </w:t>
        </w:r>
      </w:ins>
      <w:r w:rsidR="00C70CFD">
        <w:rPr>
          <w:rFonts w:ascii="Times" w:hAnsi="Times" w:cs="Times"/>
          <w:bCs/>
          <w:color w:val="000000"/>
          <w:sz w:val="29"/>
          <w:szCs w:val="29"/>
          <w:lang w:eastAsia="zh-CN"/>
        </w:rPr>
        <w:t xml:space="preserve">is that they could </w:t>
      </w:r>
      <w:r w:rsidR="00C70CFD" w:rsidRPr="00C70CFD">
        <w:rPr>
          <w:rFonts w:ascii="Times" w:hAnsi="Times" w:cs="Times"/>
          <w:bCs/>
          <w:color w:val="000000"/>
          <w:sz w:val="29"/>
          <w:szCs w:val="29"/>
          <w:lang w:eastAsia="zh-CN"/>
        </w:rPr>
        <w:t xml:space="preserve">can create </w:t>
      </w:r>
      <w:ins w:id="87" w:author="Jing Yuan" w:date="2017-06-12T21:56:00Z">
        <w:r w:rsidR="00F757EC">
          <w:rPr>
            <w:rFonts w:ascii="Times" w:hAnsi="Times" w:cs="Times"/>
            <w:bCs/>
            <w:color w:val="000000"/>
            <w:sz w:val="29"/>
            <w:szCs w:val="29"/>
            <w:lang w:eastAsia="zh-CN"/>
          </w:rPr>
          <w:t xml:space="preserve">new </w:t>
        </w:r>
      </w:ins>
      <w:r w:rsidR="00C70CFD" w:rsidRPr="00C70CFD">
        <w:rPr>
          <w:rFonts w:ascii="Times" w:hAnsi="Times" w:cs="Times"/>
          <w:bCs/>
          <w:color w:val="000000"/>
          <w:sz w:val="29"/>
          <w:szCs w:val="29"/>
          <w:lang w:eastAsia="zh-CN"/>
        </w:rPr>
        <w:t>things</w:t>
      </w:r>
      <w:r w:rsidR="00C70CFD">
        <w:rPr>
          <w:rFonts w:ascii="Times" w:hAnsi="Times" w:cs="Times"/>
          <w:bCs/>
          <w:color w:val="000000"/>
          <w:sz w:val="29"/>
          <w:szCs w:val="29"/>
          <w:lang w:eastAsia="zh-CN"/>
        </w:rPr>
        <w:t xml:space="preserve">, like </w:t>
      </w:r>
      <w:commentRangeStart w:id="88"/>
      <w:r w:rsidR="00C70CFD" w:rsidRPr="00C70CFD">
        <w:rPr>
          <w:rFonts w:ascii="Times" w:hAnsi="Times" w:cs="Times"/>
          <w:bCs/>
          <w:color w:val="000000"/>
          <w:sz w:val="29"/>
          <w:szCs w:val="29"/>
          <w:lang w:eastAsia="zh-CN"/>
        </w:rPr>
        <w:t>concepts, business models and ideas</w:t>
      </w:r>
      <w:commentRangeEnd w:id="88"/>
      <w:r w:rsidR="00EA4B10">
        <w:rPr>
          <w:rStyle w:val="CommentReference"/>
        </w:rPr>
        <w:commentReference w:id="88"/>
      </w:r>
      <w:r w:rsidR="00C70CFD">
        <w:rPr>
          <w:rFonts w:ascii="Times" w:hAnsi="Times" w:cs="Times"/>
          <w:bCs/>
          <w:color w:val="000000"/>
          <w:sz w:val="29"/>
          <w:szCs w:val="29"/>
          <w:lang w:eastAsia="zh-CN"/>
        </w:rPr>
        <w:t xml:space="preserve">; while, machines are </w:t>
      </w:r>
      <w:ins w:id="89" w:author="Jing Yuan" w:date="2017-06-12T21:56:00Z">
        <w:r w:rsidR="0037034C">
          <w:rPr>
            <w:rFonts w:ascii="Times" w:hAnsi="Times" w:cs="Times"/>
            <w:bCs/>
            <w:color w:val="000000"/>
            <w:sz w:val="29"/>
            <w:szCs w:val="29"/>
            <w:lang w:eastAsia="zh-CN"/>
          </w:rPr>
          <w:t xml:space="preserve">only </w:t>
        </w:r>
      </w:ins>
      <w:r w:rsidR="00C70CFD">
        <w:rPr>
          <w:rFonts w:ascii="Times" w:hAnsi="Times" w:cs="Times"/>
          <w:bCs/>
          <w:color w:val="000000"/>
          <w:sz w:val="29"/>
          <w:szCs w:val="29"/>
          <w:lang w:eastAsia="zh-CN"/>
        </w:rPr>
        <w:t xml:space="preserve">good at </w:t>
      </w:r>
      <w:r w:rsidR="00C70CFD" w:rsidRPr="00C70CFD">
        <w:rPr>
          <w:rFonts w:ascii="Times" w:hAnsi="Times" w:cs="Times"/>
          <w:bCs/>
          <w:color w:val="000000"/>
          <w:sz w:val="29"/>
          <w:szCs w:val="29"/>
          <w:lang w:eastAsia="zh-CN"/>
        </w:rPr>
        <w:t>computing</w:t>
      </w:r>
      <w:r w:rsidR="00C70CFD">
        <w:rPr>
          <w:rFonts w:ascii="Times" w:hAnsi="Times" w:cs="Times"/>
          <w:bCs/>
          <w:color w:val="000000"/>
          <w:sz w:val="29"/>
          <w:szCs w:val="29"/>
          <w:lang w:eastAsia="zh-CN"/>
        </w:rPr>
        <w:t>. H</w:t>
      </w:r>
      <w:r w:rsidR="0047296F" w:rsidRPr="0047296F">
        <w:rPr>
          <w:rFonts w:ascii="Times" w:hAnsi="Times" w:cs="Times"/>
          <w:bCs/>
          <w:color w:val="000000"/>
          <w:sz w:val="29"/>
          <w:szCs w:val="29"/>
          <w:lang w:eastAsia="zh-CN"/>
        </w:rPr>
        <w:t>uman and computer</w:t>
      </w:r>
      <w:ins w:id="90" w:author="Jing Yuan" w:date="2017-06-12T21:58:00Z">
        <w:r w:rsidR="00EA4B10">
          <w:rPr>
            <w:rFonts w:ascii="Times" w:hAnsi="Times" w:cs="Times" w:hint="eastAsia"/>
            <w:bCs/>
            <w:color w:val="000000"/>
            <w:sz w:val="29"/>
            <w:szCs w:val="29"/>
            <w:lang w:eastAsia="zh-CN"/>
          </w:rPr>
          <w:t xml:space="preserve"> have</w:t>
        </w:r>
        <w:r w:rsidR="00EA4B10">
          <w:rPr>
            <w:rFonts w:ascii="Times" w:hAnsi="Times" w:cs="Times"/>
            <w:bCs/>
            <w:color w:val="000000"/>
            <w:sz w:val="29"/>
            <w:szCs w:val="29"/>
            <w:lang w:eastAsia="zh-CN"/>
          </w:rPr>
          <w:t xml:space="preserve"> strengths in different field. </w:t>
        </w:r>
      </w:ins>
      <w:ins w:id="91" w:author="Jing Yuan" w:date="2017-06-12T22:02:00Z">
        <w:r w:rsidR="00C46E6F">
          <w:rPr>
            <w:rFonts w:ascii="Times" w:hAnsi="Times" w:cs="Times"/>
            <w:bCs/>
            <w:color w:val="000000"/>
            <w:sz w:val="29"/>
            <w:szCs w:val="29"/>
            <w:lang w:eastAsia="zh-CN"/>
          </w:rPr>
          <w:t xml:space="preserve">It is </w:t>
        </w:r>
      </w:ins>
      <w:ins w:id="92" w:author="Jing Yuan" w:date="2017-06-12T22:03:00Z">
        <w:r w:rsidR="00393E79">
          <w:rPr>
            <w:rFonts w:ascii="Times" w:hAnsi="Times" w:cs="Times"/>
            <w:bCs/>
            <w:color w:val="000000"/>
            <w:sz w:val="29"/>
            <w:szCs w:val="29"/>
            <w:lang w:eastAsia="zh-CN"/>
          </w:rPr>
          <w:t xml:space="preserve">wise </w:t>
        </w:r>
      </w:ins>
      <w:ins w:id="93" w:author="Jing Yuan" w:date="2017-06-12T22:02:00Z">
        <w:r w:rsidR="00B35F2F">
          <w:rPr>
            <w:rFonts w:ascii="Times" w:hAnsi="Times" w:cs="Times"/>
            <w:bCs/>
            <w:color w:val="000000"/>
            <w:sz w:val="29"/>
            <w:szCs w:val="29"/>
            <w:lang w:eastAsia="zh-CN"/>
          </w:rPr>
          <w:t xml:space="preserve">to </w:t>
        </w:r>
      </w:ins>
      <w:ins w:id="94" w:author="Jing Yuan" w:date="2017-06-12T22:00:00Z">
        <w:r w:rsidR="00393E79">
          <w:rPr>
            <w:rFonts w:ascii="Times" w:hAnsi="Times" w:cs="Times"/>
            <w:bCs/>
            <w:color w:val="000000"/>
            <w:sz w:val="29"/>
            <w:szCs w:val="29"/>
            <w:lang w:eastAsia="zh-CN"/>
          </w:rPr>
          <w:t>think the machine as a friend not</w:t>
        </w:r>
      </w:ins>
      <w:ins w:id="95" w:author="Jing Yuan" w:date="2017-06-12T22:01:00Z">
        <w:r w:rsidR="00C46E6F">
          <w:rPr>
            <w:rFonts w:ascii="Times" w:hAnsi="Times" w:cs="Times"/>
            <w:bCs/>
            <w:color w:val="000000"/>
            <w:sz w:val="29"/>
            <w:szCs w:val="29"/>
            <w:lang w:eastAsia="zh-CN"/>
          </w:rPr>
          <w:t xml:space="preserve"> an enemy which will conquer </w:t>
        </w:r>
        <w:proofErr w:type="spellStart"/>
        <w:r w:rsidR="00C46E6F">
          <w:rPr>
            <w:rFonts w:ascii="Times" w:hAnsi="Times" w:cs="Times"/>
            <w:bCs/>
            <w:color w:val="000000"/>
            <w:sz w:val="29"/>
            <w:szCs w:val="29"/>
            <w:lang w:eastAsia="zh-CN"/>
          </w:rPr>
          <w:t>us</w:t>
        </w:r>
      </w:ins>
      <w:del w:id="96" w:author="Jing Yuan" w:date="2017-06-12T21:58:00Z">
        <w:r w:rsidR="0047296F" w:rsidRPr="0047296F" w:rsidDel="00EA4B10">
          <w:rPr>
            <w:rFonts w:ascii="Times" w:hAnsi="Times" w:cs="Times"/>
            <w:bCs/>
            <w:color w:val="000000"/>
            <w:sz w:val="29"/>
            <w:szCs w:val="29"/>
            <w:lang w:eastAsia="zh-CN"/>
          </w:rPr>
          <w:delText xml:space="preserve"> </w:delText>
        </w:r>
        <w:r w:rsidR="00C70CFD" w:rsidDel="00EA4B10">
          <w:rPr>
            <w:rFonts w:ascii="Times" w:hAnsi="Times" w:cs="Times"/>
            <w:bCs/>
            <w:color w:val="000000"/>
            <w:sz w:val="29"/>
            <w:szCs w:val="29"/>
            <w:lang w:eastAsia="zh-CN"/>
          </w:rPr>
          <w:delText xml:space="preserve">are in different </w:delText>
        </w:r>
        <w:r w:rsidR="00C70CFD" w:rsidRPr="00C70CFD" w:rsidDel="00EA4B10">
          <w:rPr>
            <w:rFonts w:ascii="Times" w:hAnsi="Times" w:cs="Times"/>
            <w:bCs/>
            <w:color w:val="000000"/>
            <w:sz w:val="29"/>
            <w:szCs w:val="29"/>
            <w:lang w:eastAsia="zh-CN"/>
          </w:rPr>
          <w:delText>dimension</w:delText>
        </w:r>
        <w:r w:rsidR="00C70CFD" w:rsidDel="00EA4B10">
          <w:rPr>
            <w:rFonts w:ascii="Times" w:hAnsi="Times" w:cs="Times" w:hint="eastAsia"/>
            <w:bCs/>
            <w:color w:val="000000"/>
            <w:sz w:val="29"/>
            <w:szCs w:val="29"/>
            <w:lang w:eastAsia="zh-CN"/>
          </w:rPr>
          <w:delText xml:space="preserve"> </w:delText>
        </w:r>
        <w:r w:rsidR="00C70CFD" w:rsidDel="00EA4B10">
          <w:rPr>
            <w:rFonts w:ascii="Times" w:hAnsi="Times" w:cs="Times"/>
            <w:bCs/>
            <w:color w:val="000000"/>
            <w:sz w:val="29"/>
            <w:szCs w:val="29"/>
            <w:lang w:eastAsia="zh-CN"/>
          </w:rPr>
          <w:delText xml:space="preserve">and </w:delText>
        </w:r>
      </w:del>
      <w:del w:id="97" w:author="Jing Yuan" w:date="2017-06-12T22:00:00Z">
        <w:r w:rsidR="0047296F" w:rsidRPr="0047296F" w:rsidDel="007A2015">
          <w:rPr>
            <w:rFonts w:ascii="Times" w:hAnsi="Times" w:cs="Times"/>
            <w:bCs/>
            <w:color w:val="000000"/>
            <w:sz w:val="29"/>
            <w:szCs w:val="29"/>
            <w:lang w:eastAsia="zh-CN"/>
          </w:rPr>
          <w:delText>collaborat</w:delText>
        </w:r>
      </w:del>
      <w:del w:id="98" w:author="Jing Yuan" w:date="2017-06-12T21:58:00Z">
        <w:r w:rsidR="0047296F" w:rsidRPr="0047296F" w:rsidDel="00EA4B10">
          <w:rPr>
            <w:rFonts w:ascii="Times" w:hAnsi="Times" w:cs="Times"/>
            <w:bCs/>
            <w:color w:val="000000"/>
            <w:sz w:val="29"/>
            <w:szCs w:val="29"/>
            <w:lang w:eastAsia="zh-CN"/>
          </w:rPr>
          <w:delText xml:space="preserve">ing </w:delText>
        </w:r>
      </w:del>
      <w:ins w:id="99" w:author="Jing Yuan" w:date="2017-06-12T22:00:00Z">
        <w:r w:rsidR="007A2015">
          <w:rPr>
            <w:rFonts w:ascii="Times" w:hAnsi="Times" w:cs="Times"/>
            <w:bCs/>
            <w:color w:val="000000"/>
            <w:sz w:val="29"/>
            <w:szCs w:val="29"/>
            <w:lang w:eastAsia="zh-CN"/>
          </w:rPr>
          <w:t>.</w:t>
        </w:r>
      </w:ins>
      <w:ins w:id="100" w:author="Jing Yuan" w:date="2017-06-12T22:04:00Z">
        <w:r w:rsidR="00D13C4D">
          <w:rPr>
            <w:rFonts w:ascii="Times" w:hAnsi="Times" w:cs="Times"/>
            <w:bCs/>
            <w:color w:val="000000"/>
            <w:sz w:val="29"/>
            <w:szCs w:val="29"/>
            <w:lang w:eastAsia="zh-CN"/>
          </w:rPr>
          <w:t>As</w:t>
        </w:r>
        <w:proofErr w:type="spellEnd"/>
        <w:r w:rsidR="00D13C4D">
          <w:rPr>
            <w:rFonts w:ascii="Times" w:hAnsi="Times" w:cs="Times"/>
            <w:bCs/>
            <w:color w:val="000000"/>
            <w:sz w:val="29"/>
            <w:szCs w:val="29"/>
            <w:lang w:eastAsia="zh-CN"/>
          </w:rPr>
          <w:t xml:space="preserve"> XX </w:t>
        </w:r>
        <w:proofErr w:type="gramStart"/>
        <w:r w:rsidR="00D13C4D">
          <w:rPr>
            <w:rFonts w:ascii="Times" w:hAnsi="Times" w:cs="Times"/>
            <w:bCs/>
            <w:color w:val="000000"/>
            <w:sz w:val="29"/>
            <w:szCs w:val="29"/>
            <w:lang w:eastAsia="zh-CN"/>
          </w:rPr>
          <w:t>said ,</w:t>
        </w:r>
        <w:proofErr w:type="gramEnd"/>
        <w:r w:rsidR="00D13C4D">
          <w:rPr>
            <w:rFonts w:ascii="Times" w:hAnsi="Times" w:cs="Times"/>
            <w:bCs/>
            <w:color w:val="000000"/>
            <w:sz w:val="29"/>
            <w:szCs w:val="29"/>
            <w:lang w:eastAsia="zh-CN"/>
          </w:rPr>
          <w:t xml:space="preserve"> the only enemy is </w:t>
        </w:r>
        <w:proofErr w:type="spellStart"/>
        <w:r w:rsidR="00D13C4D">
          <w:rPr>
            <w:rFonts w:ascii="Times" w:hAnsi="Times" w:cs="Times"/>
            <w:bCs/>
            <w:color w:val="000000"/>
            <w:sz w:val="29"/>
            <w:szCs w:val="29"/>
            <w:lang w:eastAsia="zh-CN"/>
          </w:rPr>
          <w:t>ourseleses</w:t>
        </w:r>
      </w:ins>
      <w:proofErr w:type="spellEnd"/>
      <w:ins w:id="101" w:author="Jing Yuan" w:date="2017-06-12T22:00:00Z">
        <w:r w:rsidR="007A2015">
          <w:rPr>
            <w:rFonts w:ascii="Times" w:hAnsi="Times" w:cs="Times"/>
            <w:bCs/>
            <w:color w:val="000000"/>
            <w:sz w:val="29"/>
            <w:szCs w:val="29"/>
            <w:lang w:eastAsia="zh-CN"/>
          </w:rPr>
          <w:t xml:space="preserve"> </w:t>
        </w:r>
      </w:ins>
      <w:ins w:id="102" w:author="Jing Yuan" w:date="2017-06-12T22:05:00Z">
        <w:r w:rsidR="002814D6">
          <w:rPr>
            <w:rFonts w:ascii="Times" w:hAnsi="Times" w:cs="Times"/>
            <w:bCs/>
            <w:color w:val="000000"/>
            <w:sz w:val="29"/>
            <w:szCs w:val="29"/>
            <w:lang w:eastAsia="zh-CN"/>
          </w:rPr>
          <w:t xml:space="preserve">. It is also true </w:t>
        </w:r>
        <w:proofErr w:type="spellStart"/>
        <w:r w:rsidR="002814D6">
          <w:rPr>
            <w:rFonts w:ascii="Times" w:hAnsi="Times" w:cs="Times"/>
            <w:bCs/>
            <w:color w:val="000000"/>
            <w:sz w:val="29"/>
            <w:szCs w:val="29"/>
            <w:lang w:eastAsia="zh-CN"/>
          </w:rPr>
          <w:t>here</w:t>
        </w:r>
      </w:ins>
      <w:del w:id="103" w:author="Jing Yuan" w:date="2017-06-12T21:58:00Z">
        <w:r w:rsidR="0047296F" w:rsidRPr="0047296F" w:rsidDel="00EA4B10">
          <w:rPr>
            <w:rFonts w:ascii="Times" w:hAnsi="Times" w:cs="Times"/>
            <w:bCs/>
            <w:color w:val="000000"/>
            <w:sz w:val="29"/>
            <w:szCs w:val="29"/>
            <w:lang w:eastAsia="zh-CN"/>
          </w:rPr>
          <w:delText>together make an unbeatable combination</w:delText>
        </w:r>
      </w:del>
      <w:r w:rsidR="0047296F" w:rsidRPr="0047296F">
        <w:rPr>
          <w:rFonts w:ascii="Times" w:hAnsi="Times" w:cs="Times"/>
          <w:bCs/>
          <w:color w:val="000000"/>
          <w:sz w:val="29"/>
          <w:szCs w:val="29"/>
          <w:lang w:eastAsia="zh-CN"/>
        </w:rPr>
        <w:t>.</w:t>
      </w:r>
      <w:ins w:id="104" w:author="Jing Yuan" w:date="2017-06-12T22:05:00Z">
        <w:r w:rsidR="002814D6">
          <w:rPr>
            <w:rFonts w:ascii="Times" w:hAnsi="Times" w:cs="Times"/>
            <w:bCs/>
            <w:color w:val="000000"/>
            <w:sz w:val="29"/>
            <w:szCs w:val="29"/>
            <w:lang w:eastAsia="zh-CN"/>
          </w:rPr>
          <w:t>Whether</w:t>
        </w:r>
        <w:proofErr w:type="spellEnd"/>
        <w:r w:rsidR="002814D6">
          <w:rPr>
            <w:rFonts w:ascii="Times" w:hAnsi="Times" w:cs="Times"/>
            <w:bCs/>
            <w:color w:val="000000"/>
            <w:sz w:val="29"/>
            <w:szCs w:val="29"/>
            <w:lang w:eastAsia="zh-CN"/>
          </w:rPr>
          <w:t xml:space="preserve"> the technology is a friend or enemy is all depend on the way we use technical products.</w:t>
        </w:r>
      </w:ins>
      <w:r w:rsidR="00B16907">
        <w:rPr>
          <w:rFonts w:ascii="Times" w:hAnsi="Times" w:cs="Times"/>
          <w:bCs/>
          <w:color w:val="000000"/>
          <w:sz w:val="29"/>
          <w:szCs w:val="29"/>
          <w:lang w:eastAsia="zh-CN"/>
        </w:rPr>
        <w:t xml:space="preserve"> </w:t>
      </w:r>
      <w:r w:rsidR="00B16907" w:rsidRPr="00B16907">
        <w:rPr>
          <w:rFonts w:ascii="Times" w:hAnsi="Times" w:cs="Times"/>
          <w:bCs/>
          <w:color w:val="000000"/>
          <w:sz w:val="29"/>
          <w:szCs w:val="29"/>
          <w:lang w:eastAsia="zh-CN"/>
        </w:rPr>
        <w:t>The nature of collaboration i</w:t>
      </w:r>
      <w:ins w:id="105" w:author="Jing Yuan" w:date="2017-06-12T22:06:00Z">
        <w:r w:rsidR="008E7790">
          <w:rPr>
            <w:rFonts w:ascii="Times" w:hAnsi="Times" w:cs="Times"/>
            <w:bCs/>
            <w:color w:val="000000"/>
            <w:sz w:val="29"/>
            <w:szCs w:val="29"/>
            <w:lang w:eastAsia="zh-CN"/>
          </w:rPr>
          <w:t>s</w:t>
        </w:r>
      </w:ins>
      <w:del w:id="106" w:author="Jing Yuan" w:date="2017-06-12T22:00:00Z">
        <w:r w:rsidR="00B16907" w:rsidRPr="00B16907" w:rsidDel="007A2015">
          <w:rPr>
            <w:rFonts w:ascii="Times" w:hAnsi="Times" w:cs="Times"/>
            <w:bCs/>
            <w:color w:val="000000"/>
            <w:sz w:val="29"/>
            <w:szCs w:val="29"/>
            <w:lang w:eastAsia="zh-CN"/>
          </w:rPr>
          <w:delText>s</w:delText>
        </w:r>
      </w:del>
      <w:r w:rsidR="00B16907" w:rsidRPr="00B16907">
        <w:rPr>
          <w:rFonts w:ascii="Times" w:hAnsi="Times" w:cs="Times"/>
          <w:bCs/>
          <w:color w:val="000000"/>
          <w:sz w:val="29"/>
          <w:szCs w:val="29"/>
          <w:lang w:eastAsia="zh-CN"/>
        </w:rPr>
        <w:t xml:space="preserve"> to partner with others to transcend our own limitations. </w:t>
      </w:r>
      <w:r w:rsidR="00B16907">
        <w:rPr>
          <w:rFonts w:ascii="Times" w:hAnsi="Times" w:cs="Times"/>
          <w:bCs/>
          <w:color w:val="000000"/>
          <w:sz w:val="29"/>
          <w:szCs w:val="29"/>
          <w:lang w:eastAsia="zh-CN"/>
        </w:rPr>
        <w:t>A</w:t>
      </w:r>
      <w:r w:rsidR="00B16907" w:rsidRPr="00B16907">
        <w:rPr>
          <w:rFonts w:ascii="Times" w:hAnsi="Times" w:cs="Times"/>
          <w:bCs/>
          <w:color w:val="000000"/>
          <w:sz w:val="29"/>
          <w:szCs w:val="29"/>
          <w:lang w:eastAsia="zh-CN"/>
        </w:rPr>
        <w:t xml:space="preserve">s machines become more </w:t>
      </w:r>
      <w:del w:id="107" w:author="Jing Yuan" w:date="2017-06-12T22:06:00Z">
        <w:r w:rsidR="00B16907" w:rsidRPr="00B16907" w:rsidDel="008E7790">
          <w:rPr>
            <w:rFonts w:ascii="Times" w:hAnsi="Times" w:cs="Times"/>
            <w:bCs/>
            <w:color w:val="000000"/>
            <w:sz w:val="29"/>
            <w:szCs w:val="29"/>
            <w:lang w:eastAsia="zh-CN"/>
          </w:rPr>
          <w:delText xml:space="preserve">sophisticated </w:delText>
        </w:r>
      </w:del>
      <w:ins w:id="108" w:author="Jing Yuan" w:date="2017-06-12T22:06:00Z">
        <w:r w:rsidR="008E7790">
          <w:rPr>
            <w:rFonts w:ascii="Times" w:hAnsi="Times" w:cs="Times"/>
            <w:bCs/>
            <w:color w:val="000000"/>
            <w:sz w:val="29"/>
            <w:szCs w:val="29"/>
            <w:lang w:eastAsia="zh-CN"/>
          </w:rPr>
          <w:t>complex</w:t>
        </w:r>
        <w:r w:rsidR="008E7790" w:rsidRPr="00B16907">
          <w:rPr>
            <w:rFonts w:ascii="Times" w:hAnsi="Times" w:cs="Times"/>
            <w:bCs/>
            <w:color w:val="000000"/>
            <w:sz w:val="29"/>
            <w:szCs w:val="29"/>
            <w:lang w:eastAsia="zh-CN"/>
          </w:rPr>
          <w:t xml:space="preserve"> </w:t>
        </w:r>
      </w:ins>
      <w:proofErr w:type="gramStart"/>
      <w:r w:rsidR="00B16907" w:rsidRPr="00B16907">
        <w:rPr>
          <w:rFonts w:ascii="Times" w:hAnsi="Times" w:cs="Times"/>
          <w:bCs/>
          <w:color w:val="000000"/>
          <w:sz w:val="29"/>
          <w:szCs w:val="29"/>
          <w:lang w:eastAsia="zh-CN"/>
        </w:rPr>
        <w:t>and also</w:t>
      </w:r>
      <w:proofErr w:type="gramEnd"/>
      <w:r w:rsidR="00B16907" w:rsidRPr="00B16907">
        <w:rPr>
          <w:rFonts w:ascii="Times" w:hAnsi="Times" w:cs="Times"/>
          <w:bCs/>
          <w:color w:val="000000"/>
          <w:sz w:val="29"/>
          <w:szCs w:val="29"/>
          <w:lang w:eastAsia="zh-CN"/>
        </w:rPr>
        <w:t xml:space="preserve"> </w:t>
      </w:r>
      <w:del w:id="109" w:author="Jing Yuan" w:date="2017-06-12T22:06:00Z">
        <w:r w:rsidR="00B16907" w:rsidRPr="00B16907" w:rsidDel="008E7790">
          <w:rPr>
            <w:rFonts w:ascii="Times" w:hAnsi="Times" w:cs="Times"/>
            <w:bCs/>
            <w:color w:val="000000"/>
            <w:sz w:val="29"/>
            <w:szCs w:val="29"/>
            <w:lang w:eastAsia="zh-CN"/>
          </w:rPr>
          <w:delText xml:space="preserve">harness </w:delText>
        </w:r>
      </w:del>
      <w:ins w:id="110" w:author="Jing Yuan" w:date="2017-06-12T22:06:00Z">
        <w:r w:rsidR="008E7790">
          <w:rPr>
            <w:rFonts w:ascii="Times" w:hAnsi="Times" w:cs="Times"/>
            <w:bCs/>
            <w:color w:val="000000"/>
            <w:sz w:val="29"/>
            <w:szCs w:val="29"/>
            <w:lang w:eastAsia="zh-CN"/>
          </w:rPr>
          <w:t>lea</w:t>
        </w:r>
        <w:r w:rsidR="008E7790">
          <w:rPr>
            <w:rFonts w:ascii="Times" w:hAnsi="Times" w:cs="Times" w:hint="eastAsia"/>
            <w:bCs/>
            <w:color w:val="000000"/>
            <w:sz w:val="29"/>
            <w:szCs w:val="29"/>
            <w:lang w:eastAsia="zh-CN"/>
          </w:rPr>
          <w:t>rned</w:t>
        </w:r>
        <w:r w:rsidR="008E7790" w:rsidRPr="00B16907">
          <w:rPr>
            <w:rFonts w:ascii="Times" w:hAnsi="Times" w:cs="Times"/>
            <w:bCs/>
            <w:color w:val="000000"/>
            <w:sz w:val="29"/>
            <w:szCs w:val="29"/>
            <w:lang w:eastAsia="zh-CN"/>
          </w:rPr>
          <w:t xml:space="preserve"> </w:t>
        </w:r>
      </w:ins>
      <w:r w:rsidR="00B16907" w:rsidRPr="00B16907">
        <w:rPr>
          <w:rFonts w:ascii="Times" w:hAnsi="Times" w:cs="Times"/>
          <w:bCs/>
          <w:color w:val="000000"/>
          <w:sz w:val="29"/>
          <w:szCs w:val="29"/>
          <w:lang w:eastAsia="zh-CN"/>
        </w:rPr>
        <w:t xml:space="preserve">much of our skills, they </w:t>
      </w:r>
      <w:ins w:id="111" w:author="Jing Yuan" w:date="2017-06-12T22:07:00Z">
        <w:r w:rsidR="008E7790">
          <w:rPr>
            <w:rFonts w:ascii="Times" w:hAnsi="Times" w:cs="Times" w:hint="eastAsia"/>
            <w:bCs/>
            <w:color w:val="000000"/>
            <w:sz w:val="29"/>
            <w:szCs w:val="29"/>
            <w:lang w:eastAsia="zh-CN"/>
          </w:rPr>
          <w:t>on</w:t>
        </w:r>
        <w:r w:rsidR="008E7790">
          <w:rPr>
            <w:rFonts w:ascii="Times" w:hAnsi="Times" w:cs="Times"/>
            <w:bCs/>
            <w:color w:val="000000"/>
            <w:sz w:val="29"/>
            <w:szCs w:val="29"/>
            <w:lang w:eastAsia="zh-CN"/>
          </w:rPr>
          <w:t xml:space="preserve">ly </w:t>
        </w:r>
      </w:ins>
      <w:del w:id="112" w:author="Jing Yuan" w:date="2017-06-12T22:07:00Z">
        <w:r w:rsidR="00B16907" w:rsidRPr="00B16907" w:rsidDel="008E7790">
          <w:rPr>
            <w:rFonts w:ascii="Times" w:hAnsi="Times" w:cs="Times"/>
            <w:bCs/>
            <w:color w:val="000000"/>
            <w:sz w:val="29"/>
            <w:szCs w:val="29"/>
            <w:lang w:eastAsia="zh-CN"/>
          </w:rPr>
          <w:delText>begin to complement and augment</w:delText>
        </w:r>
      </w:del>
      <w:ins w:id="113" w:author="Jing Yuan" w:date="2017-06-12T22:07:00Z">
        <w:r w:rsidR="008E7790">
          <w:rPr>
            <w:rFonts w:ascii="Times" w:hAnsi="Times" w:cs="Times"/>
            <w:bCs/>
            <w:color w:val="000000"/>
            <w:sz w:val="29"/>
            <w:szCs w:val="29"/>
            <w:lang w:eastAsia="zh-CN"/>
          </w:rPr>
          <w:t>boost</w:t>
        </w:r>
      </w:ins>
      <w:r w:rsidR="00B16907" w:rsidRPr="00B16907">
        <w:rPr>
          <w:rFonts w:ascii="Times" w:hAnsi="Times" w:cs="Times"/>
          <w:bCs/>
          <w:color w:val="000000"/>
          <w:sz w:val="29"/>
          <w:szCs w:val="29"/>
          <w:lang w:eastAsia="zh-CN"/>
        </w:rPr>
        <w:t xml:space="preserve"> us</w:t>
      </w:r>
      <w:ins w:id="114" w:author="Jing Yuan" w:date="2017-06-12T22:07:00Z">
        <w:r w:rsidR="008E7790">
          <w:rPr>
            <w:rFonts w:ascii="Times" w:hAnsi="Times" w:cs="Times"/>
            <w:bCs/>
            <w:color w:val="000000"/>
            <w:sz w:val="29"/>
            <w:szCs w:val="29"/>
            <w:lang w:eastAsia="zh-CN"/>
          </w:rPr>
          <w:t xml:space="preserve"> performance</w:t>
        </w:r>
      </w:ins>
      <w:r w:rsidR="00B16907" w:rsidRPr="00B16907">
        <w:rPr>
          <w:rFonts w:ascii="Times" w:hAnsi="Times" w:cs="Times"/>
          <w:bCs/>
          <w:color w:val="000000"/>
          <w:sz w:val="29"/>
          <w:szCs w:val="29"/>
          <w:lang w:eastAsia="zh-CN"/>
        </w:rPr>
        <w:t>.</w:t>
      </w:r>
      <w:r w:rsidR="00B16907">
        <w:rPr>
          <w:rFonts w:ascii="Times" w:hAnsi="Times" w:cs="Times"/>
          <w:bCs/>
          <w:color w:val="000000"/>
          <w:sz w:val="29"/>
          <w:szCs w:val="29"/>
          <w:lang w:eastAsia="zh-CN"/>
        </w:rPr>
        <w:t xml:space="preserve"> One example is </w:t>
      </w:r>
      <w:commentRangeStart w:id="115"/>
      <w:r w:rsidR="00B16907" w:rsidRPr="00B16907">
        <w:rPr>
          <w:rFonts w:ascii="Times" w:hAnsi="Times" w:cs="Times"/>
          <w:bCs/>
          <w:color w:val="000000"/>
          <w:sz w:val="29"/>
          <w:szCs w:val="29"/>
          <w:lang w:eastAsia="zh-CN"/>
        </w:rPr>
        <w:t>Foodborne Chicago, which uses computers and code to search Twitter for tweets related to food poisoning</w:t>
      </w:r>
      <w:commentRangeEnd w:id="115"/>
      <w:r w:rsidR="00EC3503">
        <w:rPr>
          <w:rStyle w:val="CommentReference"/>
        </w:rPr>
        <w:commentReference w:id="115"/>
      </w:r>
      <w:r w:rsidR="00B16907" w:rsidRPr="00B16907">
        <w:rPr>
          <w:rFonts w:ascii="Times" w:hAnsi="Times" w:cs="Times"/>
          <w:bCs/>
          <w:color w:val="000000"/>
          <w:sz w:val="29"/>
          <w:szCs w:val="29"/>
          <w:lang w:eastAsia="zh-CN"/>
        </w:rPr>
        <w:t>. From computer-generated leads, humans take over to determine if there was likely a case of food poisoning. The result has been additional restaurant inspections in Chicago that would not have occurred otherwise.</w:t>
      </w:r>
      <w:r w:rsidR="00B16907">
        <w:rPr>
          <w:rFonts w:ascii="Times" w:hAnsi="Times" w:cs="Times"/>
          <w:bCs/>
          <w:color w:val="000000"/>
          <w:sz w:val="29"/>
          <w:szCs w:val="29"/>
          <w:lang w:eastAsia="zh-CN"/>
        </w:rPr>
        <w:t xml:space="preserve"> To sum up, </w:t>
      </w:r>
      <w:r w:rsidR="00B16907" w:rsidRPr="00B16907">
        <w:rPr>
          <w:rFonts w:ascii="Times" w:hAnsi="Times" w:cs="Times"/>
          <w:bCs/>
          <w:color w:val="000000"/>
          <w:sz w:val="29"/>
          <w:szCs w:val="29"/>
          <w:lang w:eastAsia="zh-CN"/>
        </w:rPr>
        <w:t>technology provides people with effective instruments for intellectual work.</w:t>
      </w:r>
      <w:bookmarkStart w:id="116" w:name="_GoBack"/>
      <w:bookmarkEnd w:id="116"/>
    </w:p>
    <w:p w14:paraId="5DDCA4B9" w14:textId="77777777" w:rsidR="00363D19" w:rsidRDefault="00363D19" w:rsidP="001B32BB">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p>
    <w:p w14:paraId="6ADAD286" w14:textId="77777777" w:rsidR="00363D19" w:rsidRDefault="00363D19" w:rsidP="001B32BB">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p>
    <w:p w14:paraId="0F76035F" w14:textId="77777777" w:rsidR="003B13A4" w:rsidRDefault="003B13A4" w:rsidP="00E25A7B">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p>
    <w:p w14:paraId="6613F388" w14:textId="77777777" w:rsidR="003B13A4" w:rsidRDefault="003B13A4" w:rsidP="00E25A7B">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p>
    <w:p w14:paraId="73FEF73A" w14:textId="77777777" w:rsidR="00E25A7B" w:rsidRPr="00E25A7B" w:rsidRDefault="00E25A7B" w:rsidP="00A413C4">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p>
    <w:p w14:paraId="7BEC262B" w14:textId="77777777" w:rsidR="00E25A7B" w:rsidRDefault="00E25A7B" w:rsidP="00A413C4">
      <w:pPr>
        <w:widowControl w:val="0"/>
        <w:pBdr>
          <w:bottom w:val="single" w:sz="6" w:space="1" w:color="auto"/>
        </w:pBdr>
        <w:autoSpaceDE w:val="0"/>
        <w:autoSpaceDN w:val="0"/>
        <w:adjustRightInd w:val="0"/>
        <w:spacing w:after="240" w:line="340" w:lineRule="atLeast"/>
        <w:rPr>
          <w:rFonts w:ascii="Times" w:hAnsi="Times" w:cs="Times"/>
          <w:b/>
          <w:bCs/>
          <w:color w:val="000000"/>
          <w:sz w:val="29"/>
          <w:szCs w:val="29"/>
          <w:lang w:eastAsia="zh-CN"/>
        </w:rPr>
      </w:pPr>
    </w:p>
    <w:p w14:paraId="2D813543" w14:textId="77777777" w:rsidR="00E25A7B" w:rsidRDefault="00E25A7B" w:rsidP="00A413C4">
      <w:pPr>
        <w:widowControl w:val="0"/>
        <w:pBdr>
          <w:bottom w:val="single" w:sz="6" w:space="1" w:color="auto"/>
        </w:pBdr>
        <w:autoSpaceDE w:val="0"/>
        <w:autoSpaceDN w:val="0"/>
        <w:adjustRightInd w:val="0"/>
        <w:spacing w:after="240" w:line="340" w:lineRule="atLeast"/>
        <w:rPr>
          <w:rFonts w:ascii="Times" w:hAnsi="Times" w:cs="Times"/>
          <w:b/>
          <w:bCs/>
          <w:color w:val="000000"/>
          <w:sz w:val="29"/>
          <w:szCs w:val="29"/>
          <w:lang w:eastAsia="zh-CN"/>
        </w:rPr>
      </w:pPr>
    </w:p>
    <w:p w14:paraId="3D5A9A35" w14:textId="77777777" w:rsidR="00A413C4" w:rsidRDefault="00A413C4" w:rsidP="00A413C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26) The luxuries and conveniences of contemporary life prevent people from developing into truly strong and independent individuals. </w:t>
      </w:r>
    </w:p>
    <w:p w14:paraId="57DAB0F4" w14:textId="77777777" w:rsidR="00A413C4" w:rsidRDefault="00A413C4" w:rsidP="00A413C4">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7BC36857" w14:textId="77777777" w:rsidR="00A413C4" w:rsidRDefault="00A413C4">
      <w:pPr>
        <w:rPr>
          <w:lang w:eastAsia="zh-CN"/>
        </w:rPr>
      </w:pPr>
    </w:p>
    <w:sectPr w:rsidR="00A413C4" w:rsidSect="00BB3DC2">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Jing Yuan" w:date="2017-06-12T21:43:00Z" w:initials="JY">
    <w:p w14:paraId="1C9A46B6" w14:textId="7A7DD48C" w:rsidR="000458C9" w:rsidRDefault="000458C9">
      <w:pPr>
        <w:pStyle w:val="CommentText"/>
        <w:rPr>
          <w:rFonts w:hint="eastAsia"/>
          <w:lang w:eastAsia="zh-CN"/>
        </w:rPr>
      </w:pPr>
      <w:r>
        <w:rPr>
          <w:rStyle w:val="CommentReference"/>
        </w:rPr>
        <w:annotationRef/>
      </w:r>
      <w:r>
        <w:rPr>
          <w:rFonts w:hint="eastAsia"/>
          <w:lang w:eastAsia="zh-CN"/>
        </w:rPr>
        <w:t>放在这里这个例子，不知道为什么</w:t>
      </w:r>
    </w:p>
  </w:comment>
  <w:comment w:id="46" w:author="Jing Yuan" w:date="2017-06-12T21:53:00Z" w:initials="JY">
    <w:p w14:paraId="0E1E9E2A" w14:textId="300B8964" w:rsidR="00297318" w:rsidRDefault="00297318">
      <w:pPr>
        <w:pStyle w:val="CommentText"/>
        <w:rPr>
          <w:rFonts w:hint="eastAsia"/>
          <w:lang w:eastAsia="zh-CN"/>
        </w:rPr>
      </w:pPr>
      <w:r>
        <w:rPr>
          <w:rStyle w:val="CommentReference"/>
        </w:rPr>
        <w:annotationRef/>
      </w:r>
      <w:r>
        <w:rPr>
          <w:rFonts w:hint="eastAsia"/>
          <w:lang w:eastAsia="zh-CN"/>
        </w:rPr>
        <w:t>转悠名词菜大些</w:t>
      </w:r>
      <w:r>
        <w:rPr>
          <w:rFonts w:hint="eastAsia"/>
          <w:lang w:eastAsia="zh-CN"/>
        </w:rPr>
        <w:t xml:space="preserve">    </w:t>
      </w:r>
      <w:r>
        <w:rPr>
          <w:rFonts w:hint="eastAsia"/>
          <w:lang w:eastAsia="zh-CN"/>
        </w:rPr>
        <w:t>首字母</w:t>
      </w:r>
    </w:p>
  </w:comment>
  <w:comment w:id="56" w:author="Jing Yuan" w:date="2017-06-12T21:45:00Z" w:initials="JY">
    <w:p w14:paraId="62753473" w14:textId="1970329B" w:rsidR="00AD0EDD" w:rsidRDefault="00AD0EDD">
      <w:pPr>
        <w:pStyle w:val="CommentText"/>
        <w:rPr>
          <w:rFonts w:hint="eastAsia"/>
          <w:lang w:eastAsia="zh-CN"/>
        </w:rPr>
      </w:pPr>
      <w:r>
        <w:rPr>
          <w:rStyle w:val="CommentReference"/>
        </w:rPr>
        <w:annotationRef/>
      </w:r>
      <w:r>
        <w:rPr>
          <w:rFonts w:hint="eastAsia"/>
          <w:lang w:eastAsia="zh-CN"/>
        </w:rPr>
        <w:t>太长了，</w:t>
      </w:r>
      <w:r>
        <w:rPr>
          <w:rFonts w:hint="eastAsia"/>
          <w:lang w:eastAsia="zh-CN"/>
        </w:rPr>
        <w:t xml:space="preserve"> </w:t>
      </w:r>
      <w:r>
        <w:rPr>
          <w:rFonts w:hint="eastAsia"/>
          <w:lang w:eastAsia="zh-CN"/>
        </w:rPr>
        <w:t>不要这样写</w:t>
      </w:r>
    </w:p>
  </w:comment>
  <w:comment w:id="88" w:author="Jing Yuan" w:date="2017-06-12T21:57:00Z" w:initials="JY">
    <w:p w14:paraId="79605553" w14:textId="333D5EC5" w:rsidR="00EA4B10" w:rsidRDefault="00EA4B10">
      <w:pPr>
        <w:pStyle w:val="CommentText"/>
        <w:rPr>
          <w:rFonts w:hint="eastAsia"/>
          <w:lang w:eastAsia="zh-CN"/>
        </w:rPr>
      </w:pPr>
      <w:r>
        <w:rPr>
          <w:rStyle w:val="CommentReference"/>
        </w:rPr>
        <w:annotationRef/>
      </w:r>
      <w:r>
        <w:rPr>
          <w:rFonts w:hint="eastAsia"/>
          <w:lang w:eastAsia="zh-CN"/>
        </w:rPr>
        <w:t>这三个词组部并列</w:t>
      </w:r>
    </w:p>
  </w:comment>
  <w:comment w:id="115" w:author="Jing Yuan" w:date="2017-06-12T22:08:00Z" w:initials="JY">
    <w:p w14:paraId="607AC204" w14:textId="597B322D" w:rsidR="00EC3503" w:rsidRDefault="00EC3503">
      <w:pPr>
        <w:pStyle w:val="CommentText"/>
      </w:pPr>
      <w:r>
        <w:rPr>
          <w:rStyle w:val="CommentReference"/>
        </w:rPr>
        <w:annotationRef/>
      </w:r>
      <w:r>
        <w:t xml:space="preserve">I don’t get it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9A46B6" w15:done="0"/>
  <w15:commentEx w15:paraId="0E1E9E2A" w15:done="0"/>
  <w15:commentEx w15:paraId="62753473" w15:done="0"/>
  <w15:commentEx w15:paraId="79605553" w15:done="0"/>
  <w15:commentEx w15:paraId="607AC2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1D4B2E"/>
    <w:multiLevelType w:val="hybridMultilevel"/>
    <w:tmpl w:val="A8123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ng Yuan">
    <w15:presenceInfo w15:providerId="Windows Live" w15:userId="dab9dc6f95247a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ctiveWritingStyle w:appName="MSWord" w:lang="en-US" w:vendorID="64" w:dllVersion="6" w:nlCheck="1" w:checkStyle="0"/>
  <w:activeWritingStyle w:appName="MSWord" w:lang="en-US" w:vendorID="64" w:dllVersion="0" w:nlCheck="1" w:checkStyle="0"/>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E67"/>
    <w:rsid w:val="00000CFE"/>
    <w:rsid w:val="000458C9"/>
    <w:rsid w:val="000C1DB3"/>
    <w:rsid w:val="000F50CC"/>
    <w:rsid w:val="001B1670"/>
    <w:rsid w:val="001B32BB"/>
    <w:rsid w:val="001C1BF5"/>
    <w:rsid w:val="00276BAB"/>
    <w:rsid w:val="002814D6"/>
    <w:rsid w:val="0028526C"/>
    <w:rsid w:val="0029019A"/>
    <w:rsid w:val="00297318"/>
    <w:rsid w:val="003166FE"/>
    <w:rsid w:val="00363D19"/>
    <w:rsid w:val="0037034C"/>
    <w:rsid w:val="00393E79"/>
    <w:rsid w:val="003B13A4"/>
    <w:rsid w:val="0041545E"/>
    <w:rsid w:val="00472843"/>
    <w:rsid w:val="0047296F"/>
    <w:rsid w:val="004807A3"/>
    <w:rsid w:val="0048496C"/>
    <w:rsid w:val="004D10E2"/>
    <w:rsid w:val="005627D6"/>
    <w:rsid w:val="005E42D2"/>
    <w:rsid w:val="006102DF"/>
    <w:rsid w:val="006D203F"/>
    <w:rsid w:val="007045D2"/>
    <w:rsid w:val="00766500"/>
    <w:rsid w:val="007A2015"/>
    <w:rsid w:val="008E7790"/>
    <w:rsid w:val="009A0F5A"/>
    <w:rsid w:val="009F1EF5"/>
    <w:rsid w:val="009F1F86"/>
    <w:rsid w:val="00A413C4"/>
    <w:rsid w:val="00A74B49"/>
    <w:rsid w:val="00AB0E4D"/>
    <w:rsid w:val="00AD0EDD"/>
    <w:rsid w:val="00B15D26"/>
    <w:rsid w:val="00B16907"/>
    <w:rsid w:val="00B35F2F"/>
    <w:rsid w:val="00B41B69"/>
    <w:rsid w:val="00B90E67"/>
    <w:rsid w:val="00C221A2"/>
    <w:rsid w:val="00C46E6F"/>
    <w:rsid w:val="00C70CFD"/>
    <w:rsid w:val="00CF5ED7"/>
    <w:rsid w:val="00D13C4D"/>
    <w:rsid w:val="00D20AC5"/>
    <w:rsid w:val="00D2603A"/>
    <w:rsid w:val="00DC6421"/>
    <w:rsid w:val="00E17F9B"/>
    <w:rsid w:val="00E25A7B"/>
    <w:rsid w:val="00E31CB2"/>
    <w:rsid w:val="00E85CCF"/>
    <w:rsid w:val="00E8649B"/>
    <w:rsid w:val="00EA4B10"/>
    <w:rsid w:val="00EB4778"/>
    <w:rsid w:val="00EC3503"/>
    <w:rsid w:val="00F2397E"/>
    <w:rsid w:val="00F757EC"/>
    <w:rsid w:val="00FA7BF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81E6D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3C4"/>
    <w:pPr>
      <w:ind w:left="720"/>
      <w:contextualSpacing/>
    </w:pPr>
  </w:style>
  <w:style w:type="paragraph" w:styleId="BalloonText">
    <w:name w:val="Balloon Text"/>
    <w:basedOn w:val="Normal"/>
    <w:link w:val="BalloonTextChar"/>
    <w:uiPriority w:val="99"/>
    <w:semiHidden/>
    <w:unhideWhenUsed/>
    <w:rsid w:val="0029019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019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458C9"/>
    <w:rPr>
      <w:sz w:val="18"/>
      <w:szCs w:val="18"/>
    </w:rPr>
  </w:style>
  <w:style w:type="paragraph" w:styleId="CommentText">
    <w:name w:val="annotation text"/>
    <w:basedOn w:val="Normal"/>
    <w:link w:val="CommentTextChar"/>
    <w:uiPriority w:val="99"/>
    <w:semiHidden/>
    <w:unhideWhenUsed/>
    <w:rsid w:val="000458C9"/>
  </w:style>
  <w:style w:type="character" w:customStyle="1" w:styleId="CommentTextChar">
    <w:name w:val="Comment Text Char"/>
    <w:basedOn w:val="DefaultParagraphFont"/>
    <w:link w:val="CommentText"/>
    <w:uiPriority w:val="99"/>
    <w:semiHidden/>
    <w:rsid w:val="000458C9"/>
  </w:style>
  <w:style w:type="paragraph" w:styleId="CommentSubject">
    <w:name w:val="annotation subject"/>
    <w:basedOn w:val="CommentText"/>
    <w:next w:val="CommentText"/>
    <w:link w:val="CommentSubjectChar"/>
    <w:uiPriority w:val="99"/>
    <w:semiHidden/>
    <w:unhideWhenUsed/>
    <w:rsid w:val="000458C9"/>
    <w:rPr>
      <w:b/>
      <w:bCs/>
      <w:sz w:val="20"/>
      <w:szCs w:val="20"/>
    </w:rPr>
  </w:style>
  <w:style w:type="character" w:customStyle="1" w:styleId="CommentSubjectChar">
    <w:name w:val="Comment Subject Char"/>
    <w:basedOn w:val="CommentTextChar"/>
    <w:link w:val="CommentSubject"/>
    <w:uiPriority w:val="99"/>
    <w:semiHidden/>
    <w:rsid w:val="000458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80891">
      <w:bodyDiv w:val="1"/>
      <w:marLeft w:val="0"/>
      <w:marRight w:val="0"/>
      <w:marTop w:val="0"/>
      <w:marBottom w:val="0"/>
      <w:divBdr>
        <w:top w:val="none" w:sz="0" w:space="0" w:color="auto"/>
        <w:left w:val="none" w:sz="0" w:space="0" w:color="auto"/>
        <w:bottom w:val="none" w:sz="0" w:space="0" w:color="auto"/>
        <w:right w:val="none" w:sz="0" w:space="0" w:color="auto"/>
      </w:divBdr>
    </w:div>
    <w:div w:id="140734194">
      <w:bodyDiv w:val="1"/>
      <w:marLeft w:val="0"/>
      <w:marRight w:val="0"/>
      <w:marTop w:val="0"/>
      <w:marBottom w:val="0"/>
      <w:divBdr>
        <w:top w:val="none" w:sz="0" w:space="0" w:color="auto"/>
        <w:left w:val="none" w:sz="0" w:space="0" w:color="auto"/>
        <w:bottom w:val="none" w:sz="0" w:space="0" w:color="auto"/>
        <w:right w:val="none" w:sz="0" w:space="0" w:color="auto"/>
      </w:divBdr>
    </w:div>
    <w:div w:id="469371207">
      <w:bodyDiv w:val="1"/>
      <w:marLeft w:val="0"/>
      <w:marRight w:val="0"/>
      <w:marTop w:val="0"/>
      <w:marBottom w:val="0"/>
      <w:divBdr>
        <w:top w:val="none" w:sz="0" w:space="0" w:color="auto"/>
        <w:left w:val="none" w:sz="0" w:space="0" w:color="auto"/>
        <w:bottom w:val="none" w:sz="0" w:space="0" w:color="auto"/>
        <w:right w:val="none" w:sz="0" w:space="0" w:color="auto"/>
      </w:divBdr>
    </w:div>
    <w:div w:id="610937077">
      <w:bodyDiv w:val="1"/>
      <w:marLeft w:val="0"/>
      <w:marRight w:val="0"/>
      <w:marTop w:val="0"/>
      <w:marBottom w:val="0"/>
      <w:divBdr>
        <w:top w:val="none" w:sz="0" w:space="0" w:color="auto"/>
        <w:left w:val="none" w:sz="0" w:space="0" w:color="auto"/>
        <w:bottom w:val="none" w:sz="0" w:space="0" w:color="auto"/>
        <w:right w:val="none" w:sz="0" w:space="0" w:color="auto"/>
      </w:divBdr>
    </w:div>
    <w:div w:id="755326464">
      <w:bodyDiv w:val="1"/>
      <w:marLeft w:val="0"/>
      <w:marRight w:val="0"/>
      <w:marTop w:val="0"/>
      <w:marBottom w:val="0"/>
      <w:divBdr>
        <w:top w:val="none" w:sz="0" w:space="0" w:color="auto"/>
        <w:left w:val="none" w:sz="0" w:space="0" w:color="auto"/>
        <w:bottom w:val="none" w:sz="0" w:space="0" w:color="auto"/>
        <w:right w:val="none" w:sz="0" w:space="0" w:color="auto"/>
      </w:divBdr>
    </w:div>
    <w:div w:id="757483037">
      <w:bodyDiv w:val="1"/>
      <w:marLeft w:val="0"/>
      <w:marRight w:val="0"/>
      <w:marTop w:val="0"/>
      <w:marBottom w:val="0"/>
      <w:divBdr>
        <w:top w:val="none" w:sz="0" w:space="0" w:color="auto"/>
        <w:left w:val="none" w:sz="0" w:space="0" w:color="auto"/>
        <w:bottom w:val="none" w:sz="0" w:space="0" w:color="auto"/>
        <w:right w:val="none" w:sz="0" w:space="0" w:color="auto"/>
      </w:divBdr>
    </w:div>
    <w:div w:id="866990844">
      <w:bodyDiv w:val="1"/>
      <w:marLeft w:val="0"/>
      <w:marRight w:val="0"/>
      <w:marTop w:val="0"/>
      <w:marBottom w:val="0"/>
      <w:divBdr>
        <w:top w:val="none" w:sz="0" w:space="0" w:color="auto"/>
        <w:left w:val="none" w:sz="0" w:space="0" w:color="auto"/>
        <w:bottom w:val="none" w:sz="0" w:space="0" w:color="auto"/>
        <w:right w:val="none" w:sz="0" w:space="0" w:color="auto"/>
      </w:divBdr>
    </w:div>
    <w:div w:id="943266091">
      <w:bodyDiv w:val="1"/>
      <w:marLeft w:val="0"/>
      <w:marRight w:val="0"/>
      <w:marTop w:val="0"/>
      <w:marBottom w:val="0"/>
      <w:divBdr>
        <w:top w:val="none" w:sz="0" w:space="0" w:color="auto"/>
        <w:left w:val="none" w:sz="0" w:space="0" w:color="auto"/>
        <w:bottom w:val="none" w:sz="0" w:space="0" w:color="auto"/>
        <w:right w:val="none" w:sz="0" w:space="0" w:color="auto"/>
      </w:divBdr>
    </w:div>
    <w:div w:id="1002510518">
      <w:bodyDiv w:val="1"/>
      <w:marLeft w:val="0"/>
      <w:marRight w:val="0"/>
      <w:marTop w:val="0"/>
      <w:marBottom w:val="0"/>
      <w:divBdr>
        <w:top w:val="none" w:sz="0" w:space="0" w:color="auto"/>
        <w:left w:val="none" w:sz="0" w:space="0" w:color="auto"/>
        <w:bottom w:val="none" w:sz="0" w:space="0" w:color="auto"/>
        <w:right w:val="none" w:sz="0" w:space="0" w:color="auto"/>
      </w:divBdr>
    </w:div>
    <w:div w:id="1085686552">
      <w:bodyDiv w:val="1"/>
      <w:marLeft w:val="0"/>
      <w:marRight w:val="0"/>
      <w:marTop w:val="0"/>
      <w:marBottom w:val="0"/>
      <w:divBdr>
        <w:top w:val="none" w:sz="0" w:space="0" w:color="auto"/>
        <w:left w:val="none" w:sz="0" w:space="0" w:color="auto"/>
        <w:bottom w:val="none" w:sz="0" w:space="0" w:color="auto"/>
        <w:right w:val="none" w:sz="0" w:space="0" w:color="auto"/>
      </w:divBdr>
    </w:div>
    <w:div w:id="1164010415">
      <w:bodyDiv w:val="1"/>
      <w:marLeft w:val="0"/>
      <w:marRight w:val="0"/>
      <w:marTop w:val="0"/>
      <w:marBottom w:val="0"/>
      <w:divBdr>
        <w:top w:val="none" w:sz="0" w:space="0" w:color="auto"/>
        <w:left w:val="none" w:sz="0" w:space="0" w:color="auto"/>
        <w:bottom w:val="none" w:sz="0" w:space="0" w:color="auto"/>
        <w:right w:val="none" w:sz="0" w:space="0" w:color="auto"/>
      </w:divBdr>
    </w:div>
    <w:div w:id="1188330190">
      <w:bodyDiv w:val="1"/>
      <w:marLeft w:val="0"/>
      <w:marRight w:val="0"/>
      <w:marTop w:val="0"/>
      <w:marBottom w:val="0"/>
      <w:divBdr>
        <w:top w:val="none" w:sz="0" w:space="0" w:color="auto"/>
        <w:left w:val="none" w:sz="0" w:space="0" w:color="auto"/>
        <w:bottom w:val="none" w:sz="0" w:space="0" w:color="auto"/>
        <w:right w:val="none" w:sz="0" w:space="0" w:color="auto"/>
      </w:divBdr>
    </w:div>
    <w:div w:id="1351175273">
      <w:bodyDiv w:val="1"/>
      <w:marLeft w:val="0"/>
      <w:marRight w:val="0"/>
      <w:marTop w:val="0"/>
      <w:marBottom w:val="0"/>
      <w:divBdr>
        <w:top w:val="none" w:sz="0" w:space="0" w:color="auto"/>
        <w:left w:val="none" w:sz="0" w:space="0" w:color="auto"/>
        <w:bottom w:val="none" w:sz="0" w:space="0" w:color="auto"/>
        <w:right w:val="none" w:sz="0" w:space="0" w:color="auto"/>
      </w:divBdr>
    </w:div>
    <w:div w:id="1418943481">
      <w:bodyDiv w:val="1"/>
      <w:marLeft w:val="0"/>
      <w:marRight w:val="0"/>
      <w:marTop w:val="0"/>
      <w:marBottom w:val="0"/>
      <w:divBdr>
        <w:top w:val="none" w:sz="0" w:space="0" w:color="auto"/>
        <w:left w:val="none" w:sz="0" w:space="0" w:color="auto"/>
        <w:bottom w:val="none" w:sz="0" w:space="0" w:color="auto"/>
        <w:right w:val="none" w:sz="0" w:space="0" w:color="auto"/>
      </w:divBdr>
    </w:div>
    <w:div w:id="1496725089">
      <w:bodyDiv w:val="1"/>
      <w:marLeft w:val="0"/>
      <w:marRight w:val="0"/>
      <w:marTop w:val="0"/>
      <w:marBottom w:val="0"/>
      <w:divBdr>
        <w:top w:val="none" w:sz="0" w:space="0" w:color="auto"/>
        <w:left w:val="none" w:sz="0" w:space="0" w:color="auto"/>
        <w:bottom w:val="none" w:sz="0" w:space="0" w:color="auto"/>
        <w:right w:val="none" w:sz="0" w:space="0" w:color="auto"/>
      </w:divBdr>
    </w:div>
    <w:div w:id="1701398390">
      <w:bodyDiv w:val="1"/>
      <w:marLeft w:val="0"/>
      <w:marRight w:val="0"/>
      <w:marTop w:val="0"/>
      <w:marBottom w:val="0"/>
      <w:divBdr>
        <w:top w:val="none" w:sz="0" w:space="0" w:color="auto"/>
        <w:left w:val="none" w:sz="0" w:space="0" w:color="auto"/>
        <w:bottom w:val="none" w:sz="0" w:space="0" w:color="auto"/>
        <w:right w:val="none" w:sz="0" w:space="0" w:color="auto"/>
      </w:divBdr>
    </w:div>
    <w:div w:id="1733432170">
      <w:bodyDiv w:val="1"/>
      <w:marLeft w:val="0"/>
      <w:marRight w:val="0"/>
      <w:marTop w:val="0"/>
      <w:marBottom w:val="0"/>
      <w:divBdr>
        <w:top w:val="none" w:sz="0" w:space="0" w:color="auto"/>
        <w:left w:val="none" w:sz="0" w:space="0" w:color="auto"/>
        <w:bottom w:val="none" w:sz="0" w:space="0" w:color="auto"/>
        <w:right w:val="none" w:sz="0" w:space="0" w:color="auto"/>
      </w:divBdr>
    </w:div>
    <w:div w:id="1735927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958</Words>
  <Characters>5467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CAEP</Company>
  <LinksUpToDate>false</LinksUpToDate>
  <CharactersWithSpaces>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Jing Yuan</cp:lastModifiedBy>
  <cp:revision>2</cp:revision>
  <dcterms:created xsi:type="dcterms:W3CDTF">2017-06-12T14:11:00Z</dcterms:created>
  <dcterms:modified xsi:type="dcterms:W3CDTF">2017-06-12T14:11:00Z</dcterms:modified>
</cp:coreProperties>
</file>