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rsidR="00352680" w:rsidRDefault="00352680">
      <w:pPr>
        <w:rPr>
          <w:lang w:eastAsia="zh-CN"/>
        </w:rPr>
      </w:pPr>
    </w:p>
    <w:p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rsidR="00402ACB" w:rsidRDefault="00402ACB">
      <w:pPr>
        <w:rPr>
          <w:lang w:eastAsia="zh-CN"/>
        </w:rPr>
      </w:pPr>
      <w:r>
        <w:rPr>
          <w:lang w:eastAsia="zh-CN"/>
        </w:rPr>
        <w:t>1</w:t>
      </w:r>
      <w:r>
        <w:rPr>
          <w:lang w:eastAsia="zh-CN"/>
        </w:rPr>
        <w:t>、对方观点，</w:t>
      </w:r>
      <w:r>
        <w:rPr>
          <w:rFonts w:hint="eastAsia"/>
          <w:lang w:eastAsia="zh-CN"/>
        </w:rPr>
        <w:t>有利于个人成功</w:t>
      </w:r>
      <w:r w:rsidRPr="008E49C5">
        <w:rPr>
          <w:rFonts w:hint="eastAsia"/>
          <w:lang w:eastAsia="zh-CN"/>
        </w:rPr>
        <w:t>。</w:t>
      </w:r>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更有利于</w:t>
      </w:r>
      <w:r w:rsidR="00FB4D7B">
        <w:rPr>
          <w:lang w:eastAsia="zh-CN"/>
        </w:rPr>
        <w:t>个人成功。</w:t>
      </w:r>
    </w:p>
    <w:p w:rsidR="00E6527E" w:rsidRDefault="00E314D2">
      <w:pPr>
        <w:rPr>
          <w:lang w:eastAsia="zh-CN"/>
        </w:rPr>
      </w:pPr>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纪最伟大的物理学家。而且有些领域如果小孩没有接触到，是不可能发现他有这方面天赋的，比如音乐。而且小孩子所谓的天赋也许只是一时的兴趣造成的，</w:t>
      </w:r>
      <w:r w:rsidR="008F41E4">
        <w:rPr>
          <w:rFonts w:hint="eastAsia"/>
          <w:lang w:eastAsia="zh-CN"/>
        </w:rPr>
        <w:t xml:space="preserve"> </w:t>
      </w:r>
      <w:r w:rsidR="00994CF2">
        <w:rPr>
          <w:rFonts w:hint="eastAsia"/>
          <w:lang w:eastAsia="zh-CN"/>
        </w:rPr>
        <w:t>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p>
    <w:p w:rsidR="00E314D2" w:rsidRDefault="00E6527E">
      <w:pPr>
        <w:pBdr>
          <w:bottom w:val="single" w:sz="6" w:space="1" w:color="auto"/>
        </w:pBdr>
        <w:rPr>
          <w:lang w:eastAsia="zh-CN"/>
        </w:rPr>
      </w:pPr>
      <w:r>
        <w:rPr>
          <w:rFonts w:hint="eastAsia"/>
          <w:lang w:eastAsia="zh-CN"/>
        </w:rPr>
        <w:t>3</w:t>
      </w:r>
      <w:r>
        <w:rPr>
          <w:rFonts w:hint="eastAsia"/>
          <w:lang w:eastAsia="zh-CN"/>
        </w:rPr>
        <w:t>、</w:t>
      </w:r>
      <w:r w:rsidR="00C46CDE">
        <w:rPr>
          <w:lang w:eastAsia="zh-CN"/>
        </w:rPr>
        <w:t>就算我们知道学生可能成功的领域，但这个领域</w:t>
      </w:r>
      <w:r w:rsidR="00C46CDE">
        <w:rPr>
          <w:rFonts w:hint="eastAsia"/>
          <w:lang w:eastAsia="zh-CN"/>
        </w:rPr>
        <w:t>学生也</w:t>
      </w:r>
      <w:r w:rsidR="00C46CDE">
        <w:rPr>
          <w:lang w:eastAsia="zh-CN"/>
        </w:rPr>
        <w:t>不一定</w:t>
      </w:r>
      <w:r w:rsidR="00C46CDE">
        <w:rPr>
          <w:rFonts w:hint="eastAsia"/>
          <w:lang w:eastAsia="zh-CN"/>
        </w:rPr>
        <w:t>感</w:t>
      </w:r>
      <w:r w:rsidR="00C46CDE">
        <w:rPr>
          <w:lang w:eastAsia="zh-CN"/>
        </w:rPr>
        <w:t>兴趣</w:t>
      </w:r>
    </w:p>
    <w:p w:rsidR="00CD155E" w:rsidRDefault="00CD155E">
      <w:pPr>
        <w:rPr>
          <w:lang w:eastAsia="zh-CN"/>
        </w:rPr>
      </w:pPr>
    </w:p>
    <w:p w:rsidR="00643103" w:rsidRDefault="00643103" w:rsidP="00643103">
      <w:pPr>
        <w:rPr>
          <w:lang w:eastAsia="zh-CN"/>
        </w:rPr>
      </w:pPr>
      <w:r>
        <w:rPr>
          <w:rFonts w:hint="eastAsia"/>
          <w:lang w:eastAsia="zh-CN"/>
        </w:rPr>
        <w:t xml:space="preserve">Is that </w:t>
      </w:r>
      <w:r>
        <w:rPr>
          <w:lang w:eastAsia="zh-CN"/>
        </w:rPr>
        <w:t>true that same fields, like Computer Science, are more lucrative and likely to succeed? I’</w:t>
      </w:r>
      <w:r>
        <w:rPr>
          <w:rFonts w:hint="eastAsia"/>
          <w:lang w:eastAsia="zh-CN"/>
        </w:rPr>
        <w:t>ll bet your answer is yes. Then do you agree to encourage all students to study those fields? People</w:t>
      </w:r>
      <w:r>
        <w:rPr>
          <w:lang w:eastAsia="zh-CN"/>
        </w:rPr>
        <w:t>’</w:t>
      </w:r>
      <w:r>
        <w:rPr>
          <w:rFonts w:hint="eastAsia"/>
          <w:lang w:eastAsia="zh-CN"/>
        </w:rPr>
        <w:t xml:space="preserve">s opinions mainly fall into two categories, and I tag them as the </w:t>
      </w:r>
      <w:r>
        <w:rPr>
          <w:lang w:eastAsia="zh-CN"/>
        </w:rPr>
        <w:t>‘personal interest’ oriented and the ‘success’ oriented. The ‘personal interest’</w:t>
      </w:r>
      <w:r>
        <w:rPr>
          <w:rFonts w:hint="eastAsia"/>
          <w:lang w:eastAsia="zh-CN"/>
        </w:rPr>
        <w:t xml:space="preserve"> believers regard developing interest as the more significant goal of education. Meanwhile, the</w:t>
      </w:r>
      <w:r>
        <w:rPr>
          <w:lang w:eastAsia="zh-CN"/>
        </w:rPr>
        <w:t xml:space="preserve"> ‘success’ supporters insist that success is the first and foremost thing for a student. However, personally, I would suggest student choose courses only interest them regardless of the possibility of success.</w:t>
      </w:r>
      <w:r w:rsidR="008D1963">
        <w:rPr>
          <w:lang w:eastAsia="zh-CN"/>
        </w:rPr>
        <w:t xml:space="preserve"> </w:t>
      </w:r>
    </w:p>
    <w:p w:rsidR="00643103" w:rsidRDefault="00643103" w:rsidP="00643103">
      <w:pPr>
        <w:rPr>
          <w:lang w:eastAsia="zh-CN"/>
        </w:rPr>
      </w:pPr>
    </w:p>
    <w:p w:rsidR="00F5470C" w:rsidRDefault="00643103" w:rsidP="00F5470C">
      <w:pPr>
        <w:rPr>
          <w:ins w:id="1" w:author="moirai.zhang@gmail.com" w:date="2017-05-16T18:39:00Z"/>
          <w:lang w:eastAsia="zh-CN"/>
        </w:rPr>
      </w:pPr>
      <w:r>
        <w:rPr>
          <w:rFonts w:hint="eastAsia"/>
          <w:lang w:eastAsia="zh-CN"/>
        </w:rPr>
        <w:t xml:space="preserve">They might argue that </w:t>
      </w:r>
      <w:r>
        <w:rPr>
          <w:lang w:eastAsia="zh-CN"/>
        </w:rPr>
        <w:t xml:space="preserve">educational institutions are responsible for cultivating talent for society. Therefore, encouraging students to choose fields that interest them in </w:t>
      </w:r>
      <w:r w:rsidR="008D1963">
        <w:rPr>
          <w:lang w:eastAsia="zh-CN"/>
        </w:rPr>
        <w:t xml:space="preserve">probably help them avoid consuming their </w:t>
      </w:r>
      <w:r w:rsidR="008D1963" w:rsidRPr="008D1963">
        <w:rPr>
          <w:lang w:eastAsia="zh-CN"/>
        </w:rPr>
        <w:t>precious</w:t>
      </w:r>
      <w:r w:rsidR="008D1963">
        <w:rPr>
          <w:lang w:eastAsia="zh-CN"/>
        </w:rPr>
        <w:t xml:space="preserve"> </w:t>
      </w:r>
      <w:r w:rsidR="008D1963">
        <w:rPr>
          <w:rFonts w:hint="eastAsia"/>
          <w:lang w:eastAsia="zh-CN"/>
        </w:rPr>
        <w:t>and</w:t>
      </w:r>
      <w:r w:rsidR="008D1963">
        <w:rPr>
          <w:lang w:eastAsia="zh-CN"/>
        </w:rPr>
        <w:t xml:space="preserve"> limited time, and </w:t>
      </w:r>
      <w:r>
        <w:rPr>
          <w:lang w:eastAsia="zh-CN"/>
        </w:rPr>
        <w:t xml:space="preserve">likely </w:t>
      </w:r>
      <w:r w:rsidR="008D1963">
        <w:rPr>
          <w:lang w:eastAsia="zh-CN"/>
        </w:rPr>
        <w:t>conduci</w:t>
      </w:r>
      <w:r w:rsidR="008D1963">
        <w:rPr>
          <w:rFonts w:hint="eastAsia"/>
          <w:lang w:eastAsia="zh-CN"/>
        </w:rPr>
        <w:t>ve</w:t>
      </w:r>
      <w:r>
        <w:rPr>
          <w:lang w:eastAsia="zh-CN"/>
        </w:rPr>
        <w:t xml:space="preserve"> to </w:t>
      </w:r>
      <w:r w:rsidR="008D1963" w:rsidRPr="008D1963">
        <w:rPr>
          <w:lang w:eastAsia="zh-CN"/>
        </w:rPr>
        <w:t xml:space="preserve">maximize </w:t>
      </w:r>
      <w:r>
        <w:rPr>
          <w:lang w:eastAsia="zh-CN"/>
        </w:rPr>
        <w:t xml:space="preserve">their potential. </w:t>
      </w:r>
      <w:ins w:id="2" w:author="moirai.zhang@gmail.com" w:date="2017-05-16T18:39:00Z">
        <w:r w:rsidR="00F5470C">
          <w:rPr>
            <w:lang w:eastAsia="zh-CN"/>
          </w:rPr>
          <w:t>Nevertheless, b</w:t>
        </w:r>
        <w:r w:rsidR="00F5470C" w:rsidRPr="00DC622A">
          <w:rPr>
            <w:lang w:eastAsia="zh-CN"/>
          </w:rPr>
          <w:t xml:space="preserve">ecoming truly educated also requires </w:t>
        </w:r>
        <w:r w:rsidR="00F5470C">
          <w:rPr>
            <w:lang w:eastAsia="zh-CN"/>
          </w:rPr>
          <w:t>great amount of time practice in one field</w:t>
        </w:r>
        <w:r w:rsidR="00F5470C" w:rsidRPr="00DC622A">
          <w:rPr>
            <w:lang w:eastAsia="zh-CN"/>
          </w:rPr>
          <w:t>.</w:t>
        </w:r>
        <w:r w:rsidR="00F5470C">
          <w:rPr>
            <w:lang w:eastAsia="zh-CN"/>
          </w:rPr>
          <w:t xml:space="preserve"> Time management or allocation is critical for a person to become master in his or her field. </w:t>
        </w:r>
        <w:r w:rsidR="00F5470C" w:rsidRPr="00780F70">
          <w:rPr>
            <w:lang w:eastAsia="zh-CN"/>
          </w:rPr>
          <w:t>As Malcolm Gladwell said in “Outliers: The Story of Success</w:t>
        </w:r>
        <w:proofErr w:type="gramStart"/>
        <w:r w:rsidR="00F5470C" w:rsidRPr="00780F70">
          <w:rPr>
            <w:lang w:eastAsia="zh-CN"/>
          </w:rPr>
          <w:t>”</w:t>
        </w:r>
        <w:r w:rsidR="00F5470C">
          <w:rPr>
            <w:lang w:eastAsia="zh-CN"/>
          </w:rPr>
          <w:t xml:space="preserve"> :</w:t>
        </w:r>
        <w:proofErr w:type="gramEnd"/>
        <w:r w:rsidR="00F5470C">
          <w:rPr>
            <w:lang w:eastAsia="zh-CN"/>
          </w:rPr>
          <w:t xml:space="preserve"> </w:t>
        </w:r>
        <w:r w:rsidR="00F5470C" w:rsidRPr="00780F70">
          <w:rPr>
            <w:lang w:eastAsia="zh-CN"/>
          </w:rPr>
          <w:t xml:space="preserve">the key to achieving world-class expertise in any skill, is, to a large extent, a matter of practicing the correct way, for a total of around 10,000 hours. </w:t>
        </w:r>
        <w:commentRangeStart w:id="3"/>
        <w:r w:rsidR="00F5470C">
          <w:rPr>
            <w:lang w:eastAsia="zh-CN"/>
          </w:rPr>
          <w:t>In</w:t>
        </w:r>
        <w:commentRangeEnd w:id="3"/>
        <w:r w:rsidR="00F5470C">
          <w:rPr>
            <w:rStyle w:val="CommentReference"/>
          </w:rPr>
          <w:commentReference w:id="3"/>
        </w:r>
        <w:r w:rsidR="00F5470C">
          <w:rPr>
            <w:lang w:eastAsia="zh-CN"/>
          </w:rPr>
          <w:t xml:space="preserve"> the limited four years of undergraduate study, if a student register too many courses outside his or her</w:t>
        </w:r>
        <w:r w:rsidR="00F5470C">
          <w:rPr>
            <w:rFonts w:hint="eastAsia"/>
            <w:lang w:eastAsia="zh-CN"/>
          </w:rPr>
          <w:t xml:space="preserve"> field</w:t>
        </w:r>
        <w:r w:rsidR="00F5470C" w:rsidRPr="00780F70">
          <w:t xml:space="preserve"> </w:t>
        </w:r>
        <w:r w:rsidR="00F5470C" w:rsidRPr="00780F70">
          <w:rPr>
            <w:lang w:eastAsia="zh-CN"/>
          </w:rPr>
          <w:lastRenderedPageBreak/>
          <w:t>will inevitably</w:t>
        </w:r>
        <w:r w:rsidR="00F5470C">
          <w:rPr>
            <w:lang w:eastAsia="zh-CN"/>
          </w:rPr>
          <w:t xml:space="preserve"> squeeze time spending on their major.</w:t>
        </w:r>
        <w:r w:rsidR="00F5470C" w:rsidRPr="00780F70">
          <w:rPr>
            <w:lang w:eastAsia="zh-CN"/>
          </w:rPr>
          <w:t xml:space="preserve"> </w:t>
        </w:r>
        <w:r w:rsidR="00F5470C">
          <w:rPr>
            <w:rFonts w:hint="eastAsia"/>
            <w:lang w:eastAsia="zh-CN"/>
          </w:rPr>
          <w:t>Another good</w:t>
        </w:r>
        <w:r w:rsidR="00F5470C">
          <w:rPr>
            <w:lang w:eastAsia="zh-CN"/>
          </w:rPr>
          <w:t xml:space="preserve"> example is</w:t>
        </w:r>
        <w:r w:rsidR="00F5470C" w:rsidRPr="00780F70">
          <w:rPr>
            <w:lang w:eastAsia="zh-CN"/>
          </w:rPr>
          <w:t xml:space="preserve"> </w:t>
        </w:r>
        <w:r w:rsidR="00F5470C">
          <w:rPr>
            <w:lang w:eastAsia="zh-CN"/>
          </w:rPr>
          <w:t>t</w:t>
        </w:r>
        <w:r w:rsidR="00F5470C" w:rsidRPr="00780F70">
          <w:rPr>
            <w:lang w:eastAsia="zh-CN"/>
          </w:rPr>
          <w:t xml:space="preserve">he Beatles' </w:t>
        </w:r>
        <w:r w:rsidR="00F5470C">
          <w:rPr>
            <w:lang w:eastAsia="zh-CN"/>
          </w:rPr>
          <w:t xml:space="preserve">success owns to their unremitting practice in music. </w:t>
        </w:r>
        <w:r w:rsidR="00F5470C" w:rsidRPr="00780F70">
          <w:rPr>
            <w:lang w:eastAsia="zh-CN"/>
          </w:rPr>
          <w:t xml:space="preserve">The Beatles performed live in Hamburg, Germany over 1,200 times from 1960 to 1964, </w:t>
        </w:r>
        <w:r w:rsidR="00F5470C">
          <w:rPr>
            <w:rFonts w:hint="eastAsia"/>
            <w:lang w:eastAsia="zh-CN"/>
          </w:rPr>
          <w:t>it</w:t>
        </w:r>
        <w:r w:rsidR="00F5470C">
          <w:rPr>
            <w:lang w:eastAsia="zh-CN"/>
          </w:rPr>
          <w:t xml:space="preserve"> was estimated they </w:t>
        </w:r>
        <w:commentRangeStart w:id="4"/>
        <w:r w:rsidR="00F5470C" w:rsidRPr="00780F70">
          <w:rPr>
            <w:lang w:eastAsia="zh-CN"/>
          </w:rPr>
          <w:t xml:space="preserve">amassing </w:t>
        </w:r>
        <w:commentRangeEnd w:id="4"/>
        <w:r w:rsidR="00F5470C">
          <w:rPr>
            <w:rStyle w:val="CommentReference"/>
          </w:rPr>
          <w:commentReference w:id="4"/>
        </w:r>
        <w:r w:rsidR="00F5470C">
          <w:rPr>
            <w:lang w:eastAsia="zh-CN"/>
          </w:rPr>
          <w:t xml:space="preserve">over </w:t>
        </w:r>
        <w:r w:rsidR="00F5470C" w:rsidRPr="00780F70">
          <w:rPr>
            <w:lang w:eastAsia="zh-CN"/>
          </w:rPr>
          <w:t xml:space="preserve"> 10,000 hours of playing time, therefore meeting the 10,000-Hour Rule. Gladwell asserts that all of the time The Beatles spent performing shaped their talent. </w:t>
        </w:r>
        <w:r w:rsidR="00F5470C">
          <w:rPr>
            <w:lang w:eastAsia="zh-CN"/>
          </w:rPr>
          <w:t>By suggesting</w:t>
        </w:r>
        <w:r w:rsidR="00F5470C" w:rsidRPr="00780F70">
          <w:rPr>
            <w:lang w:eastAsia="zh-CN"/>
          </w:rPr>
          <w:t xml:space="preserve"> students </w:t>
        </w:r>
        <w:r w:rsidR="00F5470C">
          <w:rPr>
            <w:lang w:eastAsia="zh-CN"/>
          </w:rPr>
          <w:t xml:space="preserve">scatter their attention is not helpful to time management. </w:t>
        </w:r>
      </w:ins>
    </w:p>
    <w:p w:rsidR="00591D44" w:rsidRPr="008F41E4" w:rsidRDefault="008D1963" w:rsidP="008B538C">
      <w:pPr>
        <w:rPr>
          <w:lang w:eastAsia="zh-CN"/>
        </w:rPr>
      </w:pPr>
      <w:del w:id="5" w:author="moirai.zhang@gmail.com" w:date="2017-05-16T18:39:00Z">
        <w:r w:rsidDel="00F5470C">
          <w:rPr>
            <w:lang w:eastAsia="zh-CN"/>
          </w:rPr>
          <w:delText xml:space="preserve">As </w:delText>
        </w:r>
        <w:r w:rsidRPr="008D1963" w:rsidDel="00F5470C">
          <w:rPr>
            <w:lang w:eastAsia="zh-CN"/>
          </w:rPr>
          <w:delText>Malcolm Gladwell</w:delText>
        </w:r>
        <w:r w:rsidDel="00F5470C">
          <w:rPr>
            <w:lang w:eastAsia="zh-CN"/>
          </w:rPr>
          <w:delText xml:space="preserve"> said in “</w:delText>
        </w:r>
        <w:r w:rsidRPr="008D1963" w:rsidDel="00F5470C">
          <w:rPr>
            <w:lang w:eastAsia="zh-CN"/>
          </w:rPr>
          <w:delText>Outliers: The Story of Success</w:delText>
        </w:r>
        <w:r w:rsidDel="00F5470C">
          <w:rPr>
            <w:lang w:eastAsia="zh-CN"/>
          </w:rPr>
          <w:delText>”,</w:delText>
        </w:r>
        <w:r w:rsidR="00D61278" w:rsidRPr="00D61278" w:rsidDel="00F5470C">
          <w:rPr>
            <w:lang w:eastAsia="zh-CN"/>
          </w:rPr>
          <w:delText xml:space="preserve"> the key to achieving world-class expertise in any skill, is, to a large extent, a matter of practicing the correct way, for a total of around 10,000 hours. </w:delText>
        </w:r>
        <w:r w:rsidR="007E39CE" w:rsidDel="00F5470C">
          <w:rPr>
            <w:lang w:eastAsia="zh-CN"/>
          </w:rPr>
          <w:delText xml:space="preserve">Take </w:delText>
        </w:r>
        <w:r w:rsidR="007E39CE" w:rsidRPr="007E39CE" w:rsidDel="00F5470C">
          <w:rPr>
            <w:lang w:eastAsia="zh-CN"/>
          </w:rPr>
          <w:delText xml:space="preserve">The Beatles' musical talents </w:delText>
        </w:r>
        <w:r w:rsidR="007E39CE" w:rsidDel="00F5470C">
          <w:rPr>
            <w:lang w:eastAsia="zh-CN"/>
          </w:rPr>
          <w:delText xml:space="preserve">as example, </w:delText>
        </w:r>
        <w:r w:rsidR="000C4295" w:rsidRPr="000C4295" w:rsidDel="00F5470C">
          <w:rPr>
            <w:lang w:eastAsia="zh-CN"/>
          </w:rPr>
          <w:delText>The Beatles performed live in Hamburg, Germany over 1,200 times from 1960 to 1964, amassing more than 10,000 hours of playing time, therefore meeting the 10,000-Hour Rule. Gladwell asserts that all of the time The Beatles spent performing shaped their talent</w:delText>
        </w:r>
        <w:r w:rsidR="000C4295" w:rsidDel="00F5470C">
          <w:rPr>
            <w:lang w:eastAsia="zh-CN"/>
          </w:rPr>
          <w:delText xml:space="preserve">. </w:delText>
        </w:r>
        <w:r w:rsidR="007E39CE" w:rsidRPr="008F41E4" w:rsidDel="00F5470C">
          <w:rPr>
            <w:lang w:eastAsia="zh-CN"/>
          </w:rPr>
          <w:delText xml:space="preserve">Exhort students to forsake some fields which they might be successful </w:delText>
        </w:r>
      </w:del>
      <w:del w:id="6" w:author="moirai.zhang@gmail.com" w:date="2017-05-15T21:04:00Z">
        <w:r w:rsidR="007E39CE" w:rsidRPr="008F41E4" w:rsidDel="00274A59">
          <w:rPr>
            <w:lang w:eastAsia="zh-CN"/>
          </w:rPr>
          <w:delText xml:space="preserve">might </w:delText>
        </w:r>
      </w:del>
      <w:del w:id="7" w:author="moirai.zhang@gmail.com" w:date="2017-05-16T18:39:00Z">
        <w:r w:rsidR="007E39CE" w:rsidRPr="008F41E4" w:rsidDel="00F5470C">
          <w:rPr>
            <w:lang w:eastAsia="zh-CN"/>
          </w:rPr>
          <w:delText>conduce to seize their time and focus on their area of expertise.</w:delText>
        </w:r>
      </w:del>
    </w:p>
    <w:p w:rsidR="000C4295" w:rsidRPr="008F41E4" w:rsidRDefault="000C4295" w:rsidP="008B538C">
      <w:pPr>
        <w:rPr>
          <w:lang w:eastAsia="zh-CN"/>
        </w:rPr>
      </w:pPr>
    </w:p>
    <w:p w:rsidR="000C4295" w:rsidRDefault="000C4295" w:rsidP="008B538C">
      <w:pPr>
        <w:rPr>
          <w:lang w:eastAsia="zh-CN"/>
        </w:rPr>
      </w:pPr>
      <w:commentRangeStart w:id="8"/>
      <w:del w:id="9" w:author="Jing Yuan" w:date="2017-05-31T22:56:00Z">
        <w:r w:rsidRPr="008F41E4" w:rsidDel="004C6559">
          <w:rPr>
            <w:lang w:eastAsia="zh-CN"/>
          </w:rPr>
          <w:delText>Ne</w:delText>
        </w:r>
        <w:r w:rsidRPr="008F41E4" w:rsidDel="00A83A41">
          <w:rPr>
            <w:lang w:eastAsia="zh-CN"/>
          </w:rPr>
          <w:delText>v</w:delText>
        </w:r>
        <w:r w:rsidRPr="008F41E4" w:rsidDel="004C6559">
          <w:rPr>
            <w:lang w:eastAsia="zh-CN"/>
          </w:rPr>
          <w:delText>ertheless,</w:delText>
        </w:r>
      </w:del>
      <w:r w:rsidRPr="008F41E4">
        <w:rPr>
          <w:lang w:eastAsia="zh-CN"/>
        </w:rPr>
        <w:t xml:space="preserve"> eve</w:t>
      </w:r>
      <w:ins w:id="10" w:author="Jing Yuan" w:date="2017-05-31T22:56:00Z">
        <w:r w:rsidR="004C6559">
          <w:rPr>
            <w:lang w:eastAsia="zh-CN"/>
          </w:rPr>
          <w:t>n</w:t>
        </w:r>
      </w:ins>
      <w:del w:id="11" w:author="Jing Yuan" w:date="2017-05-31T22:56:00Z">
        <w:r w:rsidRPr="008F41E4" w:rsidDel="004C6559">
          <w:rPr>
            <w:lang w:eastAsia="zh-CN"/>
          </w:rPr>
          <w:delText>n though</w:delText>
        </w:r>
      </w:del>
      <w:r w:rsidRPr="008F41E4">
        <w:rPr>
          <w:lang w:eastAsia="zh-CN"/>
        </w:rPr>
        <w:t xml:space="preserve"> </w:t>
      </w:r>
      <w:commentRangeEnd w:id="8"/>
      <w:r w:rsidR="004178DD">
        <w:rPr>
          <w:rStyle w:val="CommentReference"/>
        </w:rPr>
        <w:commentReference w:id="8"/>
      </w:r>
      <w:del w:id="12" w:author="Jing Yuan" w:date="2017-05-31T22:57:00Z">
        <w:r w:rsidRPr="008F41E4" w:rsidDel="002E1009">
          <w:rPr>
            <w:lang w:eastAsia="zh-CN"/>
          </w:rPr>
          <w:delText>pedagogy</w:delText>
        </w:r>
      </w:del>
      <w:ins w:id="13" w:author="Jing Yuan" w:date="2017-05-31T22:56:00Z">
        <w:r w:rsidR="00E75C19">
          <w:rPr>
            <w:lang w:eastAsia="zh-CN"/>
          </w:rPr>
          <w:t xml:space="preserve"> </w:t>
        </w:r>
      </w:ins>
      <w:ins w:id="14" w:author="Jing Yuan" w:date="2017-05-31T22:59:00Z">
        <w:r w:rsidR="006E2185">
          <w:rPr>
            <w:lang w:eastAsia="zh-CN"/>
          </w:rPr>
          <w:t xml:space="preserve">there is </w:t>
        </w:r>
      </w:ins>
      <w:ins w:id="15" w:author="Jing Yuan" w:date="2017-05-31T22:58:00Z">
        <w:r w:rsidR="002E1009">
          <w:rPr>
            <w:lang w:eastAsia="zh-CN"/>
          </w:rPr>
          <w:t xml:space="preserve">aptitude test </w:t>
        </w:r>
      </w:ins>
      <w:ins w:id="16" w:author="Jing Yuan" w:date="2017-05-31T23:01:00Z">
        <w:r w:rsidR="00BE2202">
          <w:rPr>
            <w:lang w:eastAsia="zh-CN"/>
          </w:rPr>
          <w:t>which can</w:t>
        </w:r>
      </w:ins>
      <w:del w:id="17" w:author="Jing Yuan" w:date="2017-05-31T22:56:00Z">
        <w:r w:rsidRPr="008F41E4" w:rsidDel="004C6559">
          <w:rPr>
            <w:lang w:eastAsia="zh-CN"/>
          </w:rPr>
          <w:delText xml:space="preserve">, </w:delText>
        </w:r>
      </w:del>
      <w:del w:id="18" w:author="Jing Yuan" w:date="2017-05-31T22:58:00Z">
        <w:r w:rsidRPr="008F41E4" w:rsidDel="002E1009">
          <w:rPr>
            <w:lang w:eastAsia="zh-CN"/>
          </w:rPr>
          <w:delText>psychology</w:delText>
        </w:r>
      </w:del>
      <w:del w:id="19" w:author="Jing Yuan" w:date="2017-05-31T23:01:00Z">
        <w:r w:rsidRPr="008F41E4" w:rsidDel="00BE2202">
          <w:rPr>
            <w:lang w:eastAsia="zh-CN"/>
          </w:rPr>
          <w:delText xml:space="preserve"> and other related subjects are making progress</w:delText>
        </w:r>
      </w:del>
      <w:ins w:id="20" w:author="Jing Yuan" w:date="2017-05-31T22:56:00Z">
        <w:r w:rsidR="004C6559">
          <w:rPr>
            <w:lang w:eastAsia="zh-CN"/>
          </w:rPr>
          <w:t xml:space="preserve"> detecting children</w:t>
        </w:r>
      </w:ins>
      <w:ins w:id="21" w:author="Jing Yuan" w:date="2017-05-31T22:57:00Z">
        <w:r w:rsidR="004C6559">
          <w:rPr>
            <w:lang w:eastAsia="zh-CN"/>
          </w:rPr>
          <w:t>’s talent at</w:t>
        </w:r>
      </w:ins>
      <w:ins w:id="22" w:author="Jing Yuan" w:date="2017-05-31T23:01:00Z">
        <w:r w:rsidR="00BE2202">
          <w:rPr>
            <w:lang w:eastAsia="zh-CN"/>
          </w:rPr>
          <w:t xml:space="preserve"> earlier stage</w:t>
        </w:r>
      </w:ins>
      <w:ins w:id="23" w:author="Jing Yuan" w:date="2017-05-31T22:57:00Z">
        <w:r w:rsidR="004C6559">
          <w:rPr>
            <w:lang w:eastAsia="zh-CN"/>
          </w:rPr>
          <w:t xml:space="preserve"> </w:t>
        </w:r>
      </w:ins>
      <w:r w:rsidRPr="008F41E4">
        <w:rPr>
          <w:lang w:eastAsia="zh-CN"/>
        </w:rPr>
        <w:t>, educational institutions can’</w:t>
      </w:r>
      <w:r w:rsidRPr="008F41E4">
        <w:rPr>
          <w:rFonts w:hint="eastAsia"/>
          <w:lang w:eastAsia="zh-CN"/>
        </w:rPr>
        <w:t xml:space="preserve">t </w:t>
      </w:r>
      <w:del w:id="24" w:author="Jing Yuan" w:date="2017-05-31T22:51:00Z">
        <w:r w:rsidRPr="008F41E4" w:rsidDel="00B26D3A">
          <w:rPr>
            <w:rFonts w:hint="eastAsia"/>
            <w:lang w:eastAsia="zh-CN"/>
          </w:rPr>
          <w:delText xml:space="preserve">make sure </w:delText>
        </w:r>
      </w:del>
      <w:ins w:id="25" w:author="Jing Yuan" w:date="2017-05-31T22:51:00Z">
        <w:r w:rsidR="00B26D3A">
          <w:rPr>
            <w:rFonts w:hint="eastAsia"/>
            <w:lang w:eastAsia="zh-CN"/>
          </w:rPr>
          <w:t>dic</w:t>
        </w:r>
        <w:r w:rsidR="00B26D3A">
          <w:rPr>
            <w:lang w:eastAsia="zh-CN"/>
          </w:rPr>
          <w:t xml:space="preserve">tate </w:t>
        </w:r>
      </w:ins>
      <w:del w:id="26" w:author="Jing Yuan" w:date="2017-05-31T22:53:00Z">
        <w:r w:rsidRPr="008F41E4" w:rsidDel="00B74299">
          <w:rPr>
            <w:rFonts w:hint="eastAsia"/>
            <w:lang w:eastAsia="zh-CN"/>
          </w:rPr>
          <w:delText xml:space="preserve">whether </w:delText>
        </w:r>
      </w:del>
      <w:ins w:id="27" w:author="Jing Yuan" w:date="2017-05-31T22:53:00Z">
        <w:r w:rsidR="00B74299">
          <w:rPr>
            <w:lang w:eastAsia="zh-CN"/>
          </w:rPr>
          <w:t xml:space="preserve">which field </w:t>
        </w:r>
      </w:ins>
      <w:r w:rsidRPr="008F41E4">
        <w:rPr>
          <w:rFonts w:hint="eastAsia"/>
          <w:lang w:eastAsia="zh-CN"/>
        </w:rPr>
        <w:t xml:space="preserve">a student </w:t>
      </w:r>
      <w:del w:id="28" w:author="Jing Yuan" w:date="2017-05-31T23:01:00Z">
        <w:r w:rsidRPr="008F41E4" w:rsidDel="00B06D52">
          <w:rPr>
            <w:rFonts w:hint="eastAsia"/>
            <w:lang w:eastAsia="zh-CN"/>
          </w:rPr>
          <w:delText xml:space="preserve">could </w:delText>
        </w:r>
      </w:del>
      <w:ins w:id="29" w:author="Jing Yuan" w:date="2017-05-31T23:01:00Z">
        <w:r w:rsidR="00B06D52">
          <w:rPr>
            <w:lang w:eastAsia="zh-CN"/>
          </w:rPr>
          <w:t>should</w:t>
        </w:r>
        <w:r w:rsidR="00B06D52" w:rsidRPr="008F41E4">
          <w:rPr>
            <w:rFonts w:hint="eastAsia"/>
            <w:lang w:eastAsia="zh-CN"/>
          </w:rPr>
          <w:t xml:space="preserve"> </w:t>
        </w:r>
      </w:ins>
      <w:del w:id="30" w:author="Jing Yuan" w:date="2017-05-31T22:53:00Z">
        <w:r w:rsidRPr="008F41E4" w:rsidDel="00B74299">
          <w:rPr>
            <w:rFonts w:hint="eastAsia"/>
            <w:lang w:eastAsia="zh-CN"/>
          </w:rPr>
          <w:delText xml:space="preserve">success and which field they should </w:delText>
        </w:r>
      </w:del>
      <w:r w:rsidRPr="008F41E4">
        <w:rPr>
          <w:rFonts w:hint="eastAsia"/>
          <w:lang w:eastAsia="zh-CN"/>
        </w:rPr>
        <w:t xml:space="preserve">choose. </w:t>
      </w:r>
      <w:ins w:id="31" w:author="Jing Yuan" w:date="2017-05-31T23:01:00Z">
        <w:r w:rsidR="00B06D52">
          <w:rPr>
            <w:lang w:eastAsia="zh-CN"/>
          </w:rPr>
          <w:t xml:space="preserve">In </w:t>
        </w:r>
      </w:ins>
      <w:ins w:id="32" w:author="Jing Yuan" w:date="2017-05-31T23:02:00Z">
        <w:r w:rsidR="00B06D52">
          <w:rPr>
            <w:lang w:eastAsia="zh-CN"/>
          </w:rPr>
          <w:t>addition,</w:t>
        </w:r>
      </w:ins>
      <w:ins w:id="33" w:author="Jing Yuan" w:date="2017-05-31T23:01:00Z">
        <w:r w:rsidR="00B06D52">
          <w:rPr>
            <w:lang w:eastAsia="zh-CN"/>
          </w:rPr>
          <w:t xml:space="preserve"> the talents may not lead t</w:t>
        </w:r>
        <w:r w:rsidR="00802C20">
          <w:rPr>
            <w:lang w:eastAsia="zh-CN"/>
          </w:rPr>
          <w:t xml:space="preserve">o future success in the career. </w:t>
        </w:r>
      </w:ins>
      <w:del w:id="34" w:author="Jing Yuan" w:date="2017-05-31T23:02:00Z">
        <w:r w:rsidRPr="008F41E4" w:rsidDel="00802C20">
          <w:rPr>
            <w:rFonts w:hint="eastAsia"/>
            <w:lang w:eastAsia="zh-CN"/>
          </w:rPr>
          <w:delText>Besides</w:delText>
        </w:r>
      </w:del>
      <w:ins w:id="35" w:author="Jing Yuan" w:date="2017-05-31T23:02:00Z">
        <w:r w:rsidR="00802C20">
          <w:rPr>
            <w:lang w:eastAsia="zh-CN"/>
          </w:rPr>
          <w:t>First</w:t>
        </w:r>
      </w:ins>
      <w:r w:rsidRPr="008F41E4">
        <w:rPr>
          <w:rFonts w:hint="eastAsia"/>
          <w:lang w:eastAsia="zh-CN"/>
        </w:rPr>
        <w:t xml:space="preserve">, not all children </w:t>
      </w:r>
      <w:del w:id="36" w:author="Jing Yuan" w:date="2017-05-31T23:02:00Z">
        <w:r w:rsidR="008F41E4" w:rsidRPr="008F41E4" w:rsidDel="00802C20">
          <w:rPr>
            <w:lang w:eastAsia="zh-CN"/>
          </w:rPr>
          <w:delText xml:space="preserve">could </w:delText>
        </w:r>
      </w:del>
      <w:r w:rsidR="008F41E4" w:rsidRPr="008F41E4">
        <w:rPr>
          <w:lang w:eastAsia="zh-CN"/>
        </w:rPr>
        <w:t xml:space="preserve">show their talent as a student. For instance, Einstein </w:t>
      </w:r>
      <w:del w:id="37" w:author="Jing Yuan" w:date="2017-05-31T23:03:00Z">
        <w:r w:rsidR="008F41E4" w:rsidRPr="008F41E4" w:rsidDel="00176BF9">
          <w:rPr>
            <w:lang w:eastAsia="zh-CN"/>
          </w:rPr>
          <w:delText>wasn’</w:delText>
        </w:r>
        <w:r w:rsidR="008F41E4" w:rsidRPr="008F41E4" w:rsidDel="00176BF9">
          <w:rPr>
            <w:rFonts w:hint="eastAsia"/>
            <w:lang w:eastAsia="zh-CN"/>
          </w:rPr>
          <w:delText xml:space="preserve">t </w:delText>
        </w:r>
        <w:r w:rsidR="008F41E4" w:rsidRPr="008F41E4" w:rsidDel="00176BF9">
          <w:rPr>
            <w:lang w:eastAsia="zh-CN"/>
          </w:rPr>
          <w:delText>exceptional</w:delText>
        </w:r>
      </w:del>
      <w:ins w:id="38" w:author="Jing Yuan" w:date="2017-05-31T23:03:00Z">
        <w:r w:rsidR="00176BF9">
          <w:rPr>
            <w:lang w:eastAsia="zh-CN"/>
          </w:rPr>
          <w:t>was a regular school boy in</w:t>
        </w:r>
      </w:ins>
      <w:del w:id="39" w:author="Jing Yuan" w:date="2017-05-31T23:04:00Z">
        <w:r w:rsidR="008F41E4" w:rsidDel="00176BF9">
          <w:rPr>
            <w:lang w:eastAsia="zh-CN"/>
          </w:rPr>
          <w:delText xml:space="preserve"> </w:delText>
        </w:r>
      </w:del>
      <w:ins w:id="40" w:author="Jing Yuan" w:date="2017-05-31T23:04:00Z">
        <w:r w:rsidR="00176BF9">
          <w:rPr>
            <w:lang w:eastAsia="zh-CN"/>
          </w:rPr>
          <w:t xml:space="preserve"> elementary school</w:t>
        </w:r>
      </w:ins>
      <w:del w:id="41" w:author="Jing Yuan" w:date="2017-05-31T23:04:00Z">
        <w:r w:rsidR="008F41E4" w:rsidDel="00176BF9">
          <w:rPr>
            <w:lang w:eastAsia="zh-CN"/>
          </w:rPr>
          <w:delText>when he was a child</w:delText>
        </w:r>
      </w:del>
      <w:r w:rsidR="008F41E4">
        <w:rPr>
          <w:lang w:eastAsia="zh-CN"/>
        </w:rPr>
        <w:t xml:space="preserve">, but </w:t>
      </w:r>
      <w:ins w:id="42" w:author="Jing Yuan" w:date="2017-05-31T23:18:00Z">
        <w:r w:rsidR="00F52E23">
          <w:rPr>
            <w:lang w:eastAsia="zh-CN"/>
          </w:rPr>
          <w:t xml:space="preserve">later </w:t>
        </w:r>
      </w:ins>
      <w:del w:id="43" w:author="Jing Yuan" w:date="2017-05-31T23:04:00Z">
        <w:r w:rsidR="008F41E4" w:rsidDel="00176BF9">
          <w:rPr>
            <w:lang w:eastAsia="zh-CN"/>
          </w:rPr>
          <w:delText xml:space="preserve">no one could deny </w:delText>
        </w:r>
      </w:del>
      <w:r w:rsidR="008F41E4">
        <w:rPr>
          <w:lang w:eastAsia="zh-CN"/>
        </w:rPr>
        <w:t>his</w:t>
      </w:r>
      <w:ins w:id="44" w:author="Jing Yuan" w:date="2017-05-31T23:03:00Z">
        <w:r w:rsidR="00802C20">
          <w:rPr>
            <w:lang w:eastAsia="zh-CN"/>
          </w:rPr>
          <w:t xml:space="preserve"> contributions to </w:t>
        </w:r>
      </w:ins>
      <w:ins w:id="45" w:author="Jing Yuan" w:date="2017-05-31T23:04:00Z">
        <w:r w:rsidR="00176BF9">
          <w:rPr>
            <w:lang w:eastAsia="zh-CN"/>
          </w:rPr>
          <w:t xml:space="preserve">physics, and </w:t>
        </w:r>
      </w:ins>
      <w:ins w:id="46" w:author="Jing Yuan" w:date="2017-05-31T23:11:00Z">
        <w:r w:rsidR="00684BBA">
          <w:rPr>
            <w:lang w:eastAsia="zh-CN"/>
          </w:rPr>
          <w:t xml:space="preserve">the </w:t>
        </w:r>
      </w:ins>
      <w:ins w:id="47" w:author="Jing Yuan" w:date="2017-05-31T23:05:00Z">
        <w:r w:rsidR="00AA4617">
          <w:rPr>
            <w:lang w:eastAsia="zh-CN"/>
          </w:rPr>
          <w:t xml:space="preserve">influence in </w:t>
        </w:r>
      </w:ins>
      <w:del w:id="48" w:author="Jing Yuan" w:date="2017-05-31T23:03:00Z">
        <w:r w:rsidR="008F41E4" w:rsidDel="00802C20">
          <w:rPr>
            <w:lang w:eastAsia="zh-CN"/>
          </w:rPr>
          <w:delText xml:space="preserve"> </w:delText>
        </w:r>
        <w:r w:rsidR="008F41E4" w:rsidRPr="008F41E4" w:rsidDel="00802C20">
          <w:rPr>
            <w:lang w:eastAsia="zh-CN"/>
          </w:rPr>
          <w:delText xml:space="preserve">influence on the </w:delText>
        </w:r>
      </w:del>
      <w:del w:id="49" w:author="Jing Yuan" w:date="2017-05-31T22:52:00Z">
        <w:r w:rsidR="008F41E4" w:rsidRPr="008F41E4" w:rsidDel="007069D8">
          <w:rPr>
            <w:lang w:eastAsia="zh-CN"/>
          </w:rPr>
          <w:delText xml:space="preserve">philosophy of </w:delText>
        </w:r>
      </w:del>
      <w:r w:rsidR="008F41E4" w:rsidRPr="008F41E4">
        <w:rPr>
          <w:lang w:eastAsia="zh-CN"/>
        </w:rPr>
        <w:t>science</w:t>
      </w:r>
      <w:ins w:id="50" w:author="Jing Yuan" w:date="2017-05-31T23:05:00Z">
        <w:r w:rsidR="00AA4617">
          <w:rPr>
            <w:lang w:eastAsia="zh-CN"/>
          </w:rPr>
          <w:t xml:space="preserve"> is exceptional</w:t>
        </w:r>
      </w:ins>
      <w:r w:rsidR="008F41E4" w:rsidRPr="008F41E4">
        <w:rPr>
          <w:lang w:eastAsia="zh-CN"/>
        </w:rPr>
        <w:t>.</w:t>
      </w:r>
      <w:r w:rsidR="008F41E4">
        <w:rPr>
          <w:lang w:eastAsia="zh-CN"/>
        </w:rPr>
        <w:t xml:space="preserve"> Furthermore, </w:t>
      </w:r>
      <w:r w:rsidR="004D7B6C">
        <w:rPr>
          <w:lang w:eastAsia="zh-CN"/>
        </w:rPr>
        <w:t xml:space="preserve">if </w:t>
      </w:r>
      <w:ins w:id="51" w:author="Jing Yuan" w:date="2017-05-31T23:08:00Z">
        <w:r w:rsidR="00994ED4">
          <w:rPr>
            <w:lang w:eastAsia="zh-CN"/>
          </w:rPr>
          <w:t xml:space="preserve">a </w:t>
        </w:r>
      </w:ins>
      <w:r w:rsidR="004D7B6C">
        <w:rPr>
          <w:lang w:eastAsia="zh-CN"/>
        </w:rPr>
        <w:t>child didn’</w:t>
      </w:r>
      <w:r w:rsidR="004D7B6C">
        <w:rPr>
          <w:rFonts w:hint="eastAsia"/>
          <w:lang w:eastAsia="zh-CN"/>
        </w:rPr>
        <w:t xml:space="preserve">t </w:t>
      </w:r>
      <w:del w:id="52" w:author="Jing Yuan" w:date="2017-05-31T23:05:00Z">
        <w:r w:rsidR="004D7B6C" w:rsidDel="00AA4617">
          <w:rPr>
            <w:rFonts w:hint="eastAsia"/>
            <w:lang w:eastAsia="zh-CN"/>
          </w:rPr>
          <w:delText>get in touch</w:delText>
        </w:r>
      </w:del>
      <w:ins w:id="53" w:author="Jing Yuan" w:date="2017-05-31T23:05:00Z">
        <w:r w:rsidR="00AA4617">
          <w:rPr>
            <w:lang w:eastAsia="zh-CN"/>
          </w:rPr>
          <w:t xml:space="preserve">have access to certain field, say </w:t>
        </w:r>
      </w:ins>
      <w:del w:id="54" w:author="Jing Yuan" w:date="2017-05-31T23:06:00Z">
        <w:r w:rsidR="004D7B6C" w:rsidDel="00DE0C45">
          <w:rPr>
            <w:rFonts w:hint="eastAsia"/>
            <w:lang w:eastAsia="zh-CN"/>
          </w:rPr>
          <w:delText xml:space="preserve"> with some </w:delText>
        </w:r>
        <w:r w:rsidR="004D7B6C" w:rsidDel="00DE0C45">
          <w:rPr>
            <w:lang w:eastAsia="zh-CN"/>
          </w:rPr>
          <w:delText>areas</w:delText>
        </w:r>
        <w:r w:rsidR="004D7B6C" w:rsidDel="00DE0C45">
          <w:rPr>
            <w:rFonts w:hint="eastAsia"/>
            <w:lang w:eastAsia="zh-CN"/>
          </w:rPr>
          <w:delText xml:space="preserve"> like </w:delText>
        </w:r>
      </w:del>
      <w:r w:rsidR="004D7B6C">
        <w:rPr>
          <w:rFonts w:hint="eastAsia"/>
          <w:lang w:eastAsia="zh-CN"/>
        </w:rPr>
        <w:t>music</w:t>
      </w:r>
      <w:ins w:id="55" w:author="Jing Yuan" w:date="2017-05-31T23:06:00Z">
        <w:r w:rsidR="00DE0C45">
          <w:rPr>
            <w:lang w:eastAsia="zh-CN"/>
          </w:rPr>
          <w:t>al instruments</w:t>
        </w:r>
      </w:ins>
      <w:r w:rsidR="004D7B6C">
        <w:rPr>
          <w:rFonts w:hint="eastAsia"/>
          <w:lang w:eastAsia="zh-CN"/>
        </w:rPr>
        <w:t xml:space="preserve">, </w:t>
      </w:r>
      <w:r w:rsidR="004D7B6C">
        <w:rPr>
          <w:lang w:eastAsia="zh-CN"/>
        </w:rPr>
        <w:t>it’</w:t>
      </w:r>
      <w:r w:rsidR="004D7B6C">
        <w:rPr>
          <w:rFonts w:hint="eastAsia"/>
          <w:lang w:eastAsia="zh-CN"/>
        </w:rPr>
        <w:t xml:space="preserve">s impossible to </w:t>
      </w:r>
      <w:r w:rsidR="004D7B6C">
        <w:rPr>
          <w:lang w:eastAsia="zh-CN"/>
        </w:rPr>
        <w:t xml:space="preserve">find that whether he </w:t>
      </w:r>
      <w:ins w:id="56" w:author="Jing Yuan" w:date="2017-05-31T23:06:00Z">
        <w:r w:rsidR="00DE0C45">
          <w:rPr>
            <w:lang w:eastAsia="zh-CN"/>
          </w:rPr>
          <w:t xml:space="preserve">or she </w:t>
        </w:r>
      </w:ins>
      <w:r w:rsidR="004D7B6C">
        <w:rPr>
          <w:lang w:eastAsia="zh-CN"/>
        </w:rPr>
        <w:t>has talent in</w:t>
      </w:r>
      <w:ins w:id="57" w:author="Jing Yuan" w:date="2017-05-31T23:06:00Z">
        <w:r w:rsidR="00DE0C45">
          <w:rPr>
            <w:lang w:eastAsia="zh-CN"/>
          </w:rPr>
          <w:t xml:space="preserve"> </w:t>
        </w:r>
      </w:ins>
      <w:ins w:id="58" w:author="Jing Yuan" w:date="2017-05-31T23:07:00Z">
        <w:r w:rsidR="00E277F0">
          <w:rPr>
            <w:lang w:eastAsia="zh-CN"/>
          </w:rPr>
          <w:t>playing piano, guitar or violin</w:t>
        </w:r>
      </w:ins>
      <w:del w:id="59" w:author="Jing Yuan" w:date="2017-05-31T23:06:00Z">
        <w:r w:rsidR="004D7B6C" w:rsidDel="00DE0C45">
          <w:rPr>
            <w:lang w:eastAsia="zh-CN"/>
          </w:rPr>
          <w:delText xml:space="preserve"> this areas</w:delText>
        </w:r>
      </w:del>
      <w:r w:rsidR="004D7B6C">
        <w:rPr>
          <w:lang w:eastAsia="zh-CN"/>
        </w:rPr>
        <w:t xml:space="preserve">. Last but </w:t>
      </w:r>
      <w:del w:id="60" w:author="Jing Yuan" w:date="2017-05-31T22:52:00Z">
        <w:r w:rsidR="004D7B6C" w:rsidDel="007069D8">
          <w:rPr>
            <w:lang w:eastAsia="zh-CN"/>
          </w:rPr>
          <w:delText xml:space="preserve">last </w:delText>
        </w:r>
      </w:del>
      <w:r w:rsidR="004D7B6C">
        <w:rPr>
          <w:lang w:eastAsia="zh-CN"/>
        </w:rPr>
        <w:t xml:space="preserve">least, those so-called talents might be just </w:t>
      </w:r>
      <w:ins w:id="61" w:author="Jing Yuan" w:date="2017-05-31T23:08:00Z">
        <w:r w:rsidR="00994ED4">
          <w:rPr>
            <w:lang w:eastAsia="zh-CN"/>
          </w:rPr>
          <w:t xml:space="preserve">out of </w:t>
        </w:r>
      </w:ins>
      <w:r w:rsidR="004D7B6C" w:rsidRPr="004D7B6C">
        <w:rPr>
          <w:lang w:eastAsia="zh-CN"/>
        </w:rPr>
        <w:t>curiosity</w:t>
      </w:r>
      <w:r w:rsidR="004D7B6C">
        <w:rPr>
          <w:lang w:eastAsia="zh-CN"/>
        </w:rPr>
        <w:t xml:space="preserve">. For example, </w:t>
      </w:r>
      <w:r w:rsidR="004D7B6C" w:rsidRPr="004D7B6C">
        <w:rPr>
          <w:lang w:eastAsia="zh-CN"/>
        </w:rPr>
        <w:t xml:space="preserve">Louis de </w:t>
      </w:r>
      <w:proofErr w:type="spellStart"/>
      <w:proofErr w:type="gramStart"/>
      <w:r w:rsidR="004D7B6C" w:rsidRPr="004D7B6C">
        <w:rPr>
          <w:lang w:eastAsia="zh-CN"/>
        </w:rPr>
        <w:t>Broglie</w:t>
      </w:r>
      <w:ins w:id="62" w:author="Jing Yuan" w:date="2017-05-31T23:15:00Z">
        <w:r w:rsidR="00F2195B">
          <w:rPr>
            <w:lang w:eastAsia="zh-CN"/>
          </w:rPr>
          <w:t>,</w:t>
        </w:r>
      </w:ins>
      <w:ins w:id="63" w:author="Jing Yuan" w:date="2017-05-31T23:17:00Z">
        <w:r w:rsidR="00601C01">
          <w:rPr>
            <w:lang w:eastAsia="zh-CN"/>
          </w:rPr>
          <w:t>a</w:t>
        </w:r>
      </w:ins>
      <w:proofErr w:type="spellEnd"/>
      <w:proofErr w:type="gramEnd"/>
      <w:ins w:id="64" w:author="Jing Yuan" w:date="2017-05-31T23:15:00Z">
        <w:r w:rsidR="00F2195B">
          <w:rPr>
            <w:lang w:eastAsia="zh-CN"/>
          </w:rPr>
          <w:t xml:space="preserve"> French </w:t>
        </w:r>
        <w:r w:rsidR="000F0BAE">
          <w:rPr>
            <w:lang w:eastAsia="zh-CN"/>
          </w:rPr>
          <w:t>physicist made groundbreaking contribution to quantum theory, first</w:t>
        </w:r>
      </w:ins>
      <w:r w:rsidR="004D7B6C" w:rsidRPr="004D7B6C">
        <w:rPr>
          <w:lang w:eastAsia="zh-CN"/>
        </w:rPr>
        <w:t xml:space="preserve"> </w:t>
      </w:r>
      <w:del w:id="65" w:author="Jing Yuan" w:date="2017-05-31T23:08:00Z">
        <w:r w:rsidR="004D7B6C" w:rsidRPr="004D7B6C" w:rsidDel="00994ED4">
          <w:rPr>
            <w:lang w:eastAsia="zh-CN"/>
          </w:rPr>
          <w:delText xml:space="preserve">applied </w:delText>
        </w:r>
      </w:del>
      <w:ins w:id="66" w:author="Jing Yuan" w:date="2017-05-31T23:08:00Z">
        <w:r w:rsidR="00994ED4">
          <w:rPr>
            <w:lang w:eastAsia="zh-CN"/>
          </w:rPr>
          <w:t>found</w:t>
        </w:r>
        <w:r w:rsidR="00994ED4" w:rsidRPr="004D7B6C">
          <w:rPr>
            <w:lang w:eastAsia="zh-CN"/>
          </w:rPr>
          <w:t xml:space="preserve"> </w:t>
        </w:r>
      </w:ins>
      <w:r w:rsidR="004D7B6C" w:rsidRPr="004D7B6C">
        <w:rPr>
          <w:lang w:eastAsia="zh-CN"/>
        </w:rPr>
        <w:t xml:space="preserve">himself </w:t>
      </w:r>
      <w:del w:id="67" w:author="Jing Yuan" w:date="2017-05-31T23:15:00Z">
        <w:r w:rsidR="004D7B6C" w:rsidRPr="004D7B6C" w:rsidDel="000F0BAE">
          <w:rPr>
            <w:lang w:eastAsia="zh-CN"/>
          </w:rPr>
          <w:delText xml:space="preserve">first </w:delText>
        </w:r>
      </w:del>
      <w:ins w:id="68" w:author="Jing Yuan" w:date="2017-05-31T23:09:00Z">
        <w:r w:rsidR="00A44846">
          <w:rPr>
            <w:lang w:eastAsia="zh-CN"/>
          </w:rPr>
          <w:t>interested in</w:t>
        </w:r>
      </w:ins>
      <w:del w:id="69" w:author="Jing Yuan" w:date="2017-05-31T23:09:00Z">
        <w:r w:rsidR="004D7B6C" w:rsidRPr="004D7B6C" w:rsidDel="00A44846">
          <w:rPr>
            <w:lang w:eastAsia="zh-CN"/>
          </w:rPr>
          <w:delText>to</w:delText>
        </w:r>
      </w:del>
      <w:r w:rsidR="004D7B6C" w:rsidRPr="004D7B6C">
        <w:rPr>
          <w:lang w:eastAsia="zh-CN"/>
        </w:rPr>
        <w:t xml:space="preserve"> litera</w:t>
      </w:r>
      <w:ins w:id="70" w:author="Jing Yuan" w:date="2017-05-31T23:09:00Z">
        <w:r w:rsidR="00A44846">
          <w:rPr>
            <w:lang w:eastAsia="zh-CN"/>
          </w:rPr>
          <w:t>ture</w:t>
        </w:r>
      </w:ins>
      <w:ins w:id="71" w:author="Jing Yuan" w:date="2017-05-31T23:16:00Z">
        <w:r w:rsidR="000F0BAE">
          <w:rPr>
            <w:lang w:eastAsia="zh-CN"/>
          </w:rPr>
          <w:t xml:space="preserve"> when he was young</w:t>
        </w:r>
      </w:ins>
      <w:del w:id="72" w:author="Jing Yuan" w:date="2017-05-31T23:09:00Z">
        <w:r w:rsidR="004D7B6C" w:rsidRPr="004D7B6C" w:rsidDel="00A44846">
          <w:rPr>
            <w:lang w:eastAsia="zh-CN"/>
          </w:rPr>
          <w:delText>ry studies</w:delText>
        </w:r>
      </w:del>
      <w:ins w:id="73" w:author="Jing Yuan" w:date="2017-05-31T23:09:00Z">
        <w:r w:rsidR="00A44846">
          <w:rPr>
            <w:lang w:eastAsia="zh-CN"/>
          </w:rPr>
          <w:t xml:space="preserve">. </w:t>
        </w:r>
        <w:proofErr w:type="gramStart"/>
        <w:r w:rsidR="00A44846">
          <w:rPr>
            <w:lang w:eastAsia="zh-CN"/>
          </w:rPr>
          <w:t>However</w:t>
        </w:r>
      </w:ins>
      <w:proofErr w:type="gramEnd"/>
      <w:del w:id="74" w:author="Jing Yuan" w:date="2017-05-31T23:09:00Z">
        <w:r w:rsidR="004D7B6C" w:rsidDel="00A44846">
          <w:rPr>
            <w:lang w:eastAsia="zh-CN"/>
          </w:rPr>
          <w:delText>, whereas</w:delText>
        </w:r>
      </w:del>
      <w:r w:rsidR="004D7B6C">
        <w:rPr>
          <w:lang w:eastAsia="zh-CN"/>
        </w:rPr>
        <w:t xml:space="preserve"> </w:t>
      </w:r>
      <w:ins w:id="75" w:author="Jing Yuan" w:date="2017-05-31T23:16:00Z">
        <w:r w:rsidR="006A2737">
          <w:rPr>
            <w:lang w:eastAsia="zh-CN"/>
          </w:rPr>
          <w:t xml:space="preserve">only </w:t>
        </w:r>
      </w:ins>
      <w:r w:rsidR="004D7B6C">
        <w:rPr>
          <w:lang w:eastAsia="zh-CN"/>
        </w:rPr>
        <w:t>when he</w:t>
      </w:r>
      <w:r w:rsidR="004D7B6C" w:rsidRPr="004D7B6C">
        <w:t xml:space="preserve"> </w:t>
      </w:r>
      <w:del w:id="76" w:author="Jing Yuan" w:date="2017-05-31T23:16:00Z">
        <w:r w:rsidR="004D7B6C" w:rsidRPr="004D7B6C" w:rsidDel="006A2737">
          <w:rPr>
            <w:lang w:eastAsia="zh-CN"/>
          </w:rPr>
          <w:delText>turned his attention</w:delText>
        </w:r>
      </w:del>
      <w:ins w:id="77" w:author="Jing Yuan" w:date="2017-05-31T23:16:00Z">
        <w:r w:rsidR="006A2737">
          <w:rPr>
            <w:lang w:eastAsia="zh-CN"/>
          </w:rPr>
          <w:t>shifted</w:t>
        </w:r>
      </w:ins>
      <w:r w:rsidR="004D7B6C" w:rsidRPr="004D7B6C">
        <w:rPr>
          <w:lang w:eastAsia="zh-CN"/>
        </w:rPr>
        <w:t xml:space="preserve"> toward mathematics and physics</w:t>
      </w:r>
      <w:r w:rsidR="004D7B6C">
        <w:rPr>
          <w:lang w:eastAsia="zh-CN"/>
        </w:rPr>
        <w:t xml:space="preserve">, he found </w:t>
      </w:r>
      <w:ins w:id="78" w:author="Jing Yuan" w:date="2017-05-31T23:11:00Z">
        <w:r w:rsidR="002F6F67">
          <w:rPr>
            <w:lang w:eastAsia="zh-CN"/>
          </w:rPr>
          <w:t xml:space="preserve">the magic which </w:t>
        </w:r>
      </w:ins>
      <w:ins w:id="79" w:author="Jing Yuan" w:date="2017-05-31T23:12:00Z">
        <w:r w:rsidR="00AF4746">
          <w:rPr>
            <w:lang w:eastAsia="zh-CN"/>
          </w:rPr>
          <w:t xml:space="preserve">drawn </w:t>
        </w:r>
      </w:ins>
      <w:ins w:id="80" w:author="Jing Yuan" w:date="2017-05-31T23:11:00Z">
        <w:r w:rsidR="00AF4746">
          <w:rPr>
            <w:lang w:eastAsia="zh-CN"/>
          </w:rPr>
          <w:t xml:space="preserve">all his </w:t>
        </w:r>
      </w:ins>
      <w:ins w:id="81" w:author="Jing Yuan" w:date="2017-05-31T23:12:00Z">
        <w:r w:rsidR="00AF4746">
          <w:rPr>
            <w:lang w:eastAsia="zh-CN"/>
          </w:rPr>
          <w:t>time</w:t>
        </w:r>
      </w:ins>
      <w:ins w:id="82" w:author="Jing Yuan" w:date="2017-05-31T23:16:00Z">
        <w:r w:rsidR="006A2737">
          <w:rPr>
            <w:lang w:eastAsia="zh-CN"/>
          </w:rPr>
          <w:t xml:space="preserve"> and efforts</w:t>
        </w:r>
      </w:ins>
      <w:ins w:id="83" w:author="Jing Yuan" w:date="2017-05-31T23:12:00Z">
        <w:r w:rsidR="00AF4746">
          <w:rPr>
            <w:lang w:eastAsia="zh-CN"/>
          </w:rPr>
          <w:t xml:space="preserve">. </w:t>
        </w:r>
      </w:ins>
      <w:ins w:id="84" w:author="Jing Yuan" w:date="2017-05-31T23:13:00Z">
        <w:r w:rsidR="00E755E9">
          <w:rPr>
            <w:lang w:eastAsia="zh-CN"/>
          </w:rPr>
          <w:t xml:space="preserve">I bet </w:t>
        </w:r>
      </w:ins>
      <w:ins w:id="85" w:author="Jing Yuan" w:date="2017-05-31T23:17:00Z">
        <w:r w:rsidR="006A2737">
          <w:rPr>
            <w:lang w:eastAsia="zh-CN"/>
          </w:rPr>
          <w:t xml:space="preserve">the </w:t>
        </w:r>
      </w:ins>
      <w:ins w:id="86" w:author="Jing Yuan" w:date="2017-05-31T23:13:00Z">
        <w:r w:rsidR="00E755E9">
          <w:rPr>
            <w:lang w:eastAsia="zh-CN"/>
          </w:rPr>
          <w:t xml:space="preserve">literature study won’t bring him </w:t>
        </w:r>
      </w:ins>
      <w:del w:id="87" w:author="Jing Yuan" w:date="2017-05-31T23:11:00Z">
        <w:r w:rsidR="004D7B6C" w:rsidDel="002F6F67">
          <w:rPr>
            <w:lang w:eastAsia="zh-CN"/>
          </w:rPr>
          <w:delText>a</w:delText>
        </w:r>
      </w:del>
      <w:del w:id="88" w:author="Jing Yuan" w:date="2017-05-31T23:12:00Z">
        <w:r w:rsidR="004D7B6C" w:rsidDel="00AF4746">
          <w:rPr>
            <w:lang w:eastAsia="zh-CN"/>
          </w:rPr>
          <w:delText xml:space="preserve"> </w:delText>
        </w:r>
      </w:del>
      <w:del w:id="89" w:author="Jing Yuan" w:date="2017-05-31T23:10:00Z">
        <w:r w:rsidR="004D7B6C" w:rsidDel="00684BBA">
          <w:rPr>
            <w:lang w:eastAsia="zh-CN"/>
          </w:rPr>
          <w:delText xml:space="preserve">more </w:delText>
        </w:r>
        <w:r w:rsidR="00CD155E" w:rsidRPr="00CD155E" w:rsidDel="00684BBA">
          <w:rPr>
            <w:lang w:eastAsia="zh-CN"/>
          </w:rPr>
          <w:delText>attractive area</w:delText>
        </w:r>
        <w:r w:rsidR="00CD155E" w:rsidDel="00684BBA">
          <w:rPr>
            <w:lang w:eastAsia="zh-CN"/>
          </w:rPr>
          <w:delText xml:space="preserve"> </w:delText>
        </w:r>
      </w:del>
      <w:del w:id="90" w:author="Jing Yuan" w:date="2017-05-31T23:17:00Z">
        <w:r w:rsidR="00CD155E" w:rsidDel="006A2737">
          <w:rPr>
            <w:lang w:eastAsia="zh-CN"/>
          </w:rPr>
          <w:delText xml:space="preserve">and </w:delText>
        </w:r>
        <w:r w:rsidR="00CD155E" w:rsidRPr="00CD155E" w:rsidDel="006A2737">
          <w:rPr>
            <w:lang w:eastAsia="zh-CN"/>
          </w:rPr>
          <w:delText xml:space="preserve">won </w:delText>
        </w:r>
      </w:del>
      <w:r w:rsidR="00CD155E" w:rsidRPr="00CD155E">
        <w:rPr>
          <w:lang w:eastAsia="zh-CN"/>
        </w:rPr>
        <w:t>the Nobel Prize</w:t>
      </w:r>
      <w:ins w:id="91" w:author="Jing Yuan" w:date="2017-05-31T23:14:00Z">
        <w:r w:rsidR="00601C01">
          <w:rPr>
            <w:lang w:eastAsia="zh-CN"/>
          </w:rPr>
          <w:t xml:space="preserve">. </w:t>
        </w:r>
      </w:ins>
      <w:del w:id="92" w:author="Jing Yuan" w:date="2017-05-31T23:17:00Z">
        <w:r w:rsidR="00CD155E" w:rsidRPr="00CD155E" w:rsidDel="006A2737">
          <w:rPr>
            <w:lang w:eastAsia="zh-CN"/>
          </w:rPr>
          <w:delText xml:space="preserve"> in Physics in 1929.</w:delText>
        </w:r>
      </w:del>
    </w:p>
    <w:p w:rsidR="00CD155E" w:rsidRDefault="00CD155E" w:rsidP="008B538C">
      <w:pPr>
        <w:rPr>
          <w:lang w:eastAsia="zh-CN"/>
        </w:rPr>
      </w:pPr>
    </w:p>
    <w:p w:rsidR="00CD155E" w:rsidRPr="008F41E4" w:rsidRDefault="00CD155E" w:rsidP="008B538C">
      <w:pPr>
        <w:rPr>
          <w:lang w:eastAsia="zh-CN"/>
        </w:rPr>
      </w:pPr>
      <w:r>
        <w:rPr>
          <w:lang w:eastAsia="zh-CN"/>
        </w:rPr>
        <w:t xml:space="preserve">Furthermore, even if education institutions know which fields students could be success, they still could not </w:t>
      </w:r>
      <w:commentRangeStart w:id="93"/>
      <w:r>
        <w:rPr>
          <w:lang w:eastAsia="zh-CN"/>
        </w:rPr>
        <w:t>coerce</w:t>
      </w:r>
      <w:commentRangeEnd w:id="93"/>
      <w:r w:rsidR="00000903">
        <w:rPr>
          <w:rStyle w:val="CommentReference"/>
        </w:rPr>
        <w:commentReference w:id="93"/>
      </w:r>
      <w:r>
        <w:rPr>
          <w:lang w:eastAsia="zh-CN"/>
        </w:rPr>
        <w:t xml:space="preserve"> them to do what they might not interest in.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94"/>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finding job is not the ultimate and sole goal of higher education, and college students should persist on their interests.</w:t>
      </w:r>
    </w:p>
    <w:p w:rsidR="00643103" w:rsidRDefault="00643103" w:rsidP="008B538C">
      <w:pPr>
        <w:rPr>
          <w:lang w:eastAsia="zh-CN"/>
        </w:rPr>
      </w:pPr>
    </w:p>
    <w:p w:rsidR="00DF60ED" w:rsidRDefault="001A4FF3">
      <w:pPr>
        <w:rPr>
          <w:lang w:eastAsia="zh-CN"/>
        </w:rPr>
      </w:pPr>
      <w:r>
        <w:rPr>
          <w:lang w:eastAsia="zh-CN"/>
        </w:rPr>
        <w:t xml:space="preserve">Thus, there is no doubt that educational institutions should </w:t>
      </w:r>
      <w:ins w:id="95" w:author="Jing Yuan" w:date="2017-05-31T23:24:00Z">
        <w:r w:rsidR="008531FE">
          <w:rPr>
            <w:lang w:eastAsia="zh-CN"/>
          </w:rPr>
          <w:t>give</w:t>
        </w:r>
      </w:ins>
      <w:ins w:id="96" w:author="Jing Yuan" w:date="2017-05-31T23:23:00Z">
        <w:r w:rsidR="00F913C6">
          <w:rPr>
            <w:lang w:eastAsia="zh-CN"/>
          </w:rPr>
          <w:t xml:space="preserve"> useful information </w:t>
        </w:r>
      </w:ins>
      <w:ins w:id="97" w:author="Jing Yuan" w:date="2017-05-31T23:24:00Z">
        <w:r w:rsidR="008531FE">
          <w:rPr>
            <w:lang w:eastAsia="zh-CN"/>
          </w:rPr>
          <w:t xml:space="preserve">to students on the career </w:t>
        </w:r>
        <w:r w:rsidR="006C0088">
          <w:rPr>
            <w:lang w:eastAsia="zh-CN"/>
          </w:rPr>
          <w:t>choice</w:t>
        </w:r>
        <w:r w:rsidR="008531FE">
          <w:rPr>
            <w:lang w:eastAsia="zh-CN"/>
          </w:rPr>
          <w:t xml:space="preserve"> or </w:t>
        </w:r>
      </w:ins>
      <w:ins w:id="98" w:author="Jing Yuan" w:date="2017-05-31T23:23:00Z">
        <w:r w:rsidR="00F913C6">
          <w:rPr>
            <w:lang w:eastAsia="zh-CN"/>
          </w:rPr>
          <w:t>on the</w:t>
        </w:r>
      </w:ins>
      <w:ins w:id="99" w:author="Jing Yuan" w:date="2017-05-31T23:24:00Z">
        <w:r w:rsidR="006C0088">
          <w:rPr>
            <w:lang w:eastAsia="zh-CN"/>
          </w:rPr>
          <w:t xml:space="preserve"> major choi</w:t>
        </w:r>
        <w:r w:rsidR="000E050C">
          <w:rPr>
            <w:lang w:eastAsia="zh-CN"/>
          </w:rPr>
          <w:t xml:space="preserve">ce, but it is </w:t>
        </w:r>
      </w:ins>
      <w:ins w:id="100" w:author="Jing Yuan" w:date="2017-05-31T23:29:00Z">
        <w:r w:rsidR="00071245">
          <w:rPr>
            <w:lang w:eastAsia="zh-CN"/>
          </w:rPr>
          <w:t>not</w:t>
        </w:r>
      </w:ins>
      <w:ins w:id="101" w:author="Jing Yuan" w:date="2017-05-31T23:24:00Z">
        <w:r w:rsidR="000E050C">
          <w:rPr>
            <w:lang w:eastAsia="zh-CN"/>
          </w:rPr>
          <w:t xml:space="preserve"> wise </w:t>
        </w:r>
      </w:ins>
      <w:ins w:id="102" w:author="Jing Yuan" w:date="2017-05-31T23:29:00Z">
        <w:r w:rsidR="00071245">
          <w:rPr>
            <w:lang w:eastAsia="zh-CN"/>
          </w:rPr>
          <w:t xml:space="preserve">at all </w:t>
        </w:r>
      </w:ins>
      <w:ins w:id="103" w:author="Jing Yuan" w:date="2017-05-31T23:24:00Z">
        <w:r w:rsidR="000E050C">
          <w:rPr>
            <w:lang w:eastAsia="zh-CN"/>
          </w:rPr>
          <w:t>to suggest</w:t>
        </w:r>
      </w:ins>
      <w:ins w:id="104" w:author="Jing Yuan" w:date="2017-05-31T23:23:00Z">
        <w:r w:rsidR="00F913C6">
          <w:rPr>
            <w:lang w:eastAsia="zh-CN"/>
          </w:rPr>
          <w:t xml:space="preserve"> </w:t>
        </w:r>
      </w:ins>
      <w:ins w:id="105" w:author="Jing Yuan" w:date="2017-05-31T23:26:00Z">
        <w:r w:rsidR="000E050C">
          <w:rPr>
            <w:lang w:eastAsia="zh-CN"/>
          </w:rPr>
          <w:t xml:space="preserve">a student </w:t>
        </w:r>
      </w:ins>
      <w:ins w:id="106" w:author="Jing Yuan" w:date="2017-05-31T23:27:00Z">
        <w:r w:rsidR="00653DF4">
          <w:rPr>
            <w:lang w:eastAsia="zh-CN"/>
          </w:rPr>
          <w:t>to pursue a “success”</w:t>
        </w:r>
        <w:r w:rsidR="00E91CC0">
          <w:rPr>
            <w:lang w:eastAsia="zh-CN"/>
          </w:rPr>
          <w:t xml:space="preserve"> pathway. There is no</w:t>
        </w:r>
        <w:r w:rsidR="00653DF4">
          <w:rPr>
            <w:lang w:eastAsia="zh-CN"/>
          </w:rPr>
          <w:t xml:space="preserve"> </w:t>
        </w:r>
      </w:ins>
      <w:ins w:id="107" w:author="Jing Yuan" w:date="2017-05-31T23:28:00Z">
        <w:r w:rsidR="00E91CC0">
          <w:rPr>
            <w:lang w:eastAsia="zh-CN"/>
          </w:rPr>
          <w:t>guarantee</w:t>
        </w:r>
      </w:ins>
      <w:ins w:id="108" w:author="Jing Yuan" w:date="2017-05-31T23:27:00Z">
        <w:r w:rsidR="00653DF4">
          <w:rPr>
            <w:lang w:eastAsia="zh-CN"/>
          </w:rPr>
          <w:t xml:space="preserve"> </w:t>
        </w:r>
      </w:ins>
      <w:ins w:id="109" w:author="Jing Yuan" w:date="2017-05-31T23:28:00Z">
        <w:r w:rsidR="00E91CC0">
          <w:rPr>
            <w:lang w:eastAsia="zh-CN"/>
          </w:rPr>
          <w:t xml:space="preserve">at any time that a chosen field </w:t>
        </w:r>
      </w:ins>
      <w:ins w:id="110" w:author="Jing Yuan" w:date="2017-05-31T23:29:00Z">
        <w:r w:rsidR="00071245">
          <w:rPr>
            <w:lang w:eastAsia="zh-CN"/>
          </w:rPr>
          <w:t xml:space="preserve">is a sure </w:t>
        </w:r>
      </w:ins>
      <w:ins w:id="111" w:author="Jing Yuan" w:date="2017-05-31T23:30:00Z">
        <w:r w:rsidR="00F74B04">
          <w:rPr>
            <w:lang w:eastAsia="zh-CN"/>
          </w:rPr>
          <w:t xml:space="preserve">bid nor a person on a </w:t>
        </w:r>
      </w:ins>
      <w:ins w:id="112" w:author="Jing Yuan" w:date="2017-05-31T23:36:00Z">
        <w:r w:rsidR="00FC0DC6">
          <w:rPr>
            <w:lang w:eastAsia="zh-CN"/>
          </w:rPr>
          <w:t xml:space="preserve">preset </w:t>
        </w:r>
      </w:ins>
      <w:ins w:id="113" w:author="Jing Yuan" w:date="2017-05-31T23:37:00Z">
        <w:r w:rsidR="00426A7D">
          <w:rPr>
            <w:lang w:eastAsia="zh-CN"/>
          </w:rPr>
          <w:t>“success</w:t>
        </w:r>
      </w:ins>
      <w:ins w:id="114" w:author="Jing Yuan" w:date="2017-05-31T23:38:00Z">
        <w:r w:rsidR="00426A7D">
          <w:rPr>
            <w:lang w:eastAsia="zh-CN"/>
          </w:rPr>
          <w:t>” mode</w:t>
        </w:r>
      </w:ins>
      <w:ins w:id="115" w:author="Jing Yuan" w:date="2017-05-31T23:32:00Z">
        <w:r w:rsidR="00F74B04">
          <w:rPr>
            <w:lang w:eastAsia="zh-CN"/>
          </w:rPr>
          <w:t xml:space="preserve"> </w:t>
        </w:r>
        <w:r w:rsidR="00BD4503">
          <w:rPr>
            <w:lang w:eastAsia="zh-CN"/>
          </w:rPr>
          <w:t xml:space="preserve">will </w:t>
        </w:r>
      </w:ins>
      <w:ins w:id="116" w:author="Jing Yuan" w:date="2017-05-31T23:33:00Z">
        <w:r w:rsidR="0019190B">
          <w:rPr>
            <w:lang w:eastAsia="zh-CN"/>
          </w:rPr>
          <w:t xml:space="preserve">achieve </w:t>
        </w:r>
      </w:ins>
      <w:ins w:id="117" w:author="Jing Yuan" w:date="2017-05-31T23:34:00Z">
        <w:r w:rsidR="00872A81">
          <w:rPr>
            <w:lang w:eastAsia="zh-CN"/>
          </w:rPr>
          <w:t>his or her ambition</w:t>
        </w:r>
      </w:ins>
      <w:ins w:id="118" w:author="Jing Yuan" w:date="2017-05-31T23:35:00Z">
        <w:r w:rsidR="00872A81">
          <w:rPr>
            <w:lang w:eastAsia="zh-CN"/>
          </w:rPr>
          <w:t xml:space="preserve">. The success depends lots on </w:t>
        </w:r>
        <w:r w:rsidR="00243692">
          <w:rPr>
            <w:lang w:eastAsia="zh-CN"/>
          </w:rPr>
          <w:t xml:space="preserve">one’s ability and opportunity. </w:t>
        </w:r>
      </w:ins>
      <w:ins w:id="119" w:author="Jing Yuan" w:date="2017-05-31T23:32:00Z">
        <w:r w:rsidR="00BD4503">
          <w:rPr>
            <w:lang w:eastAsia="zh-CN"/>
          </w:rPr>
          <w:t xml:space="preserve"> </w:t>
        </w:r>
      </w:ins>
      <w:ins w:id="120" w:author="Jing Yuan" w:date="2017-05-31T23:29:00Z">
        <w:r w:rsidR="00071245">
          <w:rPr>
            <w:lang w:eastAsia="zh-CN"/>
          </w:rPr>
          <w:t xml:space="preserve"> </w:t>
        </w:r>
      </w:ins>
      <w:del w:id="121" w:author="Jing Yuan" w:date="2017-05-31T23:26:00Z">
        <w:r w:rsidDel="00653DF4">
          <w:rPr>
            <w:lang w:eastAsia="zh-CN"/>
          </w:rPr>
          <w:delText xml:space="preserve">pay attention to the development of their students </w:delText>
        </w:r>
      </w:del>
      <w:del w:id="122" w:author="Jing Yuan" w:date="2017-05-31T23:38:00Z">
        <w:r w:rsidDel="00426A7D">
          <w:rPr>
            <w:lang w:eastAsia="zh-CN"/>
          </w:rPr>
          <w:delText>and encourage students pursuing their success, but it doesn’</w:delText>
        </w:r>
        <w:r w:rsidDel="00426A7D">
          <w:rPr>
            <w:rFonts w:hint="eastAsia"/>
            <w:lang w:eastAsia="zh-CN"/>
          </w:rPr>
          <w:delText>t mean all students should be required to study those fields of study that are easy to success.</w:delText>
        </w:r>
        <w:r w:rsidDel="00426A7D">
          <w:rPr>
            <w:lang w:eastAsia="zh-CN"/>
          </w:rPr>
          <w:delText xml:space="preserve"> </w:delText>
        </w:r>
      </w:del>
      <w:r w:rsidR="0002198C">
        <w:rPr>
          <w:lang w:eastAsia="zh-CN"/>
        </w:rPr>
        <w:t xml:space="preserve">As a student, the most salient thing is to find out what you really want to do, not just pursue mundane success. Educational institutions should disseminate the true meaning of success, that is happiness not just </w:t>
      </w:r>
      <w:del w:id="123" w:author="Jing Yuan" w:date="2017-05-31T23:39:00Z">
        <w:r w:rsidR="0002198C" w:rsidDel="00244A58">
          <w:rPr>
            <w:lang w:eastAsia="zh-CN"/>
          </w:rPr>
          <w:delText xml:space="preserve">paper or </w:delText>
        </w:r>
      </w:del>
      <w:r w:rsidR="0002198C">
        <w:rPr>
          <w:lang w:eastAsia="zh-CN"/>
        </w:rPr>
        <w:t xml:space="preserve">your future </w:t>
      </w:r>
      <w:del w:id="124" w:author="Jing Yuan" w:date="2017-05-31T23:39:00Z">
        <w:r w:rsidR="0002198C" w:rsidDel="00244A58">
          <w:rPr>
            <w:lang w:eastAsia="zh-CN"/>
          </w:rPr>
          <w:delText>wage</w:delText>
        </w:r>
      </w:del>
      <w:ins w:id="125" w:author="Jing Yuan" w:date="2017-05-31T23:39:00Z">
        <w:r w:rsidR="00244A58">
          <w:rPr>
            <w:lang w:eastAsia="zh-CN"/>
          </w:rPr>
          <w:t>salary</w:t>
        </w:r>
      </w:ins>
      <w:r w:rsidR="0002198C">
        <w:rPr>
          <w:lang w:eastAsia="zh-CN"/>
        </w:rPr>
        <w:t>.</w:t>
      </w:r>
      <w:ins w:id="126" w:author="Jing Yuan" w:date="2017-05-31T23:39:00Z">
        <w:r w:rsidR="00244A58">
          <w:rPr>
            <w:lang w:eastAsia="zh-CN"/>
          </w:rPr>
          <w:t>(</w:t>
        </w:r>
        <w:r w:rsidR="00244A58">
          <w:rPr>
            <w:rFonts w:hint="eastAsia"/>
            <w:lang w:eastAsia="zh-CN"/>
          </w:rPr>
          <w:t>这里你其实在讨论成功是什么了</w:t>
        </w:r>
      </w:ins>
      <w:ins w:id="127" w:author="Jing Yuan" w:date="2017-05-31T23:40:00Z">
        <w:r w:rsidR="00740F89">
          <w:rPr>
            <w:rFonts w:hint="eastAsia"/>
            <w:lang w:eastAsia="zh-CN"/>
          </w:rPr>
          <w:t>。其实可以一开始定义成功是高收入，那么学校</w:t>
        </w:r>
      </w:ins>
      <w:ins w:id="128" w:author="Jing Yuan" w:date="2017-05-31T23:41:00Z">
        <w:r w:rsidR="00740F89">
          <w:rPr>
            <w:rFonts w:hint="eastAsia"/>
            <w:lang w:eastAsia="zh-CN"/>
          </w:rPr>
          <w:t>可以劝学生</w:t>
        </w:r>
        <w:r w:rsidR="005878DD">
          <w:rPr>
            <w:rFonts w:hint="eastAsia"/>
            <w:lang w:eastAsia="zh-CN"/>
          </w:rPr>
          <w:t>找热门专业保证以后的工作和收入是可行的；</w:t>
        </w:r>
      </w:ins>
    </w:p>
    <w:p w:rsidR="0002198C" w:rsidRDefault="0002198C">
      <w:pPr>
        <w:pBdr>
          <w:bottom w:val="single" w:sz="6" w:space="1" w:color="auto"/>
        </w:pBdr>
        <w:rPr>
          <w:lang w:eastAsia="zh-CN"/>
        </w:rPr>
      </w:pPr>
    </w:p>
    <w:p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rsidR="008E49C5" w:rsidRPr="00591D44" w:rsidRDefault="0002198C" w:rsidP="00591D4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rsidR="0002198C" w:rsidRDefault="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 w:id="3" w:author="Jing Yuan" w:date="2017-05-15T22:38:00Z" w:initials="JY">
    <w:p w:rsidR="00F5470C" w:rsidRDefault="00F5470C" w:rsidP="00F5470C">
      <w:pPr>
        <w:pStyle w:val="CommentText"/>
        <w:rPr>
          <w:lang w:eastAsia="zh-CN"/>
        </w:rPr>
      </w:pPr>
      <w:r>
        <w:rPr>
          <w:rStyle w:val="CommentReference"/>
        </w:rPr>
        <w:annotationRef/>
      </w:r>
      <w:r>
        <w:rPr>
          <w:rFonts w:hint="eastAsia"/>
          <w:lang w:eastAsia="zh-CN"/>
        </w:rPr>
        <w:t>不要罗列例子，每讲一个例子就要跟着一句话，来支持你的陈述。举例是为了来证明你的立场的。</w:t>
      </w:r>
    </w:p>
  </w:comment>
  <w:comment w:id="4" w:author="Jing Yuan" w:date="2017-05-15T22:42:00Z" w:initials="JY">
    <w:p w:rsidR="00F5470C" w:rsidRDefault="00F5470C" w:rsidP="00F5470C">
      <w:pPr>
        <w:pStyle w:val="CommentText"/>
        <w:rPr>
          <w:lang w:eastAsia="zh-CN"/>
        </w:rPr>
      </w:pPr>
      <w:r>
        <w:rPr>
          <w:rStyle w:val="CommentReference"/>
        </w:rPr>
        <w:annotationRef/>
      </w:r>
      <w:r>
        <w:rPr>
          <w:lang w:eastAsia="zh-CN"/>
        </w:rPr>
        <w:t>?</w:t>
      </w:r>
      <w:r>
        <w:rPr>
          <w:rFonts w:hint="eastAsia"/>
          <w:lang w:eastAsia="zh-CN"/>
        </w:rPr>
        <w:t>不懂，</w:t>
      </w:r>
      <w:r>
        <w:rPr>
          <w:rFonts w:hint="eastAsia"/>
          <w:lang w:eastAsia="zh-CN"/>
        </w:rPr>
        <w:t>ac</w:t>
      </w:r>
      <w:r>
        <w:rPr>
          <w:lang w:eastAsia="zh-CN"/>
        </w:rPr>
        <w:t>cumulating ?</w:t>
      </w:r>
      <w:r>
        <w:rPr>
          <w:rFonts w:hint="eastAsia"/>
          <w:lang w:eastAsia="zh-CN"/>
        </w:rPr>
        <w:t>积累？</w:t>
      </w:r>
    </w:p>
  </w:comment>
  <w:comment w:id="8" w:author="Jing Yuan" w:date="2017-05-31T22:50:00Z" w:initials="JY">
    <w:p w:rsidR="004178DD" w:rsidRDefault="004178DD">
      <w:pPr>
        <w:pStyle w:val="CommentText"/>
        <w:rPr>
          <w:rFonts w:hint="eastAsia"/>
          <w:lang w:eastAsia="zh-CN"/>
        </w:rPr>
      </w:pPr>
      <w:r>
        <w:rPr>
          <w:rStyle w:val="CommentReference"/>
        </w:rPr>
        <w:annotationRef/>
      </w:r>
      <w:r>
        <w:rPr>
          <w:rFonts w:hint="eastAsia"/>
          <w:lang w:eastAsia="zh-CN"/>
        </w:rPr>
        <w:t>这两个转折的词不一起用</w:t>
      </w:r>
    </w:p>
  </w:comment>
  <w:comment w:id="93" w:author="Jing Yuan" w:date="2017-05-31T23:20:00Z" w:initials="JY">
    <w:p w:rsidR="00000903" w:rsidRDefault="00000903">
      <w:pPr>
        <w:pStyle w:val="CommentText"/>
        <w:rPr>
          <w:rFonts w:hint="eastAsia"/>
          <w:lang w:eastAsia="zh-CN"/>
        </w:rPr>
      </w:pPr>
      <w:r>
        <w:rPr>
          <w:rStyle w:val="CommentReference"/>
        </w:rPr>
        <w:annotationRef/>
      </w:r>
      <w:r>
        <w:rPr>
          <w:rFonts w:hint="eastAsia"/>
          <w:lang w:eastAsia="zh-CN"/>
        </w:rPr>
        <w:t>不要用这个词，</w:t>
      </w:r>
      <w:r w:rsidR="005766E1">
        <w:rPr>
          <w:rFonts w:hint="eastAsia"/>
          <w:lang w:eastAsia="zh-CN"/>
        </w:rPr>
        <w:t>诱使，胁迫</w:t>
      </w:r>
      <w:r w:rsidR="00423BAB">
        <w:rPr>
          <w:rFonts w:hint="eastAsia"/>
          <w:lang w:eastAsia="zh-CN"/>
        </w:rPr>
        <w:t>。我记得我改过几次了</w:t>
      </w:r>
    </w:p>
  </w:comment>
  <w:comment w:id="94" w:author="Jing Yuan" w:date="2017-05-08T21:48:00Z" w:initials="JY">
    <w:p w:rsidR="00CD155E" w:rsidRDefault="00CD155E" w:rsidP="00CD155E">
      <w:pPr>
        <w:pStyle w:val="CommentText"/>
        <w:rPr>
          <w:lang w:eastAsia="zh-CN"/>
        </w:rPr>
      </w:pPr>
      <w:r>
        <w:rPr>
          <w:rStyle w:val="CommentReference"/>
        </w:rPr>
        <w:annotationRef/>
      </w:r>
      <w:r>
        <w:rPr>
          <w:rFonts w:hint="eastAsia"/>
          <w:lang w:eastAsia="zh-CN"/>
        </w:rPr>
        <w:t>一般称呼外国人的名而不是姓</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en-US" w:vendorID="64" w:dllVersion="6" w:nlCheck="1" w:checkStyle="0"/>
  <w:activeWritingStyle w:appName="MSWord" w:lang="en-US" w:vendorID="64" w:dllVersion="0"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00903"/>
    <w:rsid w:val="0002198C"/>
    <w:rsid w:val="00071245"/>
    <w:rsid w:val="000C4295"/>
    <w:rsid w:val="000E050C"/>
    <w:rsid w:val="000F0BAE"/>
    <w:rsid w:val="001207B1"/>
    <w:rsid w:val="00176BF9"/>
    <w:rsid w:val="0019190B"/>
    <w:rsid w:val="001A4FF3"/>
    <w:rsid w:val="00215C2F"/>
    <w:rsid w:val="00243692"/>
    <w:rsid w:val="00244A58"/>
    <w:rsid w:val="00274A59"/>
    <w:rsid w:val="00276BAB"/>
    <w:rsid w:val="002E1009"/>
    <w:rsid w:val="002F6F67"/>
    <w:rsid w:val="00352680"/>
    <w:rsid w:val="00402ACB"/>
    <w:rsid w:val="004178DD"/>
    <w:rsid w:val="00423BAB"/>
    <w:rsid w:val="00426A7D"/>
    <w:rsid w:val="004C6559"/>
    <w:rsid w:val="004D7B6C"/>
    <w:rsid w:val="005766E1"/>
    <w:rsid w:val="005878DD"/>
    <w:rsid w:val="00591D44"/>
    <w:rsid w:val="00593B73"/>
    <w:rsid w:val="00601C01"/>
    <w:rsid w:val="00643103"/>
    <w:rsid w:val="00653DF4"/>
    <w:rsid w:val="006609D7"/>
    <w:rsid w:val="00684BBA"/>
    <w:rsid w:val="006A2737"/>
    <w:rsid w:val="006C0088"/>
    <w:rsid w:val="006E2185"/>
    <w:rsid w:val="007069D8"/>
    <w:rsid w:val="00740F89"/>
    <w:rsid w:val="007D6B53"/>
    <w:rsid w:val="007E39CE"/>
    <w:rsid w:val="00802C20"/>
    <w:rsid w:val="008531FE"/>
    <w:rsid w:val="00872A81"/>
    <w:rsid w:val="008B538C"/>
    <w:rsid w:val="008D1963"/>
    <w:rsid w:val="008E49C5"/>
    <w:rsid w:val="008F41E4"/>
    <w:rsid w:val="00994CF2"/>
    <w:rsid w:val="00994ED4"/>
    <w:rsid w:val="00A44846"/>
    <w:rsid w:val="00A83A41"/>
    <w:rsid w:val="00AA4617"/>
    <w:rsid w:val="00AF4746"/>
    <w:rsid w:val="00B06D52"/>
    <w:rsid w:val="00B26D3A"/>
    <w:rsid w:val="00B74299"/>
    <w:rsid w:val="00BD4503"/>
    <w:rsid w:val="00BE2202"/>
    <w:rsid w:val="00C16CD4"/>
    <w:rsid w:val="00C46CDE"/>
    <w:rsid w:val="00C90569"/>
    <w:rsid w:val="00CB696A"/>
    <w:rsid w:val="00CD155E"/>
    <w:rsid w:val="00D61278"/>
    <w:rsid w:val="00DE0C45"/>
    <w:rsid w:val="00DF60ED"/>
    <w:rsid w:val="00E277F0"/>
    <w:rsid w:val="00E314D2"/>
    <w:rsid w:val="00E6527E"/>
    <w:rsid w:val="00E755E9"/>
    <w:rsid w:val="00E75C19"/>
    <w:rsid w:val="00E91CC0"/>
    <w:rsid w:val="00EB4640"/>
    <w:rsid w:val="00F2195B"/>
    <w:rsid w:val="00F52E23"/>
    <w:rsid w:val="00F5470C"/>
    <w:rsid w:val="00F74B04"/>
    <w:rsid w:val="00F913C6"/>
    <w:rsid w:val="00FB4D7B"/>
    <w:rsid w:val="00FC0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362">
      <w:bodyDiv w:val="1"/>
      <w:marLeft w:val="0"/>
      <w:marRight w:val="0"/>
      <w:marTop w:val="0"/>
      <w:marBottom w:val="0"/>
      <w:divBdr>
        <w:top w:val="none" w:sz="0" w:space="0" w:color="auto"/>
        <w:left w:val="none" w:sz="0" w:space="0" w:color="auto"/>
        <w:bottom w:val="none" w:sz="0" w:space="0" w:color="auto"/>
        <w:right w:val="none" w:sz="0" w:space="0" w:color="auto"/>
      </w:divBdr>
    </w:div>
    <w:div w:id="131993860">
      <w:bodyDiv w:val="1"/>
      <w:marLeft w:val="0"/>
      <w:marRight w:val="0"/>
      <w:marTop w:val="0"/>
      <w:marBottom w:val="0"/>
      <w:divBdr>
        <w:top w:val="none" w:sz="0" w:space="0" w:color="auto"/>
        <w:left w:val="none" w:sz="0" w:space="0" w:color="auto"/>
        <w:bottom w:val="none" w:sz="0" w:space="0" w:color="auto"/>
        <w:right w:val="none" w:sz="0" w:space="0" w:color="auto"/>
      </w:divBdr>
    </w:div>
    <w:div w:id="186911105">
      <w:bodyDiv w:val="1"/>
      <w:marLeft w:val="0"/>
      <w:marRight w:val="0"/>
      <w:marTop w:val="0"/>
      <w:marBottom w:val="0"/>
      <w:divBdr>
        <w:top w:val="none" w:sz="0" w:space="0" w:color="auto"/>
        <w:left w:val="none" w:sz="0" w:space="0" w:color="auto"/>
        <w:bottom w:val="none" w:sz="0" w:space="0" w:color="auto"/>
        <w:right w:val="none" w:sz="0" w:space="0" w:color="auto"/>
      </w:divBdr>
    </w:div>
    <w:div w:id="479927694">
      <w:bodyDiv w:val="1"/>
      <w:marLeft w:val="0"/>
      <w:marRight w:val="0"/>
      <w:marTop w:val="0"/>
      <w:marBottom w:val="0"/>
      <w:divBdr>
        <w:top w:val="none" w:sz="0" w:space="0" w:color="auto"/>
        <w:left w:val="none" w:sz="0" w:space="0" w:color="auto"/>
        <w:bottom w:val="none" w:sz="0" w:space="0" w:color="auto"/>
        <w:right w:val="none" w:sz="0" w:space="0" w:color="auto"/>
      </w:divBdr>
    </w:div>
    <w:div w:id="514001498">
      <w:bodyDiv w:val="1"/>
      <w:marLeft w:val="0"/>
      <w:marRight w:val="0"/>
      <w:marTop w:val="0"/>
      <w:marBottom w:val="0"/>
      <w:divBdr>
        <w:top w:val="none" w:sz="0" w:space="0" w:color="auto"/>
        <w:left w:val="none" w:sz="0" w:space="0" w:color="auto"/>
        <w:bottom w:val="none" w:sz="0" w:space="0" w:color="auto"/>
        <w:right w:val="none" w:sz="0" w:space="0" w:color="auto"/>
      </w:divBdr>
    </w:div>
    <w:div w:id="653071067">
      <w:bodyDiv w:val="1"/>
      <w:marLeft w:val="0"/>
      <w:marRight w:val="0"/>
      <w:marTop w:val="0"/>
      <w:marBottom w:val="0"/>
      <w:divBdr>
        <w:top w:val="none" w:sz="0" w:space="0" w:color="auto"/>
        <w:left w:val="none" w:sz="0" w:space="0" w:color="auto"/>
        <w:bottom w:val="none" w:sz="0" w:space="0" w:color="auto"/>
        <w:right w:val="none" w:sz="0" w:space="0" w:color="auto"/>
      </w:divBdr>
    </w:div>
    <w:div w:id="872768321">
      <w:bodyDiv w:val="1"/>
      <w:marLeft w:val="0"/>
      <w:marRight w:val="0"/>
      <w:marTop w:val="0"/>
      <w:marBottom w:val="0"/>
      <w:divBdr>
        <w:top w:val="none" w:sz="0" w:space="0" w:color="auto"/>
        <w:left w:val="none" w:sz="0" w:space="0" w:color="auto"/>
        <w:bottom w:val="none" w:sz="0" w:space="0" w:color="auto"/>
        <w:right w:val="none" w:sz="0" w:space="0" w:color="auto"/>
      </w:divBdr>
    </w:div>
    <w:div w:id="901406442">
      <w:bodyDiv w:val="1"/>
      <w:marLeft w:val="0"/>
      <w:marRight w:val="0"/>
      <w:marTop w:val="0"/>
      <w:marBottom w:val="0"/>
      <w:divBdr>
        <w:top w:val="none" w:sz="0" w:space="0" w:color="auto"/>
        <w:left w:val="none" w:sz="0" w:space="0" w:color="auto"/>
        <w:bottom w:val="none" w:sz="0" w:space="0" w:color="auto"/>
        <w:right w:val="none" w:sz="0" w:space="0" w:color="auto"/>
      </w:divBdr>
    </w:div>
    <w:div w:id="1257471480">
      <w:bodyDiv w:val="1"/>
      <w:marLeft w:val="0"/>
      <w:marRight w:val="0"/>
      <w:marTop w:val="0"/>
      <w:marBottom w:val="0"/>
      <w:divBdr>
        <w:top w:val="none" w:sz="0" w:space="0" w:color="auto"/>
        <w:left w:val="none" w:sz="0" w:space="0" w:color="auto"/>
        <w:bottom w:val="none" w:sz="0" w:space="0" w:color="auto"/>
        <w:right w:val="none" w:sz="0" w:space="0" w:color="auto"/>
      </w:divBdr>
    </w:div>
    <w:div w:id="1264607830">
      <w:bodyDiv w:val="1"/>
      <w:marLeft w:val="0"/>
      <w:marRight w:val="0"/>
      <w:marTop w:val="0"/>
      <w:marBottom w:val="0"/>
      <w:divBdr>
        <w:top w:val="none" w:sz="0" w:space="0" w:color="auto"/>
        <w:left w:val="none" w:sz="0" w:space="0" w:color="auto"/>
        <w:bottom w:val="none" w:sz="0" w:space="0" w:color="auto"/>
        <w:right w:val="none" w:sz="0" w:space="0" w:color="auto"/>
      </w:divBdr>
    </w:div>
    <w:div w:id="1363827379">
      <w:bodyDiv w:val="1"/>
      <w:marLeft w:val="0"/>
      <w:marRight w:val="0"/>
      <w:marTop w:val="0"/>
      <w:marBottom w:val="0"/>
      <w:divBdr>
        <w:top w:val="none" w:sz="0" w:space="0" w:color="auto"/>
        <w:left w:val="none" w:sz="0" w:space="0" w:color="auto"/>
        <w:bottom w:val="none" w:sz="0" w:space="0" w:color="auto"/>
        <w:right w:val="none" w:sz="0" w:space="0" w:color="auto"/>
      </w:divBdr>
    </w:div>
    <w:div w:id="2085569324">
      <w:bodyDiv w:val="1"/>
      <w:marLeft w:val="0"/>
      <w:marRight w:val="0"/>
      <w:marTop w:val="0"/>
      <w:marBottom w:val="0"/>
      <w:divBdr>
        <w:top w:val="none" w:sz="0" w:space="0" w:color="auto"/>
        <w:left w:val="none" w:sz="0" w:space="0" w:color="auto"/>
        <w:bottom w:val="none" w:sz="0" w:space="0" w:color="auto"/>
        <w:right w:val="none" w:sz="0" w:space="0" w:color="auto"/>
      </w:divBdr>
    </w:div>
    <w:div w:id="2118867261">
      <w:bodyDiv w:val="1"/>
      <w:marLeft w:val="0"/>
      <w:marRight w:val="0"/>
      <w:marTop w:val="0"/>
      <w:marBottom w:val="0"/>
      <w:divBdr>
        <w:top w:val="none" w:sz="0" w:space="0" w:color="auto"/>
        <w:left w:val="none" w:sz="0" w:space="0" w:color="auto"/>
        <w:bottom w:val="none" w:sz="0" w:space="0" w:color="auto"/>
        <w:right w:val="none" w:sz="0" w:space="0" w:color="auto"/>
      </w:divBdr>
    </w:div>
    <w:div w:id="211971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9ED32-9E02-7F4B-A7C7-551704E5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2017-05-31T15:42:00Z</dcterms:created>
  <dcterms:modified xsi:type="dcterms:W3CDTF">2017-05-31T15:42:00Z</dcterms:modified>
</cp:coreProperties>
</file>