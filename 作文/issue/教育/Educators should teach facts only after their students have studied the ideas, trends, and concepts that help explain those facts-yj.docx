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89A8D"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92) Educators should base their assessment of students' learning not on students' grasp of facts but on the ability to explain the ideas, trends, and concepts that those facts illustrate. </w:t>
      </w:r>
    </w:p>
    <w:p w14:paraId="7E0DDA1A" w14:textId="77777777" w:rsidR="00976885" w:rsidRDefault="00281BAE" w:rsidP="00281BAE">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Write a response in which you discuss the extent to which you agree or disagree with the recommendation and explain your reasoning for the position you take. In developing and supporting your position, describe specific</w:t>
      </w:r>
      <w:bookmarkStart w:id="0" w:name="_GoBack"/>
      <w:bookmarkEnd w:id="0"/>
      <w:r>
        <w:rPr>
          <w:rFonts w:ascii="Times" w:hAnsi="Times" w:cs="Times"/>
          <w:color w:val="000000"/>
          <w:sz w:val="29"/>
          <w:szCs w:val="29"/>
        </w:rPr>
        <w:t xml:space="preserve"> circumstances in which adopting the recommendation would or would not be advantageous and explain how these examples shape your position. </w:t>
      </w:r>
    </w:p>
    <w:p w14:paraId="74751133" w14:textId="77777777" w:rsidR="00281BAE" w:rsidRDefault="00281BAE" w:rsidP="00281BAE">
      <w:pPr>
        <w:pStyle w:val="a3"/>
        <w:widowControl w:val="0"/>
        <w:numPr>
          <w:ilvl w:val="0"/>
          <w:numId w:val="1"/>
        </w:numPr>
        <w:autoSpaceDE w:val="0"/>
        <w:autoSpaceDN w:val="0"/>
        <w:adjustRightInd w:val="0"/>
        <w:spacing w:after="240" w:line="340" w:lineRule="atLeast"/>
        <w:rPr>
          <w:ins w:id="1" w:author="Windows 用户" w:date="2017-07-04T21:10:00Z"/>
          <w:rFonts w:ascii="Times" w:hAnsi="Times" w:cs="Times"/>
          <w:color w:val="000000"/>
          <w:lang w:eastAsia="zh-CN"/>
        </w:rPr>
      </w:pPr>
      <w:r w:rsidRPr="00281BAE">
        <w:rPr>
          <w:rFonts w:ascii="Times" w:hAnsi="Times" w:cs="Times" w:hint="eastAsia"/>
          <w:color w:val="000000"/>
          <w:lang w:eastAsia="zh-CN"/>
        </w:rPr>
        <w:t>原理是共性的东西。</w:t>
      </w:r>
      <w:r w:rsidR="00E76047">
        <w:rPr>
          <w:rFonts w:ascii="Times" w:hAnsi="Times" w:cs="Times"/>
          <w:color w:val="000000"/>
          <w:lang w:eastAsia="zh-CN"/>
        </w:rPr>
        <w:t>直接</w:t>
      </w:r>
      <w:r w:rsidRPr="00281BAE">
        <w:rPr>
          <w:rFonts w:ascii="Times" w:hAnsi="Times" w:cs="Times" w:hint="eastAsia"/>
          <w:color w:val="000000"/>
          <w:lang w:eastAsia="zh-CN"/>
        </w:rPr>
        <w:t>教会学生事件背后的原理不光能够让他们具备深入分析事实的能力，还可以帮助他们在未来碰到他们从未遇到的问题时，能够使用学到的基本原理进行解决</w:t>
      </w:r>
      <w:r>
        <w:rPr>
          <w:lang w:eastAsia="zh-CN"/>
        </w:rPr>
        <w:t>。</w:t>
      </w:r>
      <w:r w:rsidRPr="00281BAE">
        <w:rPr>
          <w:rFonts w:ascii="宋体" w:hAnsi="宋体" w:cs="宋体"/>
          <w:lang w:eastAsia="zh-CN"/>
        </w:rPr>
        <w:t>举</w:t>
      </w:r>
      <w:r>
        <w:rPr>
          <w:rFonts w:hint="eastAsia"/>
          <w:lang w:eastAsia="zh-CN"/>
        </w:rPr>
        <w:t>个</w:t>
      </w:r>
      <w:r>
        <w:rPr>
          <w:lang w:eastAsia="zh-CN"/>
        </w:rPr>
        <w:t>例子，</w:t>
      </w:r>
      <w:r>
        <w:rPr>
          <w:rFonts w:hint="eastAsia"/>
          <w:lang w:eastAsia="zh-CN"/>
        </w:rPr>
        <w:t>我</w:t>
      </w:r>
      <w:r>
        <w:rPr>
          <w:lang w:eastAsia="zh-CN"/>
        </w:rPr>
        <w:t>本科学</w:t>
      </w:r>
      <w:r w:rsidRPr="00281BAE">
        <w:rPr>
          <w:rFonts w:ascii="宋体" w:hAnsi="宋体" w:cs="宋体"/>
          <w:lang w:eastAsia="zh-CN"/>
        </w:rPr>
        <w:t>计</w:t>
      </w:r>
      <w:r>
        <w:rPr>
          <w:lang w:eastAsia="zh-CN"/>
        </w:rPr>
        <w:t>算机没学</w:t>
      </w:r>
      <w:r w:rsidRPr="00281BAE">
        <w:rPr>
          <w:rFonts w:ascii="宋体" w:hAnsi="宋体" w:cs="宋体"/>
          <w:lang w:eastAsia="zh-CN"/>
        </w:rPr>
        <w:t>过</w:t>
      </w:r>
      <w:r>
        <w:rPr>
          <w:lang w:eastAsia="zh-CN"/>
        </w:rPr>
        <w:t>python</w:t>
      </w:r>
      <w:r>
        <w:rPr>
          <w:lang w:eastAsia="zh-CN"/>
        </w:rPr>
        <w:t>（一种</w:t>
      </w:r>
      <w:r w:rsidRPr="00281BAE">
        <w:rPr>
          <w:rFonts w:ascii="宋体" w:hAnsi="宋体" w:cs="宋体"/>
          <w:lang w:eastAsia="zh-CN"/>
        </w:rPr>
        <w:t>计</w:t>
      </w:r>
      <w:r>
        <w:rPr>
          <w:lang w:eastAsia="zh-CN"/>
        </w:rPr>
        <w:t>算机</w:t>
      </w:r>
      <w:r w:rsidRPr="00281BAE">
        <w:rPr>
          <w:rFonts w:ascii="宋体" w:hAnsi="宋体" w:cs="宋体"/>
          <w:lang w:eastAsia="zh-CN"/>
        </w:rPr>
        <w:t>语</w:t>
      </w:r>
      <w:r>
        <w:rPr>
          <w:lang w:eastAsia="zh-CN"/>
        </w:rPr>
        <w:t>言），但是学了其他的</w:t>
      </w:r>
      <w:r w:rsidRPr="00281BAE">
        <w:rPr>
          <w:rFonts w:ascii="宋体" w:hAnsi="宋体" w:cs="宋体"/>
          <w:lang w:eastAsia="zh-CN"/>
        </w:rPr>
        <w:t>语</w:t>
      </w:r>
      <w:r>
        <w:rPr>
          <w:lang w:eastAsia="zh-CN"/>
        </w:rPr>
        <w:t>言（</w:t>
      </w:r>
      <w:r>
        <w:rPr>
          <w:lang w:eastAsia="zh-CN"/>
        </w:rPr>
        <w:t xml:space="preserve">java </w:t>
      </w:r>
      <w:r>
        <w:rPr>
          <w:rFonts w:hint="eastAsia"/>
          <w:lang w:eastAsia="zh-CN"/>
        </w:rPr>
        <w:t>c</w:t>
      </w:r>
      <w:r>
        <w:rPr>
          <w:lang w:eastAsia="zh-CN"/>
        </w:rPr>
        <w:t>），</w:t>
      </w:r>
      <w:r>
        <w:rPr>
          <w:rFonts w:hint="eastAsia"/>
          <w:lang w:eastAsia="zh-CN"/>
        </w:rPr>
        <w:t>在</w:t>
      </w:r>
      <w:r w:rsidRPr="00281BAE">
        <w:rPr>
          <w:rFonts w:ascii="宋体" w:hAnsi="宋体" w:cs="宋体"/>
          <w:lang w:eastAsia="zh-CN"/>
        </w:rPr>
        <w:t>实习过</w:t>
      </w:r>
      <w:r>
        <w:rPr>
          <w:lang w:eastAsia="zh-CN"/>
        </w:rPr>
        <w:t>程</w:t>
      </w:r>
      <w:r>
        <w:rPr>
          <w:rFonts w:hint="eastAsia"/>
          <w:lang w:eastAsia="zh-CN"/>
        </w:rPr>
        <w:t>中</w:t>
      </w:r>
      <w:r>
        <w:rPr>
          <w:lang w:eastAsia="zh-CN"/>
        </w:rPr>
        <w:t>，</w:t>
      </w:r>
      <w:r>
        <w:rPr>
          <w:rFonts w:hint="eastAsia"/>
          <w:lang w:eastAsia="zh-CN"/>
        </w:rPr>
        <w:t>公司</w:t>
      </w:r>
      <w:r>
        <w:rPr>
          <w:lang w:eastAsia="zh-CN"/>
        </w:rPr>
        <w:t>需要用</w:t>
      </w:r>
      <w:r>
        <w:rPr>
          <w:lang w:eastAsia="zh-CN"/>
        </w:rPr>
        <w:t>python</w:t>
      </w:r>
      <w:r>
        <w:rPr>
          <w:lang w:eastAsia="zh-CN"/>
        </w:rPr>
        <w:t>开</w:t>
      </w:r>
      <w:r w:rsidRPr="00281BAE">
        <w:rPr>
          <w:rFonts w:ascii="宋体" w:hAnsi="宋体" w:cs="宋体"/>
          <w:lang w:eastAsia="zh-CN"/>
        </w:rPr>
        <w:t>发</w:t>
      </w:r>
      <w:r>
        <w:rPr>
          <w:lang w:eastAsia="zh-CN"/>
        </w:rPr>
        <w:t>，我只能</w:t>
      </w:r>
      <w:r>
        <w:rPr>
          <w:rFonts w:hint="eastAsia"/>
          <w:lang w:eastAsia="zh-CN"/>
        </w:rPr>
        <w:t>在</w:t>
      </w:r>
      <w:r>
        <w:rPr>
          <w:lang w:eastAsia="zh-CN"/>
        </w:rPr>
        <w:t>一周内学会</w:t>
      </w:r>
      <w:r>
        <w:rPr>
          <w:lang w:eastAsia="zh-CN"/>
        </w:rPr>
        <w:t>python</w:t>
      </w:r>
      <w:r>
        <w:rPr>
          <w:lang w:eastAsia="zh-CN"/>
        </w:rPr>
        <w:t>。由于在本科学</w:t>
      </w:r>
      <w:r w:rsidRPr="00281BAE">
        <w:rPr>
          <w:rFonts w:ascii="宋体" w:hAnsi="宋体" w:cs="宋体"/>
          <w:lang w:eastAsia="zh-CN"/>
        </w:rPr>
        <w:t>习时</w:t>
      </w:r>
      <w:r>
        <w:rPr>
          <w:lang w:eastAsia="zh-CN"/>
        </w:rPr>
        <w:t>，</w:t>
      </w:r>
      <w:r>
        <w:rPr>
          <w:rFonts w:hint="eastAsia"/>
          <w:lang w:eastAsia="zh-CN"/>
        </w:rPr>
        <w:t>老</w:t>
      </w:r>
      <w:r w:rsidRPr="00281BAE">
        <w:rPr>
          <w:rFonts w:ascii="宋体" w:hAnsi="宋体" w:cs="宋体"/>
          <w:lang w:eastAsia="zh-CN"/>
        </w:rPr>
        <w:t>师</w:t>
      </w:r>
      <w:r>
        <w:rPr>
          <w:lang w:eastAsia="zh-CN"/>
        </w:rPr>
        <w:t>教</w:t>
      </w:r>
      <w:r>
        <w:rPr>
          <w:rFonts w:hint="eastAsia"/>
          <w:lang w:eastAsia="zh-CN"/>
        </w:rPr>
        <w:t>会</w:t>
      </w:r>
      <w:r>
        <w:rPr>
          <w:lang w:eastAsia="zh-CN"/>
        </w:rPr>
        <w:t>了我如何学</w:t>
      </w:r>
      <w:r w:rsidRPr="00281BAE">
        <w:rPr>
          <w:rFonts w:ascii="宋体" w:hAnsi="宋体" w:cs="宋体"/>
          <w:lang w:eastAsia="zh-CN"/>
        </w:rPr>
        <w:t>习</w:t>
      </w:r>
      <w:r>
        <w:rPr>
          <w:lang w:eastAsia="zh-CN"/>
        </w:rPr>
        <w:t>，我</w:t>
      </w:r>
      <w:r>
        <w:rPr>
          <w:rFonts w:hint="eastAsia"/>
          <w:lang w:eastAsia="zh-CN"/>
        </w:rPr>
        <w:t>能</w:t>
      </w:r>
      <w:r>
        <w:rPr>
          <w:lang w:eastAsia="zh-CN"/>
        </w:rPr>
        <w:t>更快速的理解</w:t>
      </w:r>
      <w:r>
        <w:rPr>
          <w:lang w:eastAsia="zh-CN"/>
        </w:rPr>
        <w:t>python</w:t>
      </w:r>
      <w:r w:rsidRPr="00281BAE">
        <w:rPr>
          <w:rFonts w:ascii="宋体" w:hAnsi="宋体" w:cs="宋体"/>
          <w:lang w:eastAsia="zh-CN"/>
        </w:rPr>
        <w:t>语</w:t>
      </w:r>
      <w:r>
        <w:rPr>
          <w:lang w:eastAsia="zh-CN"/>
        </w:rPr>
        <w:t>言的特点，</w:t>
      </w:r>
      <w:r>
        <w:rPr>
          <w:rFonts w:hint="eastAsia"/>
          <w:lang w:eastAsia="zh-CN"/>
        </w:rPr>
        <w:t>找到</w:t>
      </w:r>
      <w:r>
        <w:rPr>
          <w:lang w:eastAsia="zh-CN"/>
        </w:rPr>
        <w:t>它和其他我学</w:t>
      </w:r>
      <w:r w:rsidRPr="00281BAE">
        <w:rPr>
          <w:rFonts w:ascii="宋体" w:hAnsi="宋体" w:cs="宋体"/>
          <w:lang w:eastAsia="zh-CN"/>
        </w:rPr>
        <w:t>过</w:t>
      </w:r>
      <w:r>
        <w:rPr>
          <w:lang w:eastAsia="zh-CN"/>
        </w:rPr>
        <w:t>的</w:t>
      </w:r>
      <w:r w:rsidRPr="00281BAE">
        <w:rPr>
          <w:rFonts w:ascii="宋体" w:hAnsi="宋体" w:cs="宋体"/>
          <w:lang w:eastAsia="zh-CN"/>
        </w:rPr>
        <w:t>语</w:t>
      </w:r>
      <w:r>
        <w:rPr>
          <w:lang w:eastAsia="zh-CN"/>
        </w:rPr>
        <w:t>言的区</w:t>
      </w:r>
      <w:r w:rsidRPr="00281BAE">
        <w:rPr>
          <w:rFonts w:ascii="宋体" w:hAnsi="宋体" w:cs="宋体"/>
          <w:lang w:eastAsia="zh-CN"/>
        </w:rPr>
        <w:t>别</w:t>
      </w:r>
      <w:r>
        <w:rPr>
          <w:lang w:eastAsia="zh-CN"/>
        </w:rPr>
        <w:t>，</w:t>
      </w:r>
      <w:r>
        <w:rPr>
          <w:rFonts w:hint="eastAsia"/>
          <w:lang w:eastAsia="zh-CN"/>
        </w:rPr>
        <w:t>并</w:t>
      </w:r>
      <w:r>
        <w:rPr>
          <w:lang w:eastAsia="zh-CN"/>
        </w:rPr>
        <w:t>掌握其</w:t>
      </w:r>
      <w:r>
        <w:rPr>
          <w:rFonts w:hint="eastAsia"/>
          <w:lang w:eastAsia="zh-CN"/>
        </w:rPr>
        <w:t>基本</w:t>
      </w:r>
      <w:r>
        <w:rPr>
          <w:lang w:eastAsia="zh-CN"/>
        </w:rPr>
        <w:t>的使用方法。没有以前的知</w:t>
      </w:r>
      <w:r w:rsidRPr="00281BAE">
        <w:rPr>
          <w:rFonts w:ascii="宋体" w:hAnsi="宋体" w:cs="宋体"/>
          <w:lang w:eastAsia="zh-CN"/>
        </w:rPr>
        <w:t>识</w:t>
      </w:r>
      <w:r>
        <w:rPr>
          <w:lang w:eastAsia="zh-CN"/>
        </w:rPr>
        <w:t>作</w:t>
      </w:r>
      <w:r w:rsidRPr="00281BAE">
        <w:rPr>
          <w:rFonts w:ascii="宋体" w:hAnsi="宋体" w:cs="宋体"/>
          <w:lang w:eastAsia="zh-CN"/>
        </w:rPr>
        <w:t>为</w:t>
      </w:r>
      <w:r>
        <w:rPr>
          <w:lang w:eastAsia="zh-CN"/>
        </w:rPr>
        <w:t>基</w:t>
      </w:r>
      <w:r w:rsidRPr="00281BAE">
        <w:rPr>
          <w:rFonts w:ascii="宋体" w:hAnsi="宋体" w:cs="宋体"/>
          <w:lang w:eastAsia="zh-CN"/>
        </w:rPr>
        <w:t>础</w:t>
      </w:r>
      <w:r>
        <w:rPr>
          <w:lang w:eastAsia="zh-CN"/>
        </w:rPr>
        <w:t>，没有明白计算机语言的基本原理</w:t>
      </w:r>
      <w:r>
        <w:rPr>
          <w:rFonts w:hint="eastAsia"/>
          <w:lang w:eastAsia="zh-CN"/>
        </w:rPr>
        <w:t>，我</w:t>
      </w:r>
      <w:r>
        <w:rPr>
          <w:lang w:eastAsia="zh-CN"/>
        </w:rPr>
        <w:t>也做不到一周学会以前花一学期学会的知</w:t>
      </w:r>
      <w:r w:rsidRPr="00281BAE">
        <w:rPr>
          <w:rFonts w:ascii="宋体" w:hAnsi="宋体" w:cs="宋体"/>
          <w:lang w:eastAsia="zh-CN"/>
        </w:rPr>
        <w:t>识</w:t>
      </w:r>
      <w:r w:rsidRPr="00281BAE">
        <w:rPr>
          <w:rFonts w:ascii="Times" w:hAnsi="Times" w:cs="Times" w:hint="eastAsia"/>
          <w:color w:val="000000"/>
          <w:lang w:eastAsia="zh-CN"/>
        </w:rPr>
        <w:t>;</w:t>
      </w:r>
    </w:p>
    <w:p w14:paraId="6D2912D6" w14:textId="50F7BE85" w:rsidR="00D44257" w:rsidRPr="00281BAE" w:rsidRDefault="00D44257" w:rsidP="00281BAE">
      <w:pPr>
        <w:pStyle w:val="a3"/>
        <w:widowControl w:val="0"/>
        <w:numPr>
          <w:ilvl w:val="0"/>
          <w:numId w:val="1"/>
        </w:numPr>
        <w:autoSpaceDE w:val="0"/>
        <w:autoSpaceDN w:val="0"/>
        <w:adjustRightInd w:val="0"/>
        <w:spacing w:after="240" w:line="340" w:lineRule="atLeast"/>
        <w:rPr>
          <w:rFonts w:ascii="Times" w:hAnsi="Times" w:cs="Times"/>
          <w:color w:val="000000"/>
          <w:lang w:eastAsia="zh-CN"/>
        </w:rPr>
      </w:pPr>
      <w:ins w:id="2" w:author="Windows 用户" w:date="2017-07-04T21:11:00Z">
        <w:r>
          <w:rPr>
            <w:rFonts w:ascii="Times" w:hAnsi="Times" w:cs="Times" w:hint="eastAsia"/>
            <w:color w:val="000000"/>
            <w:lang w:eastAsia="zh-CN"/>
          </w:rPr>
          <w:t>有句古话：授之以鱼不如授之以渔，讲的道理就是</w:t>
        </w:r>
      </w:ins>
      <w:ins w:id="3" w:author="Windows 用户" w:date="2017-07-04T21:18:00Z">
        <w:r>
          <w:rPr>
            <w:rFonts w:ascii="Times" w:hAnsi="Times" w:cs="Times" w:hint="eastAsia"/>
            <w:color w:val="000000"/>
            <w:lang w:eastAsia="zh-CN"/>
          </w:rPr>
          <w:t>这个。</w:t>
        </w:r>
      </w:ins>
    </w:p>
    <w:p w14:paraId="07FD3629" w14:textId="308343FE" w:rsidR="00DC798D" w:rsidRDefault="00066456">
      <w:pPr>
        <w:pBdr>
          <w:bottom w:val="single" w:sz="6" w:space="1" w:color="auto"/>
        </w:pBdr>
        <w:rPr>
          <w:lang w:eastAsia="zh-CN"/>
        </w:rPr>
      </w:pPr>
      <w:r>
        <w:rPr>
          <w:lang w:eastAsia="zh-CN"/>
        </w:rPr>
        <w:t xml:space="preserve">Is that true that </w:t>
      </w:r>
      <w:r w:rsidR="005F7D62">
        <w:rPr>
          <w:lang w:eastAsia="zh-CN"/>
        </w:rPr>
        <w:t>understanding facts is the</w:t>
      </w:r>
      <w:del w:id="4" w:author="Windows 用户" w:date="2017-07-04T21:26:00Z">
        <w:r w:rsidR="005F7D62" w:rsidDel="0094047C">
          <w:rPr>
            <w:lang w:eastAsia="zh-CN"/>
          </w:rPr>
          <w:delText xml:space="preserve"> significant</w:delText>
        </w:r>
      </w:del>
      <w:r w:rsidR="005F7D62">
        <w:rPr>
          <w:lang w:eastAsia="zh-CN"/>
        </w:rPr>
        <w:t xml:space="preserve"> goal of education? I bet your answer is yes. However, do you agree that educators should directly teach students facts rather than helping them </w:t>
      </w:r>
      <w:ins w:id="5" w:author="Windows 用户" w:date="2017-07-04T21:27:00Z">
        <w:r w:rsidR="0094047C">
          <w:rPr>
            <w:rFonts w:hint="eastAsia"/>
            <w:lang w:eastAsia="zh-CN"/>
          </w:rPr>
          <w:t>under</w:t>
        </w:r>
        <w:r w:rsidR="0094047C">
          <w:rPr>
            <w:lang w:eastAsia="zh-CN"/>
          </w:rPr>
          <w:t xml:space="preserve">stand </w:t>
        </w:r>
      </w:ins>
      <w:del w:id="6" w:author="Windows 用户" w:date="2017-07-04T21:27:00Z">
        <w:r w:rsidR="005F7D62" w:rsidDel="0094047C">
          <w:rPr>
            <w:lang w:eastAsia="zh-CN"/>
          </w:rPr>
          <w:delText xml:space="preserve">abstract </w:delText>
        </w:r>
      </w:del>
      <w:r w:rsidR="005F7D62">
        <w:rPr>
          <w:lang w:eastAsia="zh-CN"/>
        </w:rPr>
        <w:t>the facts? People’</w:t>
      </w:r>
      <w:r w:rsidR="005F7D62">
        <w:rPr>
          <w:rFonts w:hint="eastAsia"/>
          <w:lang w:eastAsia="zh-CN"/>
        </w:rPr>
        <w:t xml:space="preserve">s opinions mainly fall into two categories, and I tagged them as </w:t>
      </w:r>
      <w:ins w:id="7" w:author="Windows 用户" w:date="2017-07-04T22:18:00Z">
        <w:r w:rsidR="00670AFE">
          <w:rPr>
            <w:lang w:eastAsia="zh-CN"/>
          </w:rPr>
          <w:t xml:space="preserve">“why” and “what” </w:t>
        </w:r>
      </w:ins>
      <w:del w:id="8" w:author="Windows 用户" w:date="2017-07-04T22:18:00Z">
        <w:r w:rsidR="005F7D62" w:rsidDel="00670AFE">
          <w:rPr>
            <w:rFonts w:hint="eastAsia"/>
            <w:lang w:eastAsia="zh-CN"/>
          </w:rPr>
          <w:delText xml:space="preserve">the </w:delText>
        </w:r>
        <w:r w:rsidR="005F7D62" w:rsidDel="00670AFE">
          <w:rPr>
            <w:lang w:eastAsia="zh-CN"/>
          </w:rPr>
          <w:delText>‘</w:delText>
        </w:r>
        <w:r w:rsidR="005F7D62" w:rsidRPr="005F7D62" w:rsidDel="00670AFE">
          <w:rPr>
            <w:lang w:eastAsia="zh-CN"/>
          </w:rPr>
          <w:delText>result</w:delText>
        </w:r>
      </w:del>
      <w:r w:rsidR="005F7D62">
        <w:rPr>
          <w:lang w:eastAsia="zh-CN"/>
        </w:rPr>
        <w:t xml:space="preserve">’ </w:t>
      </w:r>
      <w:del w:id="9" w:author="Windows 用户" w:date="2017-07-04T22:18:00Z">
        <w:r w:rsidR="005F7D62" w:rsidDel="00670AFE">
          <w:rPr>
            <w:rFonts w:hint="eastAsia"/>
            <w:lang w:eastAsia="zh-CN"/>
          </w:rPr>
          <w:delText>oriented</w:delText>
        </w:r>
        <w:r w:rsidR="005F7D62" w:rsidDel="00670AFE">
          <w:rPr>
            <w:lang w:eastAsia="zh-CN"/>
          </w:rPr>
          <w:delText xml:space="preserve"> and the ‘process’ oriented.</w:delText>
        </w:r>
      </w:del>
      <w:r w:rsidR="005F7D62">
        <w:rPr>
          <w:lang w:eastAsia="zh-CN"/>
        </w:rPr>
        <w:t xml:space="preserve"> </w:t>
      </w:r>
      <w:proofErr w:type="gramStart"/>
      <w:r w:rsidR="005F7D62">
        <w:rPr>
          <w:lang w:eastAsia="zh-CN"/>
        </w:rPr>
        <w:t>The</w:t>
      </w:r>
      <w:proofErr w:type="gramEnd"/>
      <w:r w:rsidR="005F7D62">
        <w:rPr>
          <w:lang w:eastAsia="zh-CN"/>
        </w:rPr>
        <w:t xml:space="preserve"> </w:t>
      </w:r>
      <w:ins w:id="10" w:author="Windows 用户" w:date="2017-07-04T22:19:00Z">
        <w:r w:rsidR="00FF1084">
          <w:rPr>
            <w:lang w:eastAsia="zh-CN"/>
          </w:rPr>
          <w:t xml:space="preserve">knowing what is it </w:t>
        </w:r>
      </w:ins>
      <w:del w:id="11" w:author="Windows 用户" w:date="2017-07-04T22:19:00Z">
        <w:r w:rsidR="005F7D62" w:rsidDel="00FF1084">
          <w:rPr>
            <w:lang w:eastAsia="zh-CN"/>
          </w:rPr>
          <w:delText xml:space="preserve">‘result’ </w:delText>
        </w:r>
        <w:r w:rsidR="00DC798D" w:rsidDel="00FF1084">
          <w:rPr>
            <w:lang w:eastAsia="zh-CN"/>
          </w:rPr>
          <w:delText xml:space="preserve">believers </w:delText>
        </w:r>
        <w:r w:rsidR="005F7D62" w:rsidDel="00FF1084">
          <w:rPr>
            <w:lang w:eastAsia="zh-CN"/>
          </w:rPr>
          <w:delText>regard learning facts</w:delText>
        </w:r>
      </w:del>
      <w:r w:rsidR="005F7D62">
        <w:rPr>
          <w:lang w:eastAsia="zh-CN"/>
        </w:rPr>
        <w:t xml:space="preserve"> is </w:t>
      </w:r>
      <w:ins w:id="12" w:author="Windows 用户" w:date="2017-07-04T21:28:00Z">
        <w:r w:rsidR="0094047C">
          <w:rPr>
            <w:lang w:eastAsia="zh-CN"/>
          </w:rPr>
          <w:t>education’s</w:t>
        </w:r>
      </w:ins>
      <w:del w:id="13" w:author="Windows 用户" w:date="2017-07-04T21:28:00Z">
        <w:r w:rsidR="005F7D62" w:rsidDel="0094047C">
          <w:rPr>
            <w:lang w:eastAsia="zh-CN"/>
          </w:rPr>
          <w:delText>the</w:delText>
        </w:r>
      </w:del>
      <w:r w:rsidR="005F7D62">
        <w:rPr>
          <w:lang w:eastAsia="zh-CN"/>
        </w:rPr>
        <w:t xml:space="preserve"> first and foremost </w:t>
      </w:r>
      <w:ins w:id="14" w:author="Windows 用户" w:date="2017-07-04T22:19:00Z">
        <w:r w:rsidR="00FF1084">
          <w:rPr>
            <w:lang w:eastAsia="zh-CN"/>
          </w:rPr>
          <w:t xml:space="preserve">task, particularly for elementary school. </w:t>
        </w:r>
      </w:ins>
      <w:ins w:id="15" w:author="Windows 用户" w:date="2017-07-04T22:20:00Z">
        <w:r w:rsidR="00FF1084">
          <w:rPr>
            <w:lang w:eastAsia="zh-CN"/>
          </w:rPr>
          <w:t xml:space="preserve"> By accumulates the facts, students could establish </w:t>
        </w:r>
      </w:ins>
      <w:ins w:id="16" w:author="Windows 用户" w:date="2017-07-04T22:21:00Z">
        <w:r w:rsidR="00FF1084">
          <w:rPr>
            <w:lang w:eastAsia="zh-CN"/>
          </w:rPr>
          <w:t xml:space="preserve">a </w:t>
        </w:r>
      </w:ins>
      <w:ins w:id="17" w:author="Windows 用户" w:date="2017-07-04T22:20:00Z">
        <w:r w:rsidR="00FF1084">
          <w:rPr>
            <w:lang w:eastAsia="zh-CN"/>
          </w:rPr>
          <w:t xml:space="preserve">framework </w:t>
        </w:r>
      </w:ins>
      <w:ins w:id="18" w:author="Windows 用户" w:date="2017-07-04T22:21:00Z">
        <w:r w:rsidR="00FF1084">
          <w:rPr>
            <w:lang w:eastAsia="zh-CN"/>
          </w:rPr>
          <w:t xml:space="preserve">of what the world it. </w:t>
        </w:r>
      </w:ins>
      <w:del w:id="19" w:author="Windows 用户" w:date="2017-07-04T22:19:00Z">
        <w:r w:rsidR="005F7D62" w:rsidDel="00FF1084">
          <w:rPr>
            <w:lang w:eastAsia="zh-CN"/>
          </w:rPr>
          <w:delText>thing</w:delText>
        </w:r>
      </w:del>
      <w:r w:rsidR="005F7D62">
        <w:rPr>
          <w:lang w:eastAsia="zh-CN"/>
        </w:rPr>
        <w:t xml:space="preserve"> </w:t>
      </w:r>
      <w:del w:id="20" w:author="Windows 用户" w:date="2017-07-04T21:28:00Z">
        <w:r w:rsidR="005F7D62" w:rsidDel="0094047C">
          <w:rPr>
            <w:lang w:eastAsia="zh-CN"/>
          </w:rPr>
          <w:delText>of education</w:delText>
        </w:r>
      </w:del>
      <w:r w:rsidR="005F7D62">
        <w:rPr>
          <w:lang w:eastAsia="zh-CN"/>
        </w:rPr>
        <w:t xml:space="preserve">, hence students who grasp the facts could </w:t>
      </w:r>
      <w:r w:rsidR="00DC798D">
        <w:rPr>
          <w:lang w:eastAsia="zh-CN"/>
        </w:rPr>
        <w:t xml:space="preserve">learn faster and better. </w:t>
      </w:r>
      <w:ins w:id="21" w:author="Windows 用户" w:date="2017-07-04T22:22:00Z">
        <w:r w:rsidR="00A54A23">
          <w:rPr>
            <w:lang w:eastAsia="zh-CN"/>
          </w:rPr>
          <w:t xml:space="preserve">However, </w:t>
        </w:r>
      </w:ins>
      <w:ins w:id="22" w:author="Windows 用户" w:date="2017-07-04T22:32:00Z">
        <w:r w:rsidR="00A54A23">
          <w:rPr>
            <w:lang w:eastAsia="zh-CN"/>
          </w:rPr>
          <w:t>education</w:t>
        </w:r>
      </w:ins>
      <w:ins w:id="23" w:author="Windows 用户" w:date="2017-07-04T22:22:00Z">
        <w:r w:rsidR="00A54A23">
          <w:rPr>
            <w:lang w:eastAsia="zh-CN"/>
          </w:rPr>
          <w:t xml:space="preserve"> </w:t>
        </w:r>
      </w:ins>
      <w:ins w:id="24" w:author="Windows 用户" w:date="2017-07-04T22:32:00Z">
        <w:r w:rsidR="00A54A23">
          <w:rPr>
            <w:lang w:eastAsia="zh-CN"/>
          </w:rPr>
          <w:t>specialists also states that</w:t>
        </w:r>
      </w:ins>
      <w:ins w:id="25" w:author="Windows 用户" w:date="2017-07-04T22:22:00Z">
        <w:r w:rsidR="00FF1084">
          <w:rPr>
            <w:lang w:eastAsia="zh-CN"/>
          </w:rPr>
          <w:t xml:space="preserve"> by asking why</w:t>
        </w:r>
      </w:ins>
      <w:ins w:id="26" w:author="Windows 用户" w:date="2017-07-04T22:32:00Z">
        <w:r w:rsidR="00A54A23">
          <w:rPr>
            <w:lang w:eastAsia="zh-CN"/>
          </w:rPr>
          <w:t>, for one thing, students</w:t>
        </w:r>
      </w:ins>
      <w:ins w:id="27" w:author="Windows 用户" w:date="2017-07-04T22:22:00Z">
        <w:r w:rsidR="00A54A23">
          <w:rPr>
            <w:lang w:eastAsia="zh-CN"/>
          </w:rPr>
          <w:t xml:space="preserve"> can develop important skills</w:t>
        </w:r>
      </w:ins>
      <w:ins w:id="28" w:author="Windows 用户" w:date="2017-07-04T22:33:00Z">
        <w:r w:rsidR="00A54A23">
          <w:rPr>
            <w:lang w:eastAsia="zh-CN"/>
          </w:rPr>
          <w:t xml:space="preserve"> as critical thinking, </w:t>
        </w:r>
      </w:ins>
      <w:ins w:id="29" w:author="Windows 用户" w:date="2017-07-04T22:22:00Z">
        <w:r w:rsidR="00A54A23">
          <w:rPr>
            <w:lang w:eastAsia="zh-CN"/>
          </w:rPr>
          <w:t xml:space="preserve"> </w:t>
        </w:r>
      </w:ins>
      <w:ins w:id="30" w:author="Windows 用户" w:date="2017-07-04T22:33:00Z">
        <w:r w:rsidR="00A54A23">
          <w:rPr>
            <w:lang w:eastAsia="zh-CN"/>
          </w:rPr>
          <w:t xml:space="preserve">for another, </w:t>
        </w:r>
      </w:ins>
      <w:ins w:id="31" w:author="Windows 用户" w:date="2017-07-04T22:34:00Z">
        <w:r w:rsidR="00A54A23">
          <w:rPr>
            <w:lang w:eastAsia="zh-CN"/>
          </w:rPr>
          <w:t xml:space="preserve">by asking the background information, when, why and how the facts are generated, </w:t>
        </w:r>
      </w:ins>
      <w:ins w:id="32" w:author="Windows 用户" w:date="2017-07-04T22:33:00Z">
        <w:r w:rsidR="00A54A23">
          <w:rPr>
            <w:lang w:eastAsia="zh-CN"/>
          </w:rPr>
          <w:t xml:space="preserve">they can </w:t>
        </w:r>
      </w:ins>
      <w:ins w:id="33" w:author="Windows 用户" w:date="2017-07-04T22:35:00Z">
        <w:r w:rsidR="00A54A23">
          <w:rPr>
            <w:lang w:eastAsia="zh-CN"/>
          </w:rPr>
          <w:t xml:space="preserve">potentially </w:t>
        </w:r>
      </w:ins>
      <w:ins w:id="34" w:author="Windows 用户" w:date="2017-07-04T22:33:00Z">
        <w:r w:rsidR="00A54A23">
          <w:rPr>
            <w:lang w:eastAsia="zh-CN"/>
          </w:rPr>
          <w:t>comprehend the facts itself</w:t>
        </w:r>
      </w:ins>
      <w:ins w:id="35" w:author="Windows 用户" w:date="2017-07-04T22:35:00Z">
        <w:r w:rsidR="00A54A23">
          <w:rPr>
            <w:lang w:eastAsia="zh-CN"/>
          </w:rPr>
          <w:t xml:space="preserve"> much </w:t>
        </w:r>
      </w:ins>
      <w:ins w:id="36" w:author="Windows 用户" w:date="2017-07-04T22:36:00Z">
        <w:r w:rsidR="00A54A23">
          <w:rPr>
            <w:lang w:eastAsia="zh-CN"/>
          </w:rPr>
          <w:t>better</w:t>
        </w:r>
      </w:ins>
      <w:ins w:id="37" w:author="Windows 用户" w:date="2017-07-04T22:33:00Z">
        <w:r w:rsidR="00A54A23">
          <w:rPr>
            <w:lang w:eastAsia="zh-CN"/>
          </w:rPr>
          <w:t>.</w:t>
        </w:r>
      </w:ins>
      <w:del w:id="38" w:author="Windows 用户" w:date="2017-07-04T22:22:00Z">
        <w:r w:rsidR="00DC798D" w:rsidDel="00FF1084">
          <w:rPr>
            <w:lang w:eastAsia="zh-CN"/>
          </w:rPr>
          <w:delText>Meanwhile</w:delText>
        </w:r>
      </w:del>
      <w:r w:rsidR="00DC798D">
        <w:rPr>
          <w:lang w:eastAsia="zh-CN"/>
        </w:rPr>
        <w:t>, the ‘</w:t>
      </w:r>
      <w:ins w:id="39" w:author="Windows 用户" w:date="2017-07-04T22:21:00Z">
        <w:r w:rsidR="00FF1084">
          <w:rPr>
            <w:lang w:eastAsia="zh-CN"/>
          </w:rPr>
          <w:t>why</w:t>
        </w:r>
      </w:ins>
      <w:del w:id="40" w:author="Windows 用户" w:date="2017-07-04T22:21:00Z">
        <w:r w:rsidR="00DC798D" w:rsidDel="00FF1084">
          <w:rPr>
            <w:lang w:eastAsia="zh-CN"/>
          </w:rPr>
          <w:delText>process</w:delText>
        </w:r>
      </w:del>
      <w:r w:rsidR="00DC798D">
        <w:rPr>
          <w:lang w:eastAsia="zh-CN"/>
        </w:rPr>
        <w:t xml:space="preserve">’ supporters insist that students should learn where those facts come from and how it is defined </w:t>
      </w:r>
      <w:del w:id="41" w:author="Windows 用户" w:date="2017-07-04T21:28:00Z">
        <w:r w:rsidR="00DC798D" w:rsidDel="0094047C">
          <w:rPr>
            <w:lang w:eastAsia="zh-CN"/>
          </w:rPr>
          <w:delText>as the facts</w:delText>
        </w:r>
      </w:del>
      <w:r w:rsidR="00DC798D">
        <w:rPr>
          <w:lang w:eastAsia="zh-CN"/>
        </w:rPr>
        <w:t xml:space="preserve"> before teach them facts, </w:t>
      </w:r>
      <w:ins w:id="42" w:author="Windows 用户" w:date="2017-07-04T21:28:00Z">
        <w:r w:rsidR="0094047C">
          <w:rPr>
            <w:lang w:eastAsia="zh-CN"/>
          </w:rPr>
          <w:t>because</w:t>
        </w:r>
      </w:ins>
      <w:del w:id="43" w:author="Windows 用户" w:date="2017-07-04T21:28:00Z">
        <w:r w:rsidR="00CA2D04" w:rsidDel="0094047C">
          <w:rPr>
            <w:lang w:eastAsia="zh-CN"/>
          </w:rPr>
          <w:delText>since</w:delText>
        </w:r>
      </w:del>
      <w:r w:rsidR="00CA2D04">
        <w:rPr>
          <w:lang w:eastAsia="zh-CN"/>
        </w:rPr>
        <w:t xml:space="preserve"> s</w:t>
      </w:r>
      <w:r w:rsidR="00CA2D04" w:rsidRPr="00CA2D04">
        <w:rPr>
          <w:lang w:eastAsia="zh-CN"/>
        </w:rPr>
        <w:t xml:space="preserve">tudents who have learned only facts </w:t>
      </w:r>
      <w:ins w:id="44" w:author="Windows 用户" w:date="2017-07-04T21:28:00Z">
        <w:r w:rsidR="0094047C">
          <w:rPr>
            <w:lang w:eastAsia="zh-CN"/>
          </w:rPr>
          <w:t>most often, can</w:t>
        </w:r>
      </w:ins>
      <w:ins w:id="45" w:author="Windows 用户" w:date="2017-07-04T21:29:00Z">
        <w:r w:rsidR="0094047C">
          <w:rPr>
            <w:lang w:eastAsia="zh-CN"/>
          </w:rPr>
          <w:t xml:space="preserve">’t apply </w:t>
        </w:r>
        <w:proofErr w:type="gramStart"/>
        <w:r w:rsidR="0094047C">
          <w:rPr>
            <w:lang w:eastAsia="zh-CN"/>
          </w:rPr>
          <w:t>the it</w:t>
        </w:r>
      </w:ins>
      <w:proofErr w:type="gramEnd"/>
      <w:del w:id="46" w:author="Windows 用户" w:date="2017-07-04T21:28:00Z">
        <w:r w:rsidR="00CA2D04" w:rsidRPr="00CA2D04" w:rsidDel="0094047C">
          <w:rPr>
            <w:lang w:eastAsia="zh-CN"/>
          </w:rPr>
          <w:delText>have learned very little</w:delText>
        </w:r>
      </w:del>
      <w:r w:rsidR="00CA2D04">
        <w:rPr>
          <w:lang w:eastAsia="zh-CN"/>
        </w:rPr>
        <w:t>.</w:t>
      </w:r>
      <w:r w:rsidR="00DC798D">
        <w:rPr>
          <w:lang w:eastAsia="zh-CN"/>
        </w:rPr>
        <w:t xml:space="preserve"> Both</w:t>
      </w:r>
      <w:r w:rsidR="00CA2D04">
        <w:rPr>
          <w:lang w:eastAsia="zh-CN"/>
        </w:rPr>
        <w:t xml:space="preserve"> sides justify themselves with sound reasons. From my perspective,</w:t>
      </w:r>
      <w:del w:id="47" w:author="Windows 用户" w:date="2017-07-04T21:29:00Z">
        <w:r w:rsidR="00CA2D04" w:rsidDel="0094047C">
          <w:rPr>
            <w:rFonts w:hint="eastAsia"/>
            <w:lang w:eastAsia="zh-CN"/>
          </w:rPr>
          <w:delText xml:space="preserve"> in most cases,</w:delText>
        </w:r>
      </w:del>
      <w:r w:rsidR="00CA2D04">
        <w:rPr>
          <w:rFonts w:hint="eastAsia"/>
          <w:lang w:eastAsia="zh-CN"/>
        </w:rPr>
        <w:t xml:space="preserve"> I would</w:t>
      </w:r>
      <w:ins w:id="48" w:author="Windows 用户" w:date="2017-07-04T21:29:00Z">
        <w:r w:rsidR="0094047C">
          <w:rPr>
            <w:lang w:eastAsia="zh-CN"/>
          </w:rPr>
          <w:t xml:space="preserve"> </w:t>
        </w:r>
        <w:commentRangeStart w:id="49"/>
        <w:r w:rsidR="0094047C">
          <w:rPr>
            <w:lang w:eastAsia="zh-CN"/>
          </w:rPr>
          <w:t>not</w:t>
        </w:r>
      </w:ins>
      <w:commentRangeEnd w:id="49"/>
      <w:ins w:id="50" w:author="Windows 用户" w:date="2017-07-04T21:30:00Z">
        <w:r w:rsidR="00A83262">
          <w:rPr>
            <w:rStyle w:val="a4"/>
          </w:rPr>
          <w:commentReference w:id="49"/>
        </w:r>
      </w:ins>
      <w:r w:rsidR="00CA2D04">
        <w:rPr>
          <w:rFonts w:hint="eastAsia"/>
          <w:lang w:eastAsia="zh-CN"/>
        </w:rPr>
        <w:t xml:space="preserve"> suggest </w:t>
      </w:r>
      <w:proofErr w:type="gramStart"/>
      <w:r w:rsidR="00D57AB5">
        <w:rPr>
          <w:lang w:eastAsia="zh-CN"/>
        </w:rPr>
        <w:t>educator</w:t>
      </w:r>
      <w:ins w:id="51" w:author="Windows 用户" w:date="2017-07-04T21:31:00Z">
        <w:r w:rsidR="00A83262">
          <w:rPr>
            <w:lang w:eastAsia="zh-CN"/>
          </w:rPr>
          <w:t>s</w:t>
        </w:r>
      </w:ins>
      <w:r w:rsidR="00D57AB5">
        <w:rPr>
          <w:lang w:eastAsia="zh-CN"/>
        </w:rPr>
        <w:t xml:space="preserve"> </w:t>
      </w:r>
      <w:ins w:id="52" w:author="Windows 用户" w:date="2017-07-04T21:30:00Z">
        <w:r w:rsidR="00A83262">
          <w:rPr>
            <w:lang w:eastAsia="zh-CN"/>
          </w:rPr>
          <w:t xml:space="preserve"> </w:t>
        </w:r>
      </w:ins>
      <w:ins w:id="53" w:author="Windows 用户" w:date="2017-07-04T21:31:00Z">
        <w:r w:rsidR="00A83262">
          <w:rPr>
            <w:rFonts w:hint="eastAsia"/>
            <w:lang w:eastAsia="zh-CN"/>
          </w:rPr>
          <w:t>e</w:t>
        </w:r>
        <w:r w:rsidR="00A83262">
          <w:rPr>
            <w:lang w:eastAsia="zh-CN"/>
          </w:rPr>
          <w:t>valuate</w:t>
        </w:r>
        <w:proofErr w:type="gramEnd"/>
        <w:r w:rsidR="00A83262">
          <w:rPr>
            <w:lang w:eastAsia="zh-CN"/>
          </w:rPr>
          <w:t xml:space="preserve"> students based on their ability to </w:t>
        </w:r>
        <w:proofErr w:type="spellStart"/>
        <w:r w:rsidR="00A83262">
          <w:rPr>
            <w:lang w:eastAsia="zh-CN"/>
          </w:rPr>
          <w:t>memerize</w:t>
        </w:r>
        <w:proofErr w:type="spellEnd"/>
        <w:r w:rsidR="00A83262">
          <w:rPr>
            <w:lang w:eastAsia="zh-CN"/>
          </w:rPr>
          <w:t xml:space="preserve"> the facts. </w:t>
        </w:r>
      </w:ins>
      <w:del w:id="54" w:author="Windows 用户" w:date="2017-07-04T21:32:00Z">
        <w:r w:rsidR="00D57AB5" w:rsidDel="00A83262">
          <w:rPr>
            <w:lang w:eastAsia="zh-CN"/>
          </w:rPr>
          <w:delText>d</w:delText>
        </w:r>
      </w:del>
      <w:del w:id="55" w:author="Windows 用户" w:date="2017-07-04T21:31:00Z">
        <w:r w:rsidR="00D57AB5" w:rsidDel="00A83262">
          <w:rPr>
            <w:lang w:eastAsia="zh-CN"/>
          </w:rPr>
          <w:delText>on’</w:delText>
        </w:r>
        <w:r w:rsidR="00D57AB5" w:rsidDel="00A83262">
          <w:rPr>
            <w:rFonts w:hint="eastAsia"/>
            <w:lang w:eastAsia="zh-CN"/>
          </w:rPr>
          <w:delText>t need to be hasty to teach students the facts</w:delText>
        </w:r>
      </w:del>
      <w:r w:rsidR="00D57AB5">
        <w:rPr>
          <w:rFonts w:hint="eastAsia"/>
          <w:lang w:eastAsia="zh-CN"/>
        </w:rPr>
        <w:t>.</w:t>
      </w:r>
      <w:ins w:id="56" w:author="Windows 用户" w:date="2017-07-04T21:32:00Z">
        <w:r w:rsidR="00A83262">
          <w:rPr>
            <w:lang w:eastAsia="zh-CN"/>
          </w:rPr>
          <w:t xml:space="preserve"> The ability to think critically, to </w:t>
        </w:r>
      </w:ins>
      <w:ins w:id="57" w:author="Windows 用户" w:date="2017-07-04T21:34:00Z">
        <w:r w:rsidR="00A83262">
          <w:rPr>
            <w:lang w:eastAsia="zh-CN"/>
          </w:rPr>
          <w:t xml:space="preserve">induction and deduction, to know the </w:t>
        </w:r>
      </w:ins>
    </w:p>
    <w:p w14:paraId="5FB7C84E" w14:textId="77777777" w:rsidR="00D57AB5" w:rsidRDefault="00D57AB5">
      <w:pPr>
        <w:pBdr>
          <w:bottom w:val="single" w:sz="6" w:space="1" w:color="auto"/>
        </w:pBdr>
        <w:rPr>
          <w:lang w:eastAsia="zh-CN"/>
        </w:rPr>
      </w:pPr>
    </w:p>
    <w:p w14:paraId="25A45790" w14:textId="5E517A93" w:rsidR="00D57AB5" w:rsidRDefault="00D57AB5">
      <w:pPr>
        <w:pBdr>
          <w:bottom w:val="single" w:sz="6" w:space="1" w:color="auto"/>
        </w:pBdr>
        <w:rPr>
          <w:lang w:eastAsia="zh-CN"/>
        </w:rPr>
      </w:pPr>
      <w:r>
        <w:rPr>
          <w:rFonts w:hint="eastAsia"/>
          <w:lang w:eastAsia="zh-CN"/>
        </w:rPr>
        <w:t>T</w:t>
      </w:r>
      <w:r>
        <w:rPr>
          <w:lang w:eastAsia="zh-CN"/>
        </w:rPr>
        <w:t xml:space="preserve">he ‘result’ believers might argue that </w:t>
      </w:r>
      <w:r w:rsidR="00B94C1E">
        <w:rPr>
          <w:lang w:eastAsia="zh-CN"/>
        </w:rPr>
        <w:t>in order to ###</w:t>
      </w:r>
      <w:r w:rsidR="00C13BFB">
        <w:rPr>
          <w:rFonts w:hint="eastAsia"/>
          <w:lang w:eastAsia="zh-CN"/>
        </w:rPr>
        <w:t>小学生</w:t>
      </w:r>
      <w:r w:rsidR="00C13BFB">
        <w:rPr>
          <w:lang w:eastAsia="zh-CN"/>
        </w:rPr>
        <w:t>数学</w:t>
      </w:r>
    </w:p>
    <w:p w14:paraId="26AF8574" w14:textId="77777777" w:rsidR="006010CE" w:rsidRDefault="006010CE">
      <w:pPr>
        <w:pBdr>
          <w:bottom w:val="single" w:sz="6" w:space="1" w:color="auto"/>
        </w:pBdr>
        <w:rPr>
          <w:lang w:eastAsia="zh-CN"/>
        </w:rPr>
      </w:pPr>
    </w:p>
    <w:p w14:paraId="4B14111E" w14:textId="18CDE020" w:rsidR="007B5D09" w:rsidRDefault="006010CE" w:rsidP="006010CE">
      <w:pPr>
        <w:pBdr>
          <w:bottom w:val="single" w:sz="6" w:space="1" w:color="auto"/>
        </w:pBdr>
        <w:rPr>
          <w:ins w:id="58" w:author="Windows 用户" w:date="2017-07-04T21:51:00Z"/>
          <w:lang w:eastAsia="zh-CN"/>
        </w:rPr>
      </w:pPr>
      <w:r>
        <w:rPr>
          <w:lang w:eastAsia="zh-CN"/>
        </w:rPr>
        <w:t xml:space="preserve">Nevertheless, the ‘process’ supporters could also cite some advantages of </w:t>
      </w:r>
      <w:del w:id="59" w:author="Windows 用户" w:date="2017-07-04T21:46:00Z">
        <w:r w:rsidDel="00D146B9">
          <w:rPr>
            <w:lang w:eastAsia="zh-CN"/>
          </w:rPr>
          <w:delText>p</w:delText>
        </w:r>
        <w:r w:rsidRPr="006010CE" w:rsidDel="00D146B9">
          <w:rPr>
            <w:lang w:eastAsia="zh-CN"/>
          </w:rPr>
          <w:delText>ostponin</w:delText>
        </w:r>
      </w:del>
      <w:r w:rsidRPr="006010CE">
        <w:rPr>
          <w:lang w:eastAsia="zh-CN"/>
        </w:rPr>
        <w:t>g the memorization of facts</w:t>
      </w:r>
      <w:ins w:id="60" w:author="Windows 用户" w:date="2017-07-04T21:46:00Z">
        <w:r w:rsidR="00D146B9">
          <w:rPr>
            <w:lang w:eastAsia="zh-CN"/>
          </w:rPr>
          <w:t xml:space="preserve"> after </w:t>
        </w:r>
      </w:ins>
      <w:ins w:id="61" w:author="Windows 用户" w:date="2017-07-04T21:50:00Z">
        <w:r w:rsidR="00D146B9">
          <w:rPr>
            <w:lang w:eastAsia="zh-CN"/>
          </w:rPr>
          <w:t xml:space="preserve">acquiring </w:t>
        </w:r>
      </w:ins>
      <w:ins w:id="62" w:author="Windows 用户" w:date="2017-07-04T21:49:00Z">
        <w:r w:rsidR="00D146B9">
          <w:rPr>
            <w:lang w:eastAsia="zh-CN"/>
          </w:rPr>
          <w:t>the background information</w:t>
        </w:r>
      </w:ins>
      <w:ins w:id="63" w:author="Windows 用户" w:date="2017-07-04T21:50:00Z">
        <w:r w:rsidR="00D146B9">
          <w:rPr>
            <w:lang w:eastAsia="zh-CN"/>
          </w:rPr>
          <w:t xml:space="preserve">. </w:t>
        </w:r>
      </w:ins>
      <w:r w:rsidRPr="006010CE">
        <w:rPr>
          <w:lang w:eastAsia="zh-CN"/>
        </w:rPr>
        <w:t xml:space="preserve"> </w:t>
      </w:r>
      <w:del w:id="64" w:author="Windows 用户" w:date="2017-07-04T21:46:00Z">
        <w:r w:rsidRPr="006010CE" w:rsidDel="00D146B9">
          <w:rPr>
            <w:lang w:eastAsia="zh-CN"/>
          </w:rPr>
          <w:delText>until after one learns ideas and conce</w:delText>
        </w:r>
        <w:r w:rsidDel="00D146B9">
          <w:rPr>
            <w:lang w:eastAsia="zh-CN"/>
          </w:rPr>
          <w:delText>pts</w:delText>
        </w:r>
      </w:del>
      <w:r>
        <w:rPr>
          <w:lang w:eastAsia="zh-CN"/>
        </w:rPr>
        <w:t>.</w:t>
      </w:r>
      <w:r w:rsidRPr="006010CE">
        <w:rPr>
          <w:lang w:eastAsia="zh-CN"/>
        </w:rPr>
        <w:t xml:space="preserve"> </w:t>
      </w:r>
      <w:ins w:id="65" w:author="Windows 用户" w:date="2017-07-04T21:50:00Z">
        <w:r w:rsidR="00D146B9">
          <w:rPr>
            <w:lang w:eastAsia="zh-CN"/>
          </w:rPr>
          <w:t xml:space="preserve">Receiving </w:t>
        </w:r>
      </w:ins>
      <w:ins w:id="66" w:author="Windows 用户" w:date="2017-07-04T21:51:00Z">
        <w:r w:rsidR="00D146B9">
          <w:rPr>
            <w:lang w:eastAsia="zh-CN"/>
          </w:rPr>
          <w:t>relevant</w:t>
        </w:r>
      </w:ins>
      <w:ins w:id="67" w:author="Windows 用户" w:date="2017-07-04T21:50:00Z">
        <w:r w:rsidR="00D146B9">
          <w:rPr>
            <w:lang w:eastAsia="zh-CN"/>
          </w:rPr>
          <w:t xml:space="preserve"> </w:t>
        </w:r>
      </w:ins>
      <w:ins w:id="68" w:author="Windows 用户" w:date="2017-07-04T21:51:00Z">
        <w:r w:rsidR="00D146B9">
          <w:rPr>
            <w:lang w:eastAsia="zh-CN"/>
          </w:rPr>
          <w:t xml:space="preserve">information such as </w:t>
        </w:r>
      </w:ins>
      <w:del w:id="69" w:author="Windows 用户" w:date="2017-07-04T21:50:00Z">
        <w:r w:rsidR="007B5D09" w:rsidDel="00D146B9">
          <w:rPr>
            <w:rFonts w:hint="eastAsia"/>
            <w:lang w:eastAsia="zh-CN"/>
          </w:rPr>
          <w:delText>S</w:delText>
        </w:r>
        <w:r w:rsidR="007B5D09" w:rsidRPr="006010CE" w:rsidDel="00D146B9">
          <w:rPr>
            <w:lang w:eastAsia="zh-CN"/>
          </w:rPr>
          <w:delText>tudying</w:delText>
        </w:r>
      </w:del>
      <w:r w:rsidR="007B5D09" w:rsidRPr="006010CE">
        <w:rPr>
          <w:lang w:eastAsia="zh-CN"/>
        </w:rPr>
        <w:t xml:space="preserve"> the ideas, trends, and concepts that help explain facts before studying facts coul</w:t>
      </w:r>
      <w:ins w:id="70" w:author="Windows 用户" w:date="2017-07-04T22:16:00Z">
        <w:r w:rsidR="00670AFE">
          <w:rPr>
            <w:rFonts w:hint="eastAsia"/>
            <w:lang w:eastAsia="zh-CN"/>
          </w:rPr>
          <w:t>d</w:t>
        </w:r>
      </w:ins>
      <w:del w:id="71" w:author="Windows 用户" w:date="2017-07-04T22:16:00Z">
        <w:r w:rsidR="007B5D09" w:rsidRPr="006010CE" w:rsidDel="00670AFE">
          <w:rPr>
            <w:lang w:eastAsia="zh-CN"/>
          </w:rPr>
          <w:delText>d irrefutable</w:delText>
        </w:r>
      </w:del>
      <w:r w:rsidR="007B5D09" w:rsidRPr="006010CE">
        <w:rPr>
          <w:lang w:eastAsia="zh-CN"/>
        </w:rPr>
        <w:t xml:space="preserve"> benefit us. </w:t>
      </w:r>
      <w:ins w:id="72" w:author="Windows 用户" w:date="2017-07-04T22:16:00Z">
        <w:r w:rsidR="00670AFE">
          <w:rPr>
            <w:lang w:eastAsia="zh-CN"/>
          </w:rPr>
          <w:t xml:space="preserve">A good example to illustrate the importance of learning the “why” rather than just knowing </w:t>
        </w:r>
      </w:ins>
      <w:ins w:id="73" w:author="Windows 用户" w:date="2017-07-04T22:17:00Z">
        <w:r w:rsidR="00670AFE">
          <w:rPr>
            <w:lang w:eastAsia="zh-CN"/>
          </w:rPr>
          <w:t>“what”.</w:t>
        </w:r>
      </w:ins>
      <w:del w:id="74" w:author="Windows 用户" w:date="2017-07-04T22:17:00Z">
        <w:r w:rsidR="007B5D09" w:rsidRPr="006010CE" w:rsidDel="00670AFE">
          <w:rPr>
            <w:lang w:eastAsia="zh-CN"/>
          </w:rPr>
          <w:delText>There is no greater example to illustrate t</w:delText>
        </w:r>
        <w:r w:rsidR="007B5D09" w:rsidDel="00670AFE">
          <w:rPr>
            <w:lang w:eastAsia="zh-CN"/>
          </w:rPr>
          <w:delText>his assertion by the process of</w:delText>
        </w:r>
        <w:r w:rsidR="007B5D09" w:rsidRPr="006010CE" w:rsidDel="00670AFE">
          <w:rPr>
            <w:lang w:eastAsia="zh-CN"/>
          </w:rPr>
          <w:delText xml:space="preserve"> learning obscure essays.</w:delText>
        </w:r>
      </w:del>
      <w:r w:rsidR="007B5D09" w:rsidRPr="006010CE">
        <w:rPr>
          <w:lang w:eastAsia="zh-CN"/>
        </w:rPr>
        <w:t xml:space="preserve"> When you are going to learn a new essay, your teacher would like to explain the author's experience, the social circumstance in which he lived, and so on. Then it is your turn to learn the essay. There is no doubt that you may find you are easily access to the </w:t>
      </w:r>
      <w:del w:id="75" w:author="Windows 用户" w:date="2017-07-04T21:47:00Z">
        <w:r w:rsidR="007B5D09" w:rsidRPr="006010CE" w:rsidDel="00D146B9">
          <w:rPr>
            <w:lang w:eastAsia="zh-CN"/>
          </w:rPr>
          <w:delText xml:space="preserve">amicable </w:delText>
        </w:r>
      </w:del>
      <w:r w:rsidR="007B5D09" w:rsidRPr="006010CE">
        <w:rPr>
          <w:lang w:eastAsia="zh-CN"/>
        </w:rPr>
        <w:t xml:space="preserve">essay as well as its author's feeling. It is those settings which magically bridge you and </w:t>
      </w:r>
      <w:del w:id="76" w:author="Windows 用户" w:date="2017-07-04T21:47:00Z">
        <w:r w:rsidR="007B5D09" w:rsidRPr="006010CE" w:rsidDel="00D146B9">
          <w:rPr>
            <w:lang w:eastAsia="zh-CN"/>
          </w:rPr>
          <w:delText>the ever</w:delText>
        </w:r>
      </w:del>
      <w:r w:rsidR="007B5D09" w:rsidRPr="006010CE">
        <w:rPr>
          <w:lang w:eastAsia="zh-CN"/>
        </w:rPr>
        <w:t xml:space="preserve"> </w:t>
      </w:r>
      <w:del w:id="77" w:author="Windows 用户" w:date="2017-07-04T21:47:00Z">
        <w:r w:rsidR="007B5D09" w:rsidRPr="006010CE" w:rsidDel="00D146B9">
          <w:rPr>
            <w:lang w:eastAsia="zh-CN"/>
          </w:rPr>
          <w:delText>strange</w:delText>
        </w:r>
      </w:del>
      <w:r w:rsidR="007B5D09" w:rsidRPr="006010CE">
        <w:rPr>
          <w:lang w:eastAsia="zh-CN"/>
        </w:rPr>
        <w:t xml:space="preserve"> </w:t>
      </w:r>
      <w:proofErr w:type="spellStart"/>
      <w:r w:rsidR="007B5D09" w:rsidRPr="006010CE">
        <w:rPr>
          <w:lang w:eastAsia="zh-CN"/>
        </w:rPr>
        <w:t>autho</w:t>
      </w:r>
      <w:proofErr w:type="spellEnd"/>
      <w:ins w:id="78" w:author="Windows 用户" w:date="2017-07-04T21:47:00Z">
        <w:r w:rsidR="00D146B9">
          <w:rPr>
            <w:lang w:eastAsia="zh-CN"/>
          </w:rPr>
          <w:t xml:space="preserve"> </w:t>
        </w:r>
        <w:proofErr w:type="spellStart"/>
        <w:r w:rsidR="00D146B9">
          <w:rPr>
            <w:lang w:eastAsia="zh-CN"/>
          </w:rPr>
          <w:t>remotely</w:t>
        </w:r>
      </w:ins>
      <w:r w:rsidR="007B5D09" w:rsidRPr="006010CE">
        <w:rPr>
          <w:lang w:eastAsia="zh-CN"/>
        </w:rPr>
        <w:t>r</w:t>
      </w:r>
      <w:proofErr w:type="spellEnd"/>
      <w:r w:rsidR="007B5D09" w:rsidRPr="006010CE">
        <w:rPr>
          <w:lang w:eastAsia="zh-CN"/>
        </w:rPr>
        <w:t xml:space="preserve">. On the </w:t>
      </w:r>
      <w:r w:rsidR="007B5D09" w:rsidRPr="006010CE">
        <w:rPr>
          <w:lang w:eastAsia="zh-CN"/>
        </w:rPr>
        <w:lastRenderedPageBreak/>
        <w:t>contrary, image that if you know nothing about the writer's background, could you be able to clearly understand his</w:t>
      </w:r>
      <w:ins w:id="79" w:author="Windows 用户" w:date="2017-07-04T21:48:00Z">
        <w:r w:rsidR="00D146B9">
          <w:rPr>
            <w:lang w:eastAsia="zh-CN"/>
          </w:rPr>
          <w:t>/her</w:t>
        </w:r>
      </w:ins>
      <w:r w:rsidR="007B5D09" w:rsidRPr="006010CE">
        <w:rPr>
          <w:lang w:eastAsia="zh-CN"/>
        </w:rPr>
        <w:t xml:space="preserve"> essay? </w:t>
      </w:r>
      <w:r w:rsidR="007B5D09">
        <w:rPr>
          <w:lang w:eastAsia="zh-CN"/>
        </w:rPr>
        <w:t xml:space="preserve">This example shows </w:t>
      </w:r>
      <w:r w:rsidR="007B5D09" w:rsidRPr="006010CE">
        <w:rPr>
          <w:lang w:eastAsia="zh-CN"/>
        </w:rPr>
        <w:t xml:space="preserve">us that </w:t>
      </w:r>
      <w:ins w:id="80" w:author="Windows 用户" w:date="2017-07-04T21:48:00Z">
        <w:r w:rsidR="00D146B9">
          <w:rPr>
            <w:lang w:eastAsia="zh-CN"/>
          </w:rPr>
          <w:t>learn</w:t>
        </w:r>
      </w:ins>
      <w:del w:id="81" w:author="Windows 用户" w:date="2017-07-04T21:48:00Z">
        <w:r w:rsidR="007B5D09" w:rsidRPr="006010CE" w:rsidDel="00D146B9">
          <w:rPr>
            <w:lang w:eastAsia="zh-CN"/>
          </w:rPr>
          <w:delText>studying</w:delText>
        </w:r>
      </w:del>
      <w:r w:rsidR="007B5D09" w:rsidRPr="006010CE">
        <w:rPr>
          <w:lang w:eastAsia="zh-CN"/>
        </w:rPr>
        <w:t xml:space="preserve"> </w:t>
      </w:r>
      <w:proofErr w:type="spellStart"/>
      <w:ins w:id="82" w:author="Windows 用户" w:date="2017-07-04T21:48:00Z">
        <w:r w:rsidR="00D146B9">
          <w:rPr>
            <w:lang w:eastAsia="zh-CN"/>
          </w:rPr>
          <w:t>relevent</w:t>
        </w:r>
      </w:ins>
      <w:proofErr w:type="spellEnd"/>
      <w:del w:id="83" w:author="Windows 用户" w:date="2017-07-04T21:48:00Z">
        <w:r w:rsidR="007B5D09" w:rsidRPr="006010CE" w:rsidDel="00D146B9">
          <w:rPr>
            <w:lang w:eastAsia="zh-CN"/>
          </w:rPr>
          <w:delText>pertinent</w:delText>
        </w:r>
      </w:del>
      <w:r w:rsidR="007B5D09" w:rsidRPr="006010CE">
        <w:rPr>
          <w:lang w:eastAsia="zh-CN"/>
        </w:rPr>
        <w:t xml:space="preserve"> knowledge are helpful in </w:t>
      </w:r>
      <w:proofErr w:type="spellStart"/>
      <w:ins w:id="84" w:author="Windows 用户" w:date="2017-07-04T21:48:00Z">
        <w:r w:rsidR="00D146B9">
          <w:rPr>
            <w:lang w:eastAsia="zh-CN"/>
          </w:rPr>
          <w:t>learning</w:t>
        </w:r>
      </w:ins>
      <w:del w:id="85" w:author="Windows 用户" w:date="2017-07-04T21:48:00Z">
        <w:r w:rsidR="007B5D09" w:rsidRPr="006010CE" w:rsidDel="00D146B9">
          <w:rPr>
            <w:lang w:eastAsia="zh-CN"/>
          </w:rPr>
          <w:delText>studyin</w:delText>
        </w:r>
      </w:del>
      <w:r w:rsidR="007B5D09" w:rsidRPr="006010CE">
        <w:rPr>
          <w:lang w:eastAsia="zh-CN"/>
        </w:rPr>
        <w:t>g</w:t>
      </w:r>
      <w:proofErr w:type="spellEnd"/>
      <w:r w:rsidR="007B5D09" w:rsidRPr="006010CE">
        <w:rPr>
          <w:lang w:eastAsia="zh-CN"/>
        </w:rPr>
        <w:t xml:space="preserve"> unfamiliar facts.</w:t>
      </w:r>
      <w:r w:rsidR="00E763CA">
        <w:rPr>
          <w:lang w:eastAsia="zh-CN"/>
        </w:rPr>
        <w:t xml:space="preserve"> //TODO </w:t>
      </w:r>
      <w:r w:rsidR="00E763CA">
        <w:rPr>
          <w:rFonts w:hint="eastAsia"/>
          <w:lang w:eastAsia="zh-CN"/>
        </w:rPr>
        <w:t>举本</w:t>
      </w:r>
      <w:r w:rsidR="00E763CA">
        <w:rPr>
          <w:lang w:eastAsia="zh-CN"/>
        </w:rPr>
        <w:t>书，</w:t>
      </w:r>
      <w:r w:rsidR="00E763CA">
        <w:rPr>
          <w:rFonts w:hint="eastAsia"/>
          <w:lang w:eastAsia="zh-CN"/>
        </w:rPr>
        <w:t>局外人</w:t>
      </w:r>
      <w:r w:rsidR="00E763CA">
        <w:rPr>
          <w:lang w:eastAsia="zh-CN"/>
        </w:rPr>
        <w:t>，</w:t>
      </w:r>
      <w:r w:rsidR="00E763CA">
        <w:rPr>
          <w:rFonts w:hint="eastAsia"/>
          <w:lang w:eastAsia="zh-CN"/>
        </w:rPr>
        <w:t>加</w:t>
      </w:r>
      <w:proofErr w:type="gramStart"/>
      <w:r w:rsidR="00E763CA">
        <w:rPr>
          <w:rFonts w:hint="eastAsia"/>
          <w:lang w:eastAsia="zh-CN"/>
        </w:rPr>
        <w:t>缪</w:t>
      </w:r>
      <w:proofErr w:type="gramEnd"/>
      <w:ins w:id="86" w:author="Windows 用户" w:date="2017-07-04T21:51:00Z">
        <w:r w:rsidR="00D146B9">
          <w:rPr>
            <w:rFonts w:hint="eastAsia"/>
            <w:lang w:eastAsia="zh-CN"/>
          </w:rPr>
          <w:t xml:space="preserve"> </w:t>
        </w:r>
      </w:ins>
    </w:p>
    <w:p w14:paraId="5C9582B6" w14:textId="0AB43D7C" w:rsidR="00D146B9" w:rsidRDefault="00670AFE" w:rsidP="006010CE">
      <w:pPr>
        <w:pBdr>
          <w:bottom w:val="single" w:sz="6" w:space="1" w:color="auto"/>
        </w:pBdr>
        <w:rPr>
          <w:ins w:id="87" w:author="Windows 用户" w:date="2017-07-04T21:51:00Z"/>
          <w:lang w:eastAsia="zh-CN"/>
        </w:rPr>
      </w:pPr>
      <w:ins w:id="88" w:author="Windows 用户" w:date="2017-07-04T22:15:00Z">
        <w:r>
          <w:rPr>
            <w:rFonts w:hint="eastAsia"/>
            <w:lang w:eastAsia="zh-CN"/>
          </w:rPr>
          <w:t>如果是我的话，我会用一下的例子</w:t>
        </w:r>
      </w:ins>
    </w:p>
    <w:p w14:paraId="6EC46C16" w14:textId="4EB213EA" w:rsidR="00D146B9" w:rsidRDefault="00D146B9" w:rsidP="006010CE">
      <w:pPr>
        <w:pBdr>
          <w:bottom w:val="single" w:sz="6" w:space="1" w:color="auto"/>
        </w:pBdr>
        <w:rPr>
          <w:lang w:eastAsia="zh-CN"/>
        </w:rPr>
      </w:pPr>
      <w:ins w:id="89" w:author="Windows 用户" w:date="2017-07-04T21:52:00Z">
        <w:r>
          <w:rPr>
            <w:lang w:eastAsia="zh-CN"/>
          </w:rPr>
          <w:t>There is a great example how important learn</w:t>
        </w:r>
      </w:ins>
      <w:ins w:id="90" w:author="Windows 用户" w:date="2017-07-04T22:11:00Z">
        <w:r w:rsidR="00670AFE">
          <w:rPr>
            <w:lang w:eastAsia="zh-CN"/>
          </w:rPr>
          <w:t>ing</w:t>
        </w:r>
      </w:ins>
      <w:ins w:id="91" w:author="Windows 用户" w:date="2017-07-04T21:52:00Z">
        <w:r>
          <w:rPr>
            <w:lang w:eastAsia="zh-CN"/>
          </w:rPr>
          <w:t xml:space="preserve"> background information</w:t>
        </w:r>
      </w:ins>
      <w:ins w:id="92" w:author="Windows 用户" w:date="2017-07-04T22:11:00Z">
        <w:r w:rsidR="00670AFE">
          <w:rPr>
            <w:lang w:eastAsia="zh-CN"/>
          </w:rPr>
          <w:t xml:space="preserve"> is</w:t>
        </w:r>
      </w:ins>
      <w:ins w:id="93" w:author="Windows 用户" w:date="2017-07-04T21:52:00Z">
        <w:r>
          <w:rPr>
            <w:lang w:eastAsia="zh-CN"/>
          </w:rPr>
          <w:t xml:space="preserve">. </w:t>
        </w:r>
      </w:ins>
      <w:ins w:id="94" w:author="Windows 用户" w:date="2017-07-04T21:54:00Z">
        <w:r>
          <w:rPr>
            <w:rFonts w:hint="eastAsia"/>
            <w:lang w:eastAsia="zh-CN"/>
          </w:rPr>
          <w:t>Just</w:t>
        </w:r>
        <w:r>
          <w:rPr>
            <w:lang w:eastAsia="zh-CN"/>
          </w:rPr>
          <w:t xml:space="preserve"> a week ago, U.S. president Trump withdraw from </w:t>
        </w:r>
      </w:ins>
      <w:ins w:id="95" w:author="Windows 用户" w:date="2017-07-04T22:08:00Z">
        <w:r w:rsidR="00670AFE">
          <w:rPr>
            <w:lang w:eastAsia="zh-CN"/>
          </w:rPr>
          <w:t>Paris Climate Agreement. As a headline, if this news was discussed in the classroom, it is a fact just happened</w:t>
        </w:r>
      </w:ins>
      <w:ins w:id="96" w:author="Windows 用户" w:date="2017-07-04T22:09:00Z">
        <w:r w:rsidR="00670AFE">
          <w:rPr>
            <w:lang w:eastAsia="zh-CN"/>
          </w:rPr>
          <w:t xml:space="preserve"> and is a historical events may be put in the history textbook in the future</w:t>
        </w:r>
      </w:ins>
      <w:ins w:id="97" w:author="Windows 用户" w:date="2017-07-04T22:08:00Z">
        <w:r w:rsidR="00670AFE">
          <w:rPr>
            <w:lang w:eastAsia="zh-CN"/>
          </w:rPr>
          <w:t xml:space="preserve">. </w:t>
        </w:r>
      </w:ins>
      <w:ins w:id="98" w:author="Windows 用户" w:date="2017-07-04T22:10:00Z">
        <w:r w:rsidR="00670AFE">
          <w:rPr>
            <w:lang w:eastAsia="zh-CN"/>
          </w:rPr>
          <w:t xml:space="preserve">When a teacher presented this fact to student, </w:t>
        </w:r>
      </w:ins>
      <w:ins w:id="99" w:author="Windows 用户" w:date="2017-07-04T22:11:00Z">
        <w:r w:rsidR="00670AFE">
          <w:rPr>
            <w:lang w:eastAsia="zh-CN"/>
          </w:rPr>
          <w:t xml:space="preserve">it is better to introduce to the students what is </w:t>
        </w:r>
        <w:proofErr w:type="spellStart"/>
        <w:proofErr w:type="gramStart"/>
        <w:r w:rsidR="00670AFE">
          <w:rPr>
            <w:lang w:eastAsia="zh-CN"/>
          </w:rPr>
          <w:t>paris</w:t>
        </w:r>
        <w:proofErr w:type="spellEnd"/>
        <w:proofErr w:type="gramEnd"/>
        <w:r w:rsidR="00670AFE">
          <w:rPr>
            <w:lang w:eastAsia="zh-CN"/>
          </w:rPr>
          <w:t xml:space="preserve"> </w:t>
        </w:r>
      </w:ins>
      <w:ins w:id="100" w:author="Windows 用户" w:date="2017-07-04T22:12:00Z">
        <w:r w:rsidR="00670AFE">
          <w:rPr>
            <w:lang w:eastAsia="zh-CN"/>
          </w:rPr>
          <w:t xml:space="preserve">climate </w:t>
        </w:r>
      </w:ins>
      <w:ins w:id="101" w:author="Windows 用户" w:date="2017-07-04T22:11:00Z">
        <w:r w:rsidR="00670AFE">
          <w:rPr>
            <w:lang w:eastAsia="zh-CN"/>
          </w:rPr>
          <w:t xml:space="preserve">agreement? </w:t>
        </w:r>
      </w:ins>
      <w:ins w:id="102" w:author="Windows 用户" w:date="2017-07-04T22:12:00Z">
        <w:r w:rsidR="00670AFE">
          <w:rPr>
            <w:lang w:eastAsia="zh-CN"/>
          </w:rPr>
          <w:t xml:space="preserve">Why it concerns </w:t>
        </w:r>
        <w:proofErr w:type="gramStart"/>
        <w:r w:rsidR="00670AFE">
          <w:rPr>
            <w:lang w:eastAsia="zh-CN"/>
          </w:rPr>
          <w:t>us ?</w:t>
        </w:r>
        <w:proofErr w:type="gramEnd"/>
        <w:r w:rsidR="00670AFE">
          <w:rPr>
            <w:lang w:eastAsia="zh-CN"/>
          </w:rPr>
          <w:t xml:space="preserve"> Why the president withdrawn from it? What</w:t>
        </w:r>
        <w:proofErr w:type="gramStart"/>
        <w:r w:rsidR="00670AFE">
          <w:rPr>
            <w:lang w:eastAsia="zh-CN"/>
          </w:rPr>
          <w:t>’</w:t>
        </w:r>
        <w:proofErr w:type="gramEnd"/>
        <w:r w:rsidR="00670AFE">
          <w:rPr>
            <w:lang w:eastAsia="zh-CN"/>
          </w:rPr>
          <w:t>s the potential impact after withdrawn</w:t>
        </w:r>
      </w:ins>
      <w:ins w:id="103" w:author="Windows 用户" w:date="2017-07-04T22:13:00Z">
        <w:r w:rsidR="00670AFE">
          <w:rPr>
            <w:lang w:eastAsia="zh-CN"/>
          </w:rPr>
          <w:t>？</w:t>
        </w:r>
        <w:r w:rsidR="00670AFE">
          <w:rPr>
            <w:rFonts w:hint="eastAsia"/>
            <w:lang w:eastAsia="zh-CN"/>
          </w:rPr>
          <w:t xml:space="preserve"> I think a series questions will rise in the classroom if the students have the ability to think rather than just read the news or get to </w:t>
        </w:r>
        <w:proofErr w:type="spellStart"/>
        <w:r w:rsidR="00670AFE">
          <w:rPr>
            <w:rFonts w:hint="eastAsia"/>
            <w:lang w:eastAsia="zh-CN"/>
          </w:rPr>
          <w:t>known</w:t>
        </w:r>
        <w:proofErr w:type="spellEnd"/>
        <w:r w:rsidR="00670AFE">
          <w:rPr>
            <w:rFonts w:hint="eastAsia"/>
            <w:lang w:eastAsia="zh-CN"/>
          </w:rPr>
          <w:t xml:space="preserve"> the facts.</w:t>
        </w:r>
      </w:ins>
      <w:ins w:id="104" w:author="Windows 用户" w:date="2017-07-04T22:37:00Z">
        <w:r w:rsidR="00A54A23">
          <w:rPr>
            <w:lang w:eastAsia="zh-CN"/>
          </w:rPr>
          <w:t xml:space="preserve"> </w:t>
        </w:r>
      </w:ins>
    </w:p>
    <w:p w14:paraId="1C1B178F" w14:textId="0BE982B8" w:rsidR="004B3612" w:rsidRDefault="004B3612">
      <w:pPr>
        <w:pBdr>
          <w:bottom w:val="single" w:sz="6" w:space="1" w:color="auto"/>
        </w:pBdr>
        <w:rPr>
          <w:lang w:eastAsia="zh-CN"/>
        </w:rPr>
      </w:pPr>
    </w:p>
    <w:p w14:paraId="434D1E3D" w14:textId="3EC1BA20" w:rsidR="007B5D09" w:rsidRDefault="007B5D09" w:rsidP="007B5D09">
      <w:pPr>
        <w:pBdr>
          <w:bottom w:val="single" w:sz="6" w:space="1" w:color="auto"/>
        </w:pBdr>
        <w:rPr>
          <w:ins w:id="105" w:author="Windows 用户" w:date="2017-07-04T22:39:00Z"/>
          <w:lang w:eastAsia="zh-CN"/>
        </w:rPr>
      </w:pPr>
      <w:r>
        <w:rPr>
          <w:lang w:eastAsia="zh-CN"/>
        </w:rPr>
        <w:t>Furthermore,</w:t>
      </w:r>
      <w:r w:rsidRPr="007B5D09">
        <w:rPr>
          <w:lang w:eastAsia="zh-CN"/>
        </w:rPr>
        <w:t xml:space="preserve"> </w:t>
      </w:r>
      <w:r>
        <w:rPr>
          <w:lang w:eastAsia="zh-CN"/>
        </w:rPr>
        <w:t xml:space="preserve">the goal of education is to teach us the method of study. Those essential </w:t>
      </w:r>
      <w:r w:rsidRPr="000755F9">
        <w:rPr>
          <w:lang w:eastAsia="zh-CN"/>
        </w:rPr>
        <w:t xml:space="preserve">principles </w:t>
      </w:r>
      <w:r>
        <w:rPr>
          <w:lang w:eastAsia="zh-CN"/>
        </w:rPr>
        <w:t xml:space="preserve">could help us understand solve problems they might never meet before.  A good case in hand is my intern experience at IBM. During the internship, I had to learn a new computer language, Python, within a week. </w:t>
      </w:r>
      <w:r>
        <w:rPr>
          <w:rFonts w:hint="eastAsia"/>
          <w:lang w:eastAsia="zh-CN"/>
        </w:rPr>
        <w:t>I never touched Python before</w:t>
      </w:r>
      <w:r>
        <w:rPr>
          <w:lang w:eastAsia="zh-CN"/>
        </w:rPr>
        <w:t>,</w:t>
      </w:r>
      <w:r>
        <w:rPr>
          <w:rFonts w:hint="eastAsia"/>
          <w:lang w:eastAsia="zh-CN"/>
        </w:rPr>
        <w:t xml:space="preserve"> but</w:t>
      </w:r>
      <w:r>
        <w:rPr>
          <w:lang w:eastAsia="zh-CN"/>
        </w:rPr>
        <w:t xml:space="preserve"> I learned other computer languages like Java and C.  Thanks to my professors who not only told me a computer language but also taught me how to learn, I exerted the same method to understand the features of Python, compare the </w:t>
      </w:r>
      <w:r w:rsidRPr="006C5AEF">
        <w:rPr>
          <w:lang w:eastAsia="zh-CN"/>
        </w:rPr>
        <w:t>discrepancy</w:t>
      </w:r>
      <w:r>
        <w:rPr>
          <w:lang w:eastAsia="zh-CN"/>
        </w:rPr>
        <w:t xml:space="preserve"> between Python and Java, and finally master a new language that I might use a semester to understand if I didn’</w:t>
      </w:r>
      <w:r>
        <w:rPr>
          <w:rFonts w:hint="eastAsia"/>
          <w:lang w:eastAsia="zh-CN"/>
        </w:rPr>
        <w:t xml:space="preserve">t learn </w:t>
      </w:r>
      <w:r>
        <w:rPr>
          <w:lang w:eastAsia="zh-CN"/>
        </w:rPr>
        <w:t xml:space="preserve">the method of study. In short, learning to analysis and conclude </w:t>
      </w:r>
      <w:r w:rsidR="00201E03">
        <w:rPr>
          <w:rFonts w:hint="eastAsia"/>
          <w:lang w:eastAsia="zh-CN"/>
        </w:rPr>
        <w:t>the fac</w:t>
      </w:r>
      <w:r>
        <w:rPr>
          <w:rFonts w:hint="eastAsia"/>
          <w:lang w:eastAsia="zh-CN"/>
        </w:rPr>
        <w:t>t</w:t>
      </w:r>
      <w:r w:rsidR="00201E03">
        <w:rPr>
          <w:lang w:eastAsia="zh-CN"/>
        </w:rPr>
        <w:t>s</w:t>
      </w:r>
      <w:r>
        <w:rPr>
          <w:lang w:eastAsia="zh-CN"/>
        </w:rPr>
        <w:t xml:space="preserve"> is the prerequisite for helping students understand the method of study.</w:t>
      </w:r>
      <w:ins w:id="106" w:author="Windows 用户" w:date="2017-07-04T22:36:00Z">
        <w:r w:rsidR="00A54A23">
          <w:rPr>
            <w:lang w:eastAsia="zh-CN"/>
          </w:rPr>
          <w:t xml:space="preserve"> </w:t>
        </w:r>
      </w:ins>
      <w:ins w:id="107" w:author="Windows 用户" w:date="2017-07-04T22:37:00Z">
        <w:r w:rsidR="00A54A23">
          <w:rPr>
            <w:rFonts w:hint="eastAsia"/>
            <w:lang w:eastAsia="zh-CN"/>
          </w:rPr>
          <w:t>掌握语言和新的程序是很好的例子作证</w:t>
        </w:r>
      </w:ins>
      <w:ins w:id="108" w:author="Windows 用户" w:date="2017-07-04T22:38:00Z">
        <w:r w:rsidR="00A54A23">
          <w:rPr>
            <w:rFonts w:hint="eastAsia"/>
            <w:lang w:eastAsia="zh-CN"/>
          </w:rPr>
          <w:t>可迁移能力。</w:t>
        </w:r>
      </w:ins>
      <w:ins w:id="109" w:author="Windows 用户" w:date="2017-07-04T22:47:00Z">
        <w:r w:rsidR="003C00E9">
          <w:rPr>
            <w:rFonts w:hint="eastAsia"/>
            <w:lang w:eastAsia="zh-CN"/>
          </w:rPr>
          <w:t>这个例子我应该给你改过。</w:t>
        </w:r>
      </w:ins>
    </w:p>
    <w:p w14:paraId="251E5D3B" w14:textId="77777777" w:rsidR="00A54A23" w:rsidRDefault="00A54A23" w:rsidP="007B5D09">
      <w:pPr>
        <w:pBdr>
          <w:bottom w:val="single" w:sz="6" w:space="1" w:color="auto"/>
        </w:pBdr>
        <w:rPr>
          <w:ins w:id="110" w:author="Windows 用户" w:date="2017-07-04T22:39:00Z"/>
          <w:lang w:eastAsia="zh-CN"/>
        </w:rPr>
      </w:pPr>
    </w:p>
    <w:p w14:paraId="18EB5A0E" w14:textId="3BED94A0" w:rsidR="00A54A23" w:rsidRDefault="00A54A23" w:rsidP="007B5D09">
      <w:pPr>
        <w:pBdr>
          <w:bottom w:val="single" w:sz="6" w:space="1" w:color="auto"/>
        </w:pBdr>
        <w:rPr>
          <w:ins w:id="111" w:author="Windows 用户" w:date="2017-07-04T22:39:00Z"/>
          <w:lang w:eastAsia="zh-CN"/>
        </w:rPr>
      </w:pPr>
      <w:ins w:id="112" w:author="Windows 用户" w:date="2017-07-04T22:39:00Z">
        <w:r>
          <w:rPr>
            <w:rFonts w:hint="eastAsia"/>
            <w:lang w:eastAsia="zh-CN"/>
          </w:rPr>
          <w:t>再加一段，</w:t>
        </w:r>
      </w:ins>
    </w:p>
    <w:p w14:paraId="246B999D" w14:textId="627514D8" w:rsidR="00A54A23" w:rsidRPr="00A54A23" w:rsidRDefault="00A54A23" w:rsidP="007B5D09">
      <w:pPr>
        <w:pBdr>
          <w:bottom w:val="single" w:sz="6" w:space="1" w:color="auto"/>
        </w:pBdr>
        <w:rPr>
          <w:rFonts w:hint="eastAsia"/>
          <w:lang w:eastAsia="zh-CN"/>
        </w:rPr>
      </w:pPr>
      <w:ins w:id="113" w:author="Windows 用户" w:date="2017-07-04T22:39:00Z">
        <w:r>
          <w:rPr>
            <w:rFonts w:hint="eastAsia"/>
            <w:lang w:eastAsia="zh-CN"/>
          </w:rPr>
          <w:t xml:space="preserve">Nevertheless, it is undeniable that </w:t>
        </w:r>
      </w:ins>
      <w:ins w:id="114" w:author="Windows 用户" w:date="2017-07-04T22:40:00Z">
        <w:r w:rsidR="003C00E9">
          <w:rPr>
            <w:lang w:eastAsia="zh-CN"/>
          </w:rPr>
          <w:t xml:space="preserve">the necessities and benefits </w:t>
        </w:r>
      </w:ins>
      <w:ins w:id="115" w:author="Windows 用户" w:date="2017-07-04T22:39:00Z">
        <w:r w:rsidR="003C00E9">
          <w:rPr>
            <w:lang w:eastAsia="zh-CN"/>
          </w:rPr>
          <w:t xml:space="preserve">evaluating students according to how many facts they known. </w:t>
        </w:r>
      </w:ins>
      <w:ins w:id="116" w:author="Windows 用户" w:date="2017-07-04T22:41:00Z">
        <w:r w:rsidR="003C00E9">
          <w:rPr>
            <w:lang w:eastAsia="zh-CN"/>
          </w:rPr>
          <w:t>As old Chinese sayings goes: after reciting</w:t>
        </w:r>
      </w:ins>
      <w:ins w:id="117" w:author="Windows 用户" w:date="2017-07-04T22:43:00Z">
        <w:r w:rsidR="003C00E9">
          <w:rPr>
            <w:lang w:eastAsia="zh-CN"/>
          </w:rPr>
          <w:t xml:space="preserve"> three hundreds of</w:t>
        </w:r>
      </w:ins>
      <w:ins w:id="118" w:author="Windows 用户" w:date="2017-07-04T22:41:00Z">
        <w:r w:rsidR="003C00E9">
          <w:rPr>
            <w:lang w:eastAsia="zh-CN"/>
          </w:rPr>
          <w:t xml:space="preserve"> poems in </w:t>
        </w:r>
      </w:ins>
      <w:ins w:id="119" w:author="Windows 用户" w:date="2017-07-04T22:43:00Z">
        <w:r w:rsidR="003C00E9">
          <w:rPr>
            <w:rFonts w:hint="eastAsia"/>
            <w:lang w:eastAsia="zh-CN"/>
          </w:rPr>
          <w:t>Tan</w:t>
        </w:r>
        <w:r w:rsidR="003C00E9">
          <w:rPr>
            <w:lang w:eastAsia="zh-CN"/>
          </w:rPr>
          <w:t>g dynasty, you surely know</w:t>
        </w:r>
      </w:ins>
      <w:ins w:id="120" w:author="Windows 用户" w:date="2017-07-04T22:44:00Z">
        <w:r w:rsidR="003C00E9">
          <w:rPr>
            <w:lang w:eastAsia="zh-CN"/>
          </w:rPr>
          <w:t xml:space="preserve"> how to write a poem. The </w:t>
        </w:r>
      </w:ins>
      <w:ins w:id="121" w:author="Windows 用户" w:date="2017-07-04T22:45:00Z">
        <w:r w:rsidR="003C00E9">
          <w:rPr>
            <w:lang w:eastAsia="zh-CN"/>
          </w:rPr>
          <w:t>philosophy</w:t>
        </w:r>
      </w:ins>
      <w:ins w:id="122" w:author="Windows 用户" w:date="2017-07-04T22:44:00Z">
        <w:r w:rsidR="003C00E9">
          <w:rPr>
            <w:lang w:eastAsia="zh-CN"/>
          </w:rPr>
          <w:t xml:space="preserve"> </w:t>
        </w:r>
      </w:ins>
      <w:ins w:id="123" w:author="Windows 用户" w:date="2017-07-04T22:45:00Z">
        <w:r w:rsidR="003C00E9">
          <w:rPr>
            <w:lang w:eastAsia="zh-CN"/>
          </w:rPr>
          <w:t xml:space="preserve">is same </w:t>
        </w:r>
        <w:r w:rsidR="003C00E9">
          <w:rPr>
            <w:lang w:eastAsia="zh-CN"/>
          </w:rPr>
          <w:t>；</w:t>
        </w:r>
        <w:proofErr w:type="gramStart"/>
        <w:r w:rsidR="003C00E9">
          <w:rPr>
            <w:rFonts w:hint="eastAsia"/>
            <w:lang w:eastAsia="zh-CN"/>
          </w:rPr>
          <w:t>knowing</w:t>
        </w:r>
        <w:proofErr w:type="gramEnd"/>
        <w:r w:rsidR="003C00E9">
          <w:rPr>
            <w:rFonts w:hint="eastAsia"/>
            <w:lang w:eastAsia="zh-CN"/>
          </w:rPr>
          <w:t xml:space="preserve"> certain number of facts, you </w:t>
        </w:r>
        <w:r w:rsidR="003C00E9">
          <w:rPr>
            <w:lang w:eastAsia="zh-CN"/>
          </w:rPr>
          <w:t xml:space="preserve">ought to find out the patterns or similarities hidden. </w:t>
        </w:r>
      </w:ins>
      <w:ins w:id="124" w:author="Windows 用户" w:date="2017-07-04T22:46:00Z">
        <w:r w:rsidR="003C00E9">
          <w:rPr>
            <w:lang w:eastAsia="zh-CN"/>
          </w:rPr>
          <w:t xml:space="preserve">Students might </w:t>
        </w:r>
      </w:ins>
      <w:ins w:id="125" w:author="Windows 用户" w:date="2017-07-04T22:47:00Z">
        <w:r w:rsidR="003C00E9">
          <w:rPr>
            <w:lang w:eastAsia="zh-CN"/>
          </w:rPr>
          <w:t>summarize</w:t>
        </w:r>
      </w:ins>
      <w:ins w:id="126" w:author="Windows 用户" w:date="2017-07-04T22:46:00Z">
        <w:r w:rsidR="003C00E9">
          <w:rPr>
            <w:lang w:eastAsia="zh-CN"/>
          </w:rPr>
          <w:t xml:space="preserve"> </w:t>
        </w:r>
      </w:ins>
      <w:ins w:id="127" w:author="Windows 用户" w:date="2017-07-04T22:47:00Z">
        <w:r w:rsidR="003C00E9">
          <w:rPr>
            <w:lang w:eastAsia="zh-CN"/>
          </w:rPr>
          <w:t xml:space="preserve">the pattern by </w:t>
        </w:r>
        <w:proofErr w:type="spellStart"/>
        <w:r w:rsidR="003C00E9">
          <w:rPr>
            <w:lang w:eastAsia="zh-CN"/>
          </w:rPr>
          <w:t>themseleves</w:t>
        </w:r>
        <w:proofErr w:type="spellEnd"/>
        <w:r w:rsidR="003C00E9">
          <w:rPr>
            <w:lang w:eastAsia="zh-CN"/>
          </w:rPr>
          <w:t xml:space="preserve">. </w:t>
        </w:r>
      </w:ins>
    </w:p>
    <w:p w14:paraId="13582632" w14:textId="775628B6" w:rsidR="006010CE" w:rsidRDefault="006010CE">
      <w:pPr>
        <w:pBdr>
          <w:bottom w:val="single" w:sz="6" w:space="1" w:color="auto"/>
        </w:pBdr>
        <w:rPr>
          <w:lang w:eastAsia="zh-CN"/>
        </w:rPr>
      </w:pPr>
    </w:p>
    <w:p w14:paraId="5663979F" w14:textId="77777777" w:rsidR="004B3612" w:rsidRDefault="004B3612">
      <w:pPr>
        <w:pBdr>
          <w:bottom w:val="single" w:sz="6" w:space="1" w:color="auto"/>
        </w:pBdr>
        <w:rPr>
          <w:lang w:eastAsia="zh-CN"/>
        </w:rPr>
      </w:pPr>
    </w:p>
    <w:p w14:paraId="5FBAC794"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48) Educators should teach facts only after their students have studied the ideas, trends, and concepts that help explain those facts. </w:t>
      </w:r>
    </w:p>
    <w:p w14:paraId="1B876F4E" w14:textId="77777777" w:rsidR="00281BAE" w:rsidRDefault="00281BAE" w:rsidP="00281BA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5C5C473" w14:textId="77777777" w:rsidR="00281BAE" w:rsidRDefault="00281BAE">
      <w:pPr>
        <w:rPr>
          <w:lang w:eastAsia="zh-CN"/>
        </w:rPr>
      </w:pPr>
    </w:p>
    <w:sectPr w:rsidR="00281BAE" w:rsidSect="00ED6EA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Windows 用户" w:date="2017-07-04T21:30:00Z" w:initials="W用">
    <w:p w14:paraId="6F1E9B53" w14:textId="1C94A88A" w:rsidR="00A83262" w:rsidRDefault="00A83262">
      <w:pPr>
        <w:pStyle w:val="a5"/>
        <w:rPr>
          <w:rFonts w:hint="eastAsia"/>
          <w:lang w:eastAsia="zh-CN"/>
        </w:rPr>
      </w:pPr>
      <w:r>
        <w:rPr>
          <w:rStyle w:val="a4"/>
        </w:rPr>
        <w:annotationRef/>
      </w:r>
      <w:r>
        <w:rPr>
          <w:rFonts w:hint="eastAsia"/>
          <w:lang w:eastAsia="zh-CN"/>
        </w:rPr>
        <w:t>一般否定都前置，这也符合英语的习惯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1E9B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AE"/>
    <w:rsid w:val="00066456"/>
    <w:rsid w:val="00201E03"/>
    <w:rsid w:val="00276BAB"/>
    <w:rsid w:val="00281BAE"/>
    <w:rsid w:val="003C00E9"/>
    <w:rsid w:val="004B3612"/>
    <w:rsid w:val="005F7D62"/>
    <w:rsid w:val="006010CE"/>
    <w:rsid w:val="00670AFE"/>
    <w:rsid w:val="00675CA5"/>
    <w:rsid w:val="0075554B"/>
    <w:rsid w:val="007B5D09"/>
    <w:rsid w:val="0094047C"/>
    <w:rsid w:val="00976885"/>
    <w:rsid w:val="00A54A23"/>
    <w:rsid w:val="00A83262"/>
    <w:rsid w:val="00B94C1E"/>
    <w:rsid w:val="00C13BFB"/>
    <w:rsid w:val="00CA2D04"/>
    <w:rsid w:val="00D146B9"/>
    <w:rsid w:val="00D44257"/>
    <w:rsid w:val="00D57AB5"/>
    <w:rsid w:val="00DC798D"/>
    <w:rsid w:val="00DD64A3"/>
    <w:rsid w:val="00E433D3"/>
    <w:rsid w:val="00E76047"/>
    <w:rsid w:val="00E763CA"/>
    <w:rsid w:val="00EC1908"/>
    <w:rsid w:val="00FF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8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BAE"/>
    <w:pPr>
      <w:ind w:left="720"/>
      <w:contextualSpacing/>
    </w:pPr>
  </w:style>
  <w:style w:type="character" w:styleId="a4">
    <w:name w:val="annotation reference"/>
    <w:basedOn w:val="a0"/>
    <w:uiPriority w:val="99"/>
    <w:semiHidden/>
    <w:unhideWhenUsed/>
    <w:rsid w:val="00A83262"/>
    <w:rPr>
      <w:sz w:val="21"/>
      <w:szCs w:val="21"/>
    </w:rPr>
  </w:style>
  <w:style w:type="paragraph" w:styleId="a5">
    <w:name w:val="annotation text"/>
    <w:basedOn w:val="a"/>
    <w:link w:val="Char"/>
    <w:uiPriority w:val="99"/>
    <w:semiHidden/>
    <w:unhideWhenUsed/>
    <w:rsid w:val="00A83262"/>
  </w:style>
  <w:style w:type="character" w:customStyle="1" w:styleId="Char">
    <w:name w:val="批注文字 Char"/>
    <w:basedOn w:val="a0"/>
    <w:link w:val="a5"/>
    <w:uiPriority w:val="99"/>
    <w:semiHidden/>
    <w:rsid w:val="00A83262"/>
  </w:style>
  <w:style w:type="paragraph" w:styleId="a6">
    <w:name w:val="annotation subject"/>
    <w:basedOn w:val="a5"/>
    <w:next w:val="a5"/>
    <w:link w:val="Char0"/>
    <w:uiPriority w:val="99"/>
    <w:semiHidden/>
    <w:unhideWhenUsed/>
    <w:rsid w:val="00A83262"/>
    <w:rPr>
      <w:b/>
      <w:bCs/>
    </w:rPr>
  </w:style>
  <w:style w:type="character" w:customStyle="1" w:styleId="Char0">
    <w:name w:val="批注主题 Char"/>
    <w:basedOn w:val="Char"/>
    <w:link w:val="a6"/>
    <w:uiPriority w:val="99"/>
    <w:semiHidden/>
    <w:rsid w:val="00A83262"/>
    <w:rPr>
      <w:b/>
      <w:bCs/>
    </w:rPr>
  </w:style>
  <w:style w:type="paragraph" w:styleId="a7">
    <w:name w:val="Balloon Text"/>
    <w:basedOn w:val="a"/>
    <w:link w:val="Char1"/>
    <w:uiPriority w:val="99"/>
    <w:semiHidden/>
    <w:unhideWhenUsed/>
    <w:rsid w:val="00A83262"/>
    <w:rPr>
      <w:sz w:val="18"/>
      <w:szCs w:val="18"/>
    </w:rPr>
  </w:style>
  <w:style w:type="character" w:customStyle="1" w:styleId="Char1">
    <w:name w:val="批注框文本 Char"/>
    <w:basedOn w:val="a0"/>
    <w:link w:val="a7"/>
    <w:uiPriority w:val="99"/>
    <w:semiHidden/>
    <w:rsid w:val="00A832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250392">
      <w:bodyDiv w:val="1"/>
      <w:marLeft w:val="0"/>
      <w:marRight w:val="0"/>
      <w:marTop w:val="0"/>
      <w:marBottom w:val="0"/>
      <w:divBdr>
        <w:top w:val="none" w:sz="0" w:space="0" w:color="auto"/>
        <w:left w:val="none" w:sz="0" w:space="0" w:color="auto"/>
        <w:bottom w:val="none" w:sz="0" w:space="0" w:color="auto"/>
        <w:right w:val="none" w:sz="0" w:space="0" w:color="auto"/>
      </w:divBdr>
    </w:div>
    <w:div w:id="1991857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Windows 用户</cp:lastModifiedBy>
  <cp:revision>2</cp:revision>
  <dcterms:created xsi:type="dcterms:W3CDTF">2017-07-04T14:52:00Z</dcterms:created>
  <dcterms:modified xsi:type="dcterms:W3CDTF">2017-07-04T14:52:00Z</dcterms:modified>
</cp:coreProperties>
</file>