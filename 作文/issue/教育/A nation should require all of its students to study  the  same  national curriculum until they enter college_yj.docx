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968" w:rsidRDefault="00C05968" w:rsidP="00C05968">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6) A nation should require all of its students to study the same national curriculum until they enter college. </w:t>
      </w:r>
    </w:p>
    <w:p w:rsidR="00C05968" w:rsidRDefault="00C05968" w:rsidP="00C05968">
      <w:pPr>
        <w:widowControl w:val="0"/>
        <w:pBdr>
          <w:bottom w:val="single" w:sz="6" w:space="1" w:color="auto"/>
        </w:pBdr>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rsidR="003F4F19" w:rsidRDefault="00B14D94" w:rsidP="003F4F19">
      <w:pPr>
        <w:pStyle w:val="ListParagraph"/>
        <w:widowControl w:val="0"/>
        <w:numPr>
          <w:ilvl w:val="0"/>
          <w:numId w:val="1"/>
        </w:numPr>
        <w:autoSpaceDE w:val="0"/>
        <w:autoSpaceDN w:val="0"/>
        <w:adjustRightInd w:val="0"/>
        <w:spacing w:after="240" w:line="340" w:lineRule="atLeast"/>
        <w:rPr>
          <w:rFonts w:ascii="Times" w:hAnsi="Times" w:cs="Times"/>
          <w:color w:val="000000"/>
          <w:sz w:val="29"/>
          <w:szCs w:val="29"/>
          <w:lang w:eastAsia="zh-CN"/>
        </w:rPr>
      </w:pPr>
      <w:r w:rsidRPr="003F4F19">
        <w:rPr>
          <w:rFonts w:ascii="Times" w:hAnsi="Times" w:cs="Times" w:hint="eastAsia"/>
          <w:color w:val="000000"/>
          <w:sz w:val="29"/>
          <w:szCs w:val="29"/>
          <w:lang w:eastAsia="zh-CN"/>
        </w:rPr>
        <w:t>在接受高等教育</w:t>
      </w:r>
      <w:r w:rsidRPr="003F4F19">
        <w:rPr>
          <w:rFonts w:ascii="Times" w:hAnsi="Times" w:cs="Times" w:hint="eastAsia"/>
          <w:color w:val="000000"/>
          <w:sz w:val="29"/>
          <w:szCs w:val="29"/>
          <w:lang w:eastAsia="zh-CN"/>
        </w:rPr>
        <w:t>(tertiary education)</w:t>
      </w:r>
      <w:r w:rsidRPr="003F4F19">
        <w:rPr>
          <w:rFonts w:ascii="Times" w:hAnsi="Times" w:cs="Times" w:hint="eastAsia"/>
          <w:color w:val="000000"/>
          <w:sz w:val="29"/>
          <w:szCs w:val="29"/>
          <w:lang w:eastAsia="zh-CN"/>
        </w:rPr>
        <w:t>之前，学习统一的课程有许多优点</w:t>
      </w:r>
      <w:r w:rsidRPr="003F4F19">
        <w:rPr>
          <w:rFonts w:ascii="Times" w:hAnsi="Times" w:cs="Times" w:hint="eastAsia"/>
          <w:color w:val="000000"/>
          <w:sz w:val="29"/>
          <w:szCs w:val="29"/>
          <w:lang w:eastAsia="zh-CN"/>
        </w:rPr>
        <w:t>:</w:t>
      </w:r>
      <w:r w:rsidRPr="00B14D94">
        <w:rPr>
          <w:rFonts w:hint="eastAsia"/>
        </w:rPr>
        <w:t xml:space="preserve"> </w:t>
      </w:r>
      <w:r w:rsidRPr="003F4F19">
        <w:rPr>
          <w:rFonts w:ascii="Times" w:hAnsi="Times" w:cs="Times" w:hint="eastAsia"/>
          <w:color w:val="000000"/>
          <w:sz w:val="29"/>
          <w:szCs w:val="29"/>
          <w:lang w:eastAsia="zh-CN"/>
        </w:rPr>
        <w:t>由于全国</w:t>
      </w:r>
      <w:r w:rsidRPr="003F4F19">
        <w:rPr>
          <w:rFonts w:ascii="Times" w:hAnsi="Times" w:cs="Times" w:hint="eastAsia"/>
          <w:color w:val="000000"/>
          <w:sz w:val="29"/>
          <w:szCs w:val="29"/>
          <w:lang w:eastAsia="zh-CN"/>
        </w:rPr>
        <w:t xml:space="preserve"> </w:t>
      </w:r>
      <w:r w:rsidRPr="003F4F19">
        <w:rPr>
          <w:rFonts w:ascii="Times" w:hAnsi="Times" w:cs="Times" w:hint="eastAsia"/>
          <w:color w:val="000000"/>
          <w:sz w:val="29"/>
          <w:szCs w:val="29"/>
          <w:lang w:eastAsia="zh-CN"/>
        </w:rPr>
        <w:t>学习同样课程，有利于保证教育公平（</w:t>
      </w:r>
      <w:r w:rsidRPr="003F4F19">
        <w:rPr>
          <w:rFonts w:ascii="Times" w:hAnsi="Times" w:cs="Times"/>
          <w:color w:val="000000"/>
          <w:sz w:val="29"/>
          <w:szCs w:val="29"/>
          <w:lang w:eastAsia="zh-CN"/>
        </w:rPr>
        <w:t>举例，</w:t>
      </w:r>
      <w:r w:rsidRPr="003F4F19">
        <w:rPr>
          <w:rFonts w:ascii="Times" w:hAnsi="Times" w:cs="Times" w:hint="eastAsia"/>
          <w:color w:val="000000"/>
          <w:sz w:val="29"/>
          <w:szCs w:val="29"/>
          <w:lang w:eastAsia="zh-CN"/>
        </w:rPr>
        <w:t>在发展中国家，</w:t>
      </w:r>
      <w:r w:rsidRPr="003F4F19">
        <w:rPr>
          <w:rFonts w:ascii="Times" w:hAnsi="Times" w:cs="Times"/>
          <w:color w:val="000000"/>
          <w:sz w:val="29"/>
          <w:szCs w:val="29"/>
          <w:lang w:eastAsia="zh-CN"/>
        </w:rPr>
        <w:t>比如中国，</w:t>
      </w:r>
      <w:r w:rsidRPr="003F4F19">
        <w:rPr>
          <w:rFonts w:ascii="Times" w:hAnsi="Times" w:cs="Times" w:hint="eastAsia"/>
          <w:color w:val="000000"/>
          <w:sz w:val="29"/>
          <w:szCs w:val="29"/>
          <w:lang w:eastAsia="zh-CN"/>
        </w:rPr>
        <w:t>教育资源发展</w:t>
      </w:r>
      <w:r w:rsidRPr="003F4F19">
        <w:rPr>
          <w:rFonts w:ascii="Times" w:hAnsi="Times" w:cs="Times"/>
          <w:color w:val="000000"/>
          <w:sz w:val="29"/>
          <w:szCs w:val="29"/>
          <w:lang w:eastAsia="zh-CN"/>
        </w:rPr>
        <w:t>，</w:t>
      </w:r>
      <w:r w:rsidRPr="003F4F19">
        <w:rPr>
          <w:rFonts w:ascii="Times" w:hAnsi="Times" w:cs="Times" w:hint="eastAsia"/>
          <w:color w:val="000000"/>
          <w:sz w:val="29"/>
          <w:szCs w:val="29"/>
          <w:lang w:eastAsia="zh-CN"/>
        </w:rPr>
        <w:t>比如</w:t>
      </w:r>
      <w:r w:rsidRPr="003F4F19">
        <w:rPr>
          <w:rFonts w:ascii="Times" w:hAnsi="Times" w:cs="Times"/>
          <w:color w:val="000000"/>
          <w:sz w:val="29"/>
          <w:szCs w:val="29"/>
          <w:lang w:eastAsia="zh-CN"/>
        </w:rPr>
        <w:t>师资力量、</w:t>
      </w:r>
      <w:r w:rsidRPr="003F4F19">
        <w:rPr>
          <w:rFonts w:ascii="Times" w:hAnsi="Times" w:cs="Times" w:hint="eastAsia"/>
          <w:color w:val="000000"/>
          <w:sz w:val="29"/>
          <w:szCs w:val="29"/>
          <w:lang w:eastAsia="zh-CN"/>
        </w:rPr>
        <w:t>教学环境</w:t>
      </w:r>
      <w:r w:rsidRPr="003F4F19">
        <w:rPr>
          <w:rFonts w:ascii="Times" w:hAnsi="Times" w:cs="Times"/>
          <w:color w:val="000000"/>
          <w:sz w:val="29"/>
          <w:szCs w:val="29"/>
          <w:lang w:eastAsia="zh-CN"/>
        </w:rPr>
        <w:t>，</w:t>
      </w:r>
      <w:r w:rsidRPr="003F4F19">
        <w:rPr>
          <w:rFonts w:ascii="Times" w:hAnsi="Times" w:cs="Times" w:hint="eastAsia"/>
          <w:color w:val="000000"/>
          <w:sz w:val="29"/>
          <w:szCs w:val="29"/>
          <w:lang w:eastAsia="zh-CN"/>
        </w:rPr>
        <w:t>不平衡</w:t>
      </w:r>
      <w:r w:rsidRPr="003F4F19">
        <w:rPr>
          <w:rFonts w:ascii="Times" w:hAnsi="Times" w:cs="Times" w:hint="eastAsia"/>
          <w:color w:val="000000"/>
          <w:sz w:val="29"/>
          <w:szCs w:val="29"/>
          <w:lang w:eastAsia="zh-CN"/>
        </w:rPr>
        <w:t>(not evenly distributed)</w:t>
      </w:r>
      <w:r w:rsidRPr="003F4F19">
        <w:rPr>
          <w:rFonts w:ascii="Times" w:hAnsi="Times" w:cs="Times" w:hint="eastAsia"/>
          <w:color w:val="000000"/>
          <w:sz w:val="29"/>
          <w:szCs w:val="29"/>
          <w:lang w:eastAsia="zh-CN"/>
        </w:rPr>
        <w:t>，开展统一课程可以尽量避免不同教育水平地区差距拉大</w:t>
      </w:r>
      <w:r w:rsidRPr="003F4F19">
        <w:rPr>
          <w:rFonts w:ascii="Times" w:hAnsi="Times" w:cs="Times" w:hint="eastAsia"/>
          <w:color w:val="000000"/>
          <w:sz w:val="29"/>
          <w:szCs w:val="29"/>
          <w:lang w:eastAsia="zh-CN"/>
        </w:rPr>
        <w:t>(widen the disparity between)</w:t>
      </w:r>
      <w:r w:rsidRPr="003F4F19">
        <w:rPr>
          <w:rFonts w:ascii="Times" w:hAnsi="Times" w:cs="Times"/>
          <w:color w:val="000000"/>
          <w:sz w:val="29"/>
          <w:szCs w:val="29"/>
          <w:lang w:eastAsia="zh-CN"/>
        </w:rPr>
        <w:t>）</w:t>
      </w:r>
      <w:r w:rsidRPr="003F4F19">
        <w:rPr>
          <w:rFonts w:ascii="Times" w:hAnsi="Times" w:cs="Times" w:hint="eastAsia"/>
          <w:color w:val="000000"/>
          <w:sz w:val="29"/>
          <w:szCs w:val="29"/>
          <w:lang w:eastAsia="zh-CN"/>
        </w:rPr>
        <w:t>;</w:t>
      </w:r>
      <w:r w:rsidRPr="00B14D94">
        <w:rPr>
          <w:rFonts w:hint="eastAsia"/>
        </w:rPr>
        <w:t xml:space="preserve"> </w:t>
      </w:r>
      <w:r w:rsidRPr="003F4F19">
        <w:rPr>
          <w:rFonts w:ascii="Times" w:hAnsi="Times" w:cs="Times" w:hint="eastAsia"/>
          <w:color w:val="000000"/>
          <w:sz w:val="29"/>
          <w:szCs w:val="29"/>
          <w:lang w:eastAsia="zh-CN"/>
        </w:rPr>
        <w:t>维护统一，利于开展一致的国民教育，普遍地提高国民素质</w:t>
      </w:r>
      <w:r w:rsidRPr="003F4F19">
        <w:rPr>
          <w:rFonts w:ascii="Times" w:hAnsi="Times" w:cs="Times" w:hint="eastAsia"/>
          <w:color w:val="000000"/>
          <w:sz w:val="29"/>
          <w:szCs w:val="29"/>
          <w:lang w:eastAsia="zh-CN"/>
        </w:rPr>
        <w:t>(the quality of all the people)</w:t>
      </w:r>
      <w:r w:rsidR="003F4F19" w:rsidRPr="003F4F19">
        <w:rPr>
          <w:rFonts w:ascii="Times" w:hAnsi="Times" w:cs="Times"/>
          <w:color w:val="000000"/>
          <w:sz w:val="29"/>
          <w:szCs w:val="29"/>
          <w:lang w:eastAsia="zh-CN"/>
        </w:rPr>
        <w:t>（举例，</w:t>
      </w:r>
      <w:r w:rsidR="003F4F19" w:rsidRPr="003F4F19">
        <w:rPr>
          <w:rFonts w:ascii="Tahoma" w:hAnsi="Tahoma" w:cs="Tahoma"/>
          <w:sz w:val="26"/>
          <w:szCs w:val="26"/>
        </w:rPr>
        <w:t>1986</w:t>
      </w:r>
      <w:r w:rsidR="003F4F19" w:rsidRPr="003F4F19">
        <w:rPr>
          <w:rFonts w:ascii="Tahoma" w:hAnsi="Tahoma" w:cs="Tahoma"/>
          <w:sz w:val="26"/>
          <w:szCs w:val="26"/>
          <w:lang w:eastAsia="zh-CN"/>
        </w:rPr>
        <w:t>年中国立法普及九年义务教育以后，</w:t>
      </w:r>
      <w:r w:rsidR="003F4F19" w:rsidRPr="003F4F19">
        <w:rPr>
          <w:rFonts w:ascii="Tahoma" w:hAnsi="Tahoma" w:cs="Tahoma" w:hint="eastAsia"/>
          <w:sz w:val="26"/>
          <w:szCs w:val="26"/>
          <w:lang w:eastAsia="zh-CN"/>
        </w:rPr>
        <w:t>年轻人（</w:t>
      </w:r>
      <w:r w:rsidR="003F4F19" w:rsidRPr="003F4F19">
        <w:rPr>
          <w:rFonts w:ascii="Tahoma" w:hAnsi="Tahoma" w:cs="Tahoma" w:hint="eastAsia"/>
          <w:sz w:val="26"/>
          <w:szCs w:val="26"/>
          <w:lang w:eastAsia="zh-CN"/>
        </w:rPr>
        <w:t>15-24</w:t>
      </w:r>
      <w:r w:rsidR="003F4F19" w:rsidRPr="003F4F19">
        <w:rPr>
          <w:rFonts w:ascii="Tahoma" w:hAnsi="Tahoma" w:cs="Tahoma" w:hint="eastAsia"/>
          <w:sz w:val="26"/>
          <w:szCs w:val="26"/>
          <w:lang w:eastAsia="zh-CN"/>
        </w:rPr>
        <w:t>岁）的识字率已从</w:t>
      </w:r>
      <w:r w:rsidR="003F4F19" w:rsidRPr="003F4F19">
        <w:rPr>
          <w:rFonts w:ascii="Tahoma" w:hAnsi="Tahoma" w:cs="Tahoma" w:hint="eastAsia"/>
          <w:sz w:val="26"/>
          <w:szCs w:val="26"/>
          <w:lang w:eastAsia="zh-CN"/>
        </w:rPr>
        <w:t>1990</w:t>
      </w:r>
      <w:r w:rsidR="003F4F19" w:rsidRPr="003F4F19">
        <w:rPr>
          <w:rFonts w:ascii="Tahoma" w:hAnsi="Tahoma" w:cs="Tahoma" w:hint="eastAsia"/>
          <w:sz w:val="26"/>
          <w:szCs w:val="26"/>
          <w:lang w:eastAsia="zh-CN"/>
        </w:rPr>
        <w:t>年的</w:t>
      </w:r>
      <w:r w:rsidR="003F4F19" w:rsidRPr="003F4F19">
        <w:rPr>
          <w:rFonts w:ascii="Tahoma" w:hAnsi="Tahoma" w:cs="Tahoma"/>
          <w:sz w:val="26"/>
          <w:szCs w:val="26"/>
          <w:lang w:eastAsia="zh-CN"/>
        </w:rPr>
        <w:t>89</w:t>
      </w:r>
      <w:r w:rsidR="003F4F19" w:rsidRPr="003F4F19">
        <w:rPr>
          <w:rFonts w:ascii="Tahoma" w:hAnsi="Tahoma" w:cs="Tahoma" w:hint="eastAsia"/>
          <w:sz w:val="26"/>
          <w:szCs w:val="26"/>
          <w:lang w:eastAsia="zh-CN"/>
        </w:rPr>
        <w:t>%</w:t>
      </w:r>
      <w:r w:rsidR="003F4F19" w:rsidRPr="003F4F19">
        <w:rPr>
          <w:rFonts w:ascii="Tahoma" w:hAnsi="Tahoma" w:cs="Tahoma" w:hint="eastAsia"/>
          <w:sz w:val="26"/>
          <w:szCs w:val="26"/>
          <w:lang w:eastAsia="zh-CN"/>
        </w:rPr>
        <w:t>上升到</w:t>
      </w:r>
      <w:r w:rsidR="003F4F19" w:rsidRPr="003F4F19">
        <w:rPr>
          <w:rFonts w:ascii="Tahoma" w:hAnsi="Tahoma" w:cs="Tahoma" w:hint="eastAsia"/>
          <w:sz w:val="26"/>
          <w:szCs w:val="26"/>
          <w:lang w:eastAsia="zh-CN"/>
        </w:rPr>
        <w:t>2005</w:t>
      </w:r>
      <w:r w:rsidR="003F4F19" w:rsidRPr="003F4F19">
        <w:rPr>
          <w:rFonts w:ascii="Tahoma" w:hAnsi="Tahoma" w:cs="Tahoma" w:hint="eastAsia"/>
          <w:sz w:val="26"/>
          <w:szCs w:val="26"/>
          <w:lang w:eastAsia="zh-CN"/>
        </w:rPr>
        <w:t>年的</w:t>
      </w:r>
      <w:r w:rsidR="003F4F19" w:rsidRPr="003F4F19">
        <w:rPr>
          <w:rFonts w:ascii="Tahoma" w:hAnsi="Tahoma" w:cs="Tahoma" w:hint="eastAsia"/>
          <w:sz w:val="26"/>
          <w:szCs w:val="26"/>
          <w:lang w:eastAsia="zh-CN"/>
        </w:rPr>
        <w:t>96%</w:t>
      </w:r>
      <w:r w:rsidR="003F4F19" w:rsidRPr="003F4F19">
        <w:rPr>
          <w:rFonts w:ascii="Times" w:hAnsi="Times" w:cs="Times"/>
          <w:color w:val="000000"/>
          <w:sz w:val="29"/>
          <w:szCs w:val="29"/>
          <w:lang w:eastAsia="zh-CN"/>
        </w:rPr>
        <w:t xml:space="preserve"> </w:t>
      </w:r>
      <w:r w:rsidR="003F4F19" w:rsidRPr="003F4F19">
        <w:rPr>
          <w:rFonts w:ascii="Times" w:hAnsi="Times" w:cs="Times"/>
          <w:color w:val="000000"/>
          <w:sz w:val="29"/>
          <w:szCs w:val="29"/>
          <w:lang w:eastAsia="zh-CN"/>
        </w:rPr>
        <w:t>）</w:t>
      </w:r>
    </w:p>
    <w:p w:rsidR="003F4F19" w:rsidRDefault="003F4F19" w:rsidP="003F4F19">
      <w:pPr>
        <w:pStyle w:val="ListParagraph"/>
        <w:widowControl w:val="0"/>
        <w:numPr>
          <w:ilvl w:val="0"/>
          <w:numId w:val="1"/>
        </w:numPr>
        <w:autoSpaceDE w:val="0"/>
        <w:autoSpaceDN w:val="0"/>
        <w:adjustRightInd w:val="0"/>
        <w:spacing w:after="240" w:line="340" w:lineRule="atLeast"/>
        <w:rPr>
          <w:rFonts w:ascii="Times" w:hAnsi="Times" w:cs="Times"/>
          <w:color w:val="000000"/>
          <w:sz w:val="29"/>
          <w:szCs w:val="29"/>
          <w:lang w:eastAsia="zh-CN"/>
        </w:rPr>
      </w:pPr>
      <w:r>
        <w:rPr>
          <w:rFonts w:ascii="Times" w:hAnsi="Times" w:cs="Times" w:hint="eastAsia"/>
          <w:color w:val="000000"/>
          <w:sz w:val="29"/>
          <w:szCs w:val="29"/>
          <w:lang w:eastAsia="zh-CN"/>
        </w:rPr>
        <w:t>但是</w:t>
      </w:r>
      <w:r>
        <w:rPr>
          <w:rFonts w:ascii="Times" w:hAnsi="Times" w:cs="Times"/>
          <w:color w:val="000000"/>
          <w:sz w:val="29"/>
          <w:szCs w:val="29"/>
          <w:lang w:eastAsia="zh-CN"/>
        </w:rPr>
        <w:t>，</w:t>
      </w:r>
      <w:r w:rsidRPr="003F4F19">
        <w:rPr>
          <w:rFonts w:ascii="Times" w:hAnsi="Times" w:cs="Times" w:hint="eastAsia"/>
          <w:color w:val="000000"/>
          <w:sz w:val="29"/>
          <w:szCs w:val="29"/>
          <w:lang w:eastAsia="zh-CN"/>
        </w:rPr>
        <w:t>这样也有很大的弊端</w:t>
      </w:r>
      <w:r>
        <w:rPr>
          <w:rFonts w:ascii="Times" w:hAnsi="Times" w:cs="Times" w:hint="eastAsia"/>
          <w:color w:val="000000"/>
          <w:sz w:val="29"/>
          <w:szCs w:val="29"/>
          <w:lang w:eastAsia="zh-CN"/>
        </w:rPr>
        <w:t>(serious drawbacks):</w:t>
      </w:r>
      <w:r w:rsidRPr="003F4F19">
        <w:rPr>
          <w:rFonts w:ascii="Times" w:hAnsi="Times" w:cs="Times" w:hint="eastAsia"/>
          <w:color w:val="000000"/>
          <w:sz w:val="29"/>
          <w:szCs w:val="29"/>
          <w:lang w:eastAsia="zh-CN"/>
        </w:rPr>
        <w:t>从个体差异来看，不同学生有不同</w:t>
      </w:r>
      <w:r w:rsidRPr="003F4F19">
        <w:rPr>
          <w:rFonts w:ascii="Times" w:hAnsi="Times" w:cs="Times" w:hint="eastAsia"/>
          <w:color w:val="000000"/>
          <w:sz w:val="29"/>
          <w:szCs w:val="29"/>
          <w:lang w:eastAsia="zh-CN"/>
        </w:rPr>
        <w:t xml:space="preserve"> </w:t>
      </w:r>
      <w:r w:rsidRPr="003F4F19">
        <w:rPr>
          <w:rFonts w:ascii="Times" w:hAnsi="Times" w:cs="Times" w:hint="eastAsia"/>
          <w:color w:val="000000"/>
          <w:sz w:val="29"/>
          <w:szCs w:val="29"/>
          <w:lang w:eastAsia="zh-CN"/>
        </w:rPr>
        <w:t>特长，要求全国统一课程</w:t>
      </w:r>
      <w:r w:rsidRPr="003F4F19">
        <w:rPr>
          <w:rFonts w:ascii="Times" w:hAnsi="Times" w:cs="Times" w:hint="eastAsia"/>
          <w:color w:val="000000"/>
          <w:sz w:val="29"/>
          <w:szCs w:val="29"/>
          <w:lang w:eastAsia="zh-CN"/>
        </w:rPr>
        <w:t xml:space="preserve"> </w:t>
      </w:r>
      <w:r w:rsidRPr="003F4F19">
        <w:rPr>
          <w:rFonts w:ascii="Times" w:hAnsi="Times" w:cs="Times" w:hint="eastAsia"/>
          <w:color w:val="000000"/>
          <w:sz w:val="29"/>
          <w:szCs w:val="29"/>
          <w:lang w:eastAsia="zh-CN"/>
        </w:rPr>
        <w:t>必然难以包含所</w:t>
      </w:r>
      <w:r w:rsidRPr="003F4F19">
        <w:rPr>
          <w:rFonts w:ascii="Times" w:hAnsi="Times" w:cs="Times" w:hint="eastAsia"/>
          <w:color w:val="000000"/>
          <w:sz w:val="29"/>
          <w:szCs w:val="29"/>
          <w:lang w:eastAsia="zh-CN"/>
        </w:rPr>
        <w:t xml:space="preserve"> </w:t>
      </w:r>
      <w:r w:rsidRPr="003F4F19">
        <w:rPr>
          <w:rFonts w:ascii="Times" w:hAnsi="Times" w:cs="Times" w:hint="eastAsia"/>
          <w:color w:val="000000"/>
          <w:sz w:val="29"/>
          <w:szCs w:val="29"/>
          <w:lang w:eastAsia="zh-CN"/>
        </w:rPr>
        <w:t>有的方面，显然</w:t>
      </w:r>
      <w:r w:rsidRPr="003F4F19">
        <w:rPr>
          <w:rFonts w:ascii="Times" w:hAnsi="Times" w:cs="Times" w:hint="eastAsia"/>
          <w:color w:val="000000"/>
          <w:sz w:val="29"/>
          <w:szCs w:val="29"/>
          <w:lang w:eastAsia="zh-CN"/>
        </w:rPr>
        <w:t xml:space="preserve"> </w:t>
      </w:r>
      <w:r w:rsidRPr="003F4F19">
        <w:rPr>
          <w:rFonts w:ascii="Times" w:hAnsi="Times" w:cs="Times" w:hint="eastAsia"/>
          <w:color w:val="000000"/>
          <w:sz w:val="29"/>
          <w:szCs w:val="29"/>
          <w:lang w:eastAsia="zh-CN"/>
        </w:rPr>
        <w:t>不利于学生的个性发展</w:t>
      </w:r>
      <w:r>
        <w:rPr>
          <w:rFonts w:ascii="Times" w:hAnsi="Times" w:cs="Times"/>
          <w:color w:val="000000"/>
          <w:sz w:val="29"/>
          <w:szCs w:val="29"/>
          <w:lang w:eastAsia="zh-CN"/>
        </w:rPr>
        <w:t>。</w:t>
      </w:r>
      <w:r>
        <w:rPr>
          <w:rFonts w:ascii="Times" w:hAnsi="Times" w:cs="Times" w:hint="eastAsia"/>
          <w:color w:val="000000"/>
          <w:sz w:val="29"/>
          <w:szCs w:val="29"/>
          <w:lang w:eastAsia="zh-CN"/>
        </w:rPr>
        <w:t>举例</w:t>
      </w:r>
      <w:r>
        <w:rPr>
          <w:rFonts w:ascii="Times" w:hAnsi="Times" w:cs="Times"/>
          <w:color w:val="000000"/>
          <w:sz w:val="29"/>
          <w:szCs w:val="29"/>
          <w:lang w:eastAsia="zh-CN"/>
        </w:rPr>
        <w:t>，</w:t>
      </w:r>
      <w:r w:rsidR="0075474E">
        <w:rPr>
          <w:rFonts w:ascii="Times" w:hAnsi="Times" w:cs="Times"/>
          <w:color w:val="000000"/>
          <w:sz w:val="29"/>
          <w:szCs w:val="29"/>
          <w:lang w:eastAsia="zh-CN"/>
        </w:rPr>
        <w:t>全国统一</w:t>
      </w:r>
      <w:r w:rsidR="0075474E">
        <w:rPr>
          <w:rFonts w:ascii="Times" w:hAnsi="Times" w:cs="Times" w:hint="eastAsia"/>
          <w:color w:val="000000"/>
          <w:sz w:val="29"/>
          <w:szCs w:val="29"/>
          <w:lang w:eastAsia="zh-CN"/>
        </w:rPr>
        <w:t>课程</w:t>
      </w:r>
      <w:r w:rsidR="0075474E">
        <w:rPr>
          <w:rFonts w:ascii="Times" w:hAnsi="Times" w:cs="Times"/>
          <w:color w:val="000000"/>
          <w:sz w:val="29"/>
          <w:szCs w:val="29"/>
          <w:lang w:eastAsia="zh-CN"/>
        </w:rPr>
        <w:t>最多能涵盖一些基础教育类课程，</w:t>
      </w:r>
      <w:r w:rsidR="0075474E">
        <w:rPr>
          <w:rFonts w:ascii="Times" w:hAnsi="Times" w:cs="Times" w:hint="eastAsia"/>
          <w:color w:val="000000"/>
          <w:sz w:val="29"/>
          <w:szCs w:val="29"/>
          <w:lang w:eastAsia="zh-CN"/>
        </w:rPr>
        <w:t>比如</w:t>
      </w:r>
      <w:r w:rsidR="0075474E">
        <w:rPr>
          <w:rFonts w:ascii="Times" w:hAnsi="Times" w:cs="Times"/>
          <w:color w:val="000000"/>
          <w:sz w:val="29"/>
          <w:szCs w:val="29"/>
          <w:lang w:eastAsia="zh-CN"/>
        </w:rPr>
        <w:t>语</w:t>
      </w:r>
      <w:r w:rsidR="0075474E">
        <w:rPr>
          <w:rFonts w:ascii="Times" w:hAnsi="Times" w:cs="Times" w:hint="eastAsia"/>
          <w:color w:val="000000"/>
          <w:sz w:val="29"/>
          <w:szCs w:val="29"/>
          <w:lang w:eastAsia="zh-CN"/>
        </w:rPr>
        <w:t>📖</w:t>
      </w:r>
      <w:r w:rsidR="0075474E">
        <w:rPr>
          <w:rFonts w:ascii="Times" w:hAnsi="Times" w:cs="Times"/>
          <w:color w:val="000000"/>
          <w:sz w:val="29"/>
          <w:szCs w:val="29"/>
          <w:lang w:eastAsia="zh-CN"/>
        </w:rPr>
        <w:t>数外科学，</w:t>
      </w:r>
      <w:r w:rsidR="0075474E">
        <w:rPr>
          <w:rFonts w:ascii="Times" w:hAnsi="Times" w:cs="Times" w:hint="eastAsia"/>
          <w:color w:val="000000"/>
          <w:sz w:val="29"/>
          <w:szCs w:val="29"/>
          <w:lang w:eastAsia="zh-CN"/>
        </w:rPr>
        <w:t>但是</w:t>
      </w:r>
      <w:r w:rsidR="0075474E">
        <w:rPr>
          <w:rFonts w:ascii="Times" w:hAnsi="Times" w:cs="Times"/>
          <w:color w:val="000000"/>
          <w:sz w:val="29"/>
          <w:szCs w:val="29"/>
          <w:lang w:eastAsia="zh-CN"/>
        </w:rPr>
        <w:t>有些学生</w:t>
      </w:r>
      <w:r w:rsidR="0075474E">
        <w:rPr>
          <w:rFonts w:ascii="Times" w:hAnsi="Times" w:cs="Times" w:hint="eastAsia"/>
          <w:color w:val="000000"/>
          <w:sz w:val="29"/>
          <w:szCs w:val="29"/>
          <w:lang w:eastAsia="zh-CN"/>
        </w:rPr>
        <w:t>更</w:t>
      </w:r>
      <w:r w:rsidR="0075474E">
        <w:rPr>
          <w:rFonts w:ascii="Times" w:hAnsi="Times" w:cs="Times"/>
          <w:color w:val="000000"/>
          <w:sz w:val="29"/>
          <w:szCs w:val="29"/>
          <w:lang w:eastAsia="zh-CN"/>
        </w:rPr>
        <w:t>擅长音乐、</w:t>
      </w:r>
      <w:r w:rsidR="0075474E">
        <w:rPr>
          <w:rFonts w:ascii="Times" w:hAnsi="Times" w:cs="Times" w:hint="eastAsia"/>
          <w:color w:val="000000"/>
          <w:sz w:val="29"/>
          <w:szCs w:val="29"/>
          <w:lang w:eastAsia="zh-CN"/>
        </w:rPr>
        <w:t>美术</w:t>
      </w:r>
      <w:r w:rsidR="0075474E">
        <w:rPr>
          <w:rFonts w:ascii="Times" w:hAnsi="Times" w:cs="Times"/>
          <w:color w:val="000000"/>
          <w:sz w:val="29"/>
          <w:szCs w:val="29"/>
          <w:lang w:eastAsia="zh-CN"/>
        </w:rPr>
        <w:t>；</w:t>
      </w:r>
      <w:r w:rsidR="0075474E">
        <w:rPr>
          <w:rFonts w:ascii="Times" w:hAnsi="Times" w:cs="Times" w:hint="eastAsia"/>
          <w:color w:val="000000"/>
          <w:sz w:val="29"/>
          <w:szCs w:val="29"/>
          <w:lang w:eastAsia="zh-CN"/>
        </w:rPr>
        <w:t>即使</w:t>
      </w:r>
      <w:r w:rsidR="0075474E">
        <w:rPr>
          <w:rFonts w:ascii="Times" w:hAnsi="Times" w:cs="Times"/>
          <w:color w:val="000000"/>
          <w:sz w:val="29"/>
          <w:szCs w:val="29"/>
          <w:lang w:eastAsia="zh-CN"/>
        </w:rPr>
        <w:t>涵盖了所有课程，</w:t>
      </w:r>
      <w:r w:rsidR="0075474E">
        <w:rPr>
          <w:rFonts w:ascii="Times" w:hAnsi="Times" w:cs="Times" w:hint="eastAsia"/>
          <w:color w:val="000000"/>
          <w:sz w:val="29"/>
          <w:szCs w:val="29"/>
          <w:lang w:eastAsia="zh-CN"/>
        </w:rPr>
        <w:t>不同</w:t>
      </w:r>
      <w:r w:rsidR="0075474E">
        <w:rPr>
          <w:rFonts w:ascii="Times" w:hAnsi="Times" w:cs="Times"/>
          <w:color w:val="000000"/>
          <w:sz w:val="29"/>
          <w:szCs w:val="29"/>
          <w:lang w:eastAsia="zh-CN"/>
        </w:rPr>
        <w:t>的学生水平不一样，统一的课程可能不</w:t>
      </w:r>
      <w:r w:rsidR="0075474E">
        <w:rPr>
          <w:rFonts w:ascii="Times" w:hAnsi="Times" w:cs="Times" w:hint="eastAsia"/>
          <w:color w:val="000000"/>
          <w:sz w:val="29"/>
          <w:szCs w:val="29"/>
          <w:lang w:eastAsia="zh-CN"/>
        </w:rPr>
        <w:t>适合</w:t>
      </w:r>
      <w:r w:rsidR="0075474E">
        <w:rPr>
          <w:rFonts w:ascii="Times" w:hAnsi="Times" w:cs="Times"/>
          <w:color w:val="000000"/>
          <w:sz w:val="29"/>
          <w:szCs w:val="29"/>
          <w:lang w:eastAsia="zh-CN"/>
        </w:rPr>
        <w:t>一些水平特别高／</w:t>
      </w:r>
      <w:r w:rsidR="0075474E">
        <w:rPr>
          <w:rFonts w:ascii="Times" w:hAnsi="Times" w:cs="Times" w:hint="eastAsia"/>
          <w:color w:val="000000"/>
          <w:sz w:val="29"/>
          <w:szCs w:val="29"/>
          <w:lang w:eastAsia="zh-CN"/>
        </w:rPr>
        <w:t>特别</w:t>
      </w:r>
      <w:r w:rsidR="0075474E">
        <w:rPr>
          <w:rFonts w:ascii="Times" w:hAnsi="Times" w:cs="Times"/>
          <w:color w:val="000000"/>
          <w:sz w:val="29"/>
          <w:szCs w:val="29"/>
          <w:lang w:eastAsia="zh-CN"/>
        </w:rPr>
        <w:t>低的学生。</w:t>
      </w:r>
    </w:p>
    <w:p w:rsidR="003F4F19" w:rsidRDefault="003F4F19" w:rsidP="003F4F19">
      <w:pPr>
        <w:pStyle w:val="ListParagraph"/>
        <w:widowControl w:val="0"/>
        <w:numPr>
          <w:ilvl w:val="0"/>
          <w:numId w:val="1"/>
        </w:numPr>
        <w:autoSpaceDE w:val="0"/>
        <w:autoSpaceDN w:val="0"/>
        <w:adjustRightInd w:val="0"/>
        <w:spacing w:after="240" w:line="340" w:lineRule="atLeast"/>
        <w:rPr>
          <w:rFonts w:ascii="Times" w:hAnsi="Times" w:cs="Times"/>
          <w:color w:val="000000"/>
          <w:sz w:val="29"/>
          <w:szCs w:val="29"/>
          <w:lang w:eastAsia="zh-CN"/>
        </w:rPr>
      </w:pPr>
      <w:r w:rsidRPr="003F4F19">
        <w:rPr>
          <w:rFonts w:ascii="Times" w:hAnsi="Times" w:cs="Times" w:hint="eastAsia"/>
          <w:color w:val="000000"/>
          <w:sz w:val="29"/>
          <w:szCs w:val="29"/>
          <w:lang w:eastAsia="zh-CN"/>
        </w:rPr>
        <w:t>不同地区有独特文化，尤其在许多文化多样</w:t>
      </w:r>
      <w:r w:rsidRPr="003F4F19">
        <w:rPr>
          <w:rFonts w:ascii="Times" w:hAnsi="Times" w:cs="Times" w:hint="eastAsia"/>
          <w:color w:val="000000"/>
          <w:sz w:val="29"/>
          <w:szCs w:val="29"/>
          <w:lang w:eastAsia="zh-CN"/>
        </w:rPr>
        <w:t>(diverse culture)</w:t>
      </w:r>
      <w:r w:rsidRPr="003F4F19">
        <w:rPr>
          <w:rFonts w:ascii="Times" w:hAnsi="Times" w:cs="Times" w:hint="eastAsia"/>
          <w:color w:val="000000"/>
          <w:sz w:val="29"/>
          <w:szCs w:val="29"/>
          <w:lang w:eastAsia="zh-CN"/>
        </w:rPr>
        <w:t>的国家，不同地区学生接</w:t>
      </w:r>
      <w:r w:rsidRPr="003F4F19">
        <w:rPr>
          <w:rFonts w:ascii="Times" w:hAnsi="Times" w:cs="Times" w:hint="eastAsia"/>
          <w:color w:val="000000"/>
          <w:sz w:val="29"/>
          <w:szCs w:val="29"/>
          <w:lang w:eastAsia="zh-CN"/>
        </w:rPr>
        <w:t xml:space="preserve"> </w:t>
      </w:r>
      <w:r w:rsidRPr="003F4F19">
        <w:rPr>
          <w:rFonts w:ascii="Times" w:hAnsi="Times" w:cs="Times" w:hint="eastAsia"/>
          <w:color w:val="000000"/>
          <w:sz w:val="29"/>
          <w:szCs w:val="29"/>
          <w:lang w:eastAsia="zh-CN"/>
        </w:rPr>
        <w:t>受同样课程可能造成地区文化的流失</w:t>
      </w:r>
      <w:r w:rsidRPr="003F4F19">
        <w:rPr>
          <w:rFonts w:ascii="Times" w:hAnsi="Times" w:cs="Times" w:hint="eastAsia"/>
          <w:color w:val="000000"/>
          <w:sz w:val="29"/>
          <w:szCs w:val="29"/>
          <w:lang w:eastAsia="zh-CN"/>
        </w:rPr>
        <w:t>(gradually fade away)</w:t>
      </w:r>
      <w:r>
        <w:rPr>
          <w:rFonts w:ascii="Times" w:hAnsi="Times" w:cs="Times"/>
          <w:color w:val="000000"/>
          <w:sz w:val="29"/>
          <w:szCs w:val="29"/>
          <w:lang w:eastAsia="zh-CN"/>
        </w:rPr>
        <w:t>。</w:t>
      </w:r>
      <w:r>
        <w:rPr>
          <w:rFonts w:ascii="Times" w:hAnsi="Times" w:cs="Times" w:hint="eastAsia"/>
          <w:color w:val="000000"/>
          <w:sz w:val="29"/>
          <w:szCs w:val="29"/>
          <w:lang w:eastAsia="zh-CN"/>
        </w:rPr>
        <w:t>举例</w:t>
      </w:r>
      <w:r>
        <w:rPr>
          <w:rFonts w:ascii="Times" w:hAnsi="Times" w:cs="Times"/>
          <w:color w:val="000000"/>
          <w:sz w:val="29"/>
          <w:szCs w:val="29"/>
          <w:lang w:eastAsia="zh-CN"/>
        </w:rPr>
        <w:t>，</w:t>
      </w:r>
      <w:r>
        <w:rPr>
          <w:rFonts w:ascii="Times" w:hAnsi="Times" w:cs="Times" w:hint="eastAsia"/>
          <w:color w:val="000000"/>
          <w:sz w:val="29"/>
          <w:szCs w:val="29"/>
          <w:lang w:eastAsia="zh-CN"/>
        </w:rPr>
        <w:t>中国</w:t>
      </w:r>
      <w:r>
        <w:rPr>
          <w:rFonts w:ascii="Times" w:hAnsi="Times" w:cs="Times"/>
          <w:color w:val="000000"/>
          <w:sz w:val="29"/>
          <w:szCs w:val="29"/>
          <w:lang w:eastAsia="zh-CN"/>
        </w:rPr>
        <w:t>是个多民族国家，</w:t>
      </w:r>
      <w:r w:rsidR="0075474E">
        <w:rPr>
          <w:rFonts w:ascii="Times" w:hAnsi="Times" w:cs="Times"/>
          <w:color w:val="000000"/>
          <w:sz w:val="29"/>
          <w:szCs w:val="29"/>
          <w:lang w:eastAsia="zh-CN"/>
        </w:rPr>
        <w:t>不同民族有自己的</w:t>
      </w:r>
      <w:r w:rsidR="0075474E">
        <w:rPr>
          <w:rFonts w:ascii="Times" w:hAnsi="Times" w:cs="Times" w:hint="eastAsia"/>
          <w:color w:val="000000"/>
          <w:sz w:val="29"/>
          <w:szCs w:val="29"/>
          <w:lang w:eastAsia="zh-CN"/>
        </w:rPr>
        <w:t>语言和</w:t>
      </w:r>
      <w:r w:rsidR="0075474E">
        <w:rPr>
          <w:rFonts w:ascii="Times" w:hAnsi="Times" w:cs="Times"/>
          <w:color w:val="000000"/>
          <w:sz w:val="29"/>
          <w:szCs w:val="29"/>
          <w:lang w:eastAsia="zh-CN"/>
        </w:rPr>
        <w:t>文化，</w:t>
      </w:r>
      <w:r w:rsidR="0075474E">
        <w:rPr>
          <w:rFonts w:ascii="Times" w:hAnsi="Times" w:cs="Times" w:hint="eastAsia"/>
          <w:color w:val="000000"/>
          <w:sz w:val="29"/>
          <w:szCs w:val="29"/>
          <w:lang w:eastAsia="zh-CN"/>
        </w:rPr>
        <w:t>强行</w:t>
      </w:r>
      <w:r w:rsidR="0075474E">
        <w:rPr>
          <w:rFonts w:ascii="Times" w:hAnsi="Times" w:cs="Times"/>
          <w:color w:val="000000"/>
          <w:sz w:val="29"/>
          <w:szCs w:val="29"/>
          <w:lang w:eastAsia="zh-CN"/>
        </w:rPr>
        <w:t>要求所有地区用相同的课本，学习相同的课程，</w:t>
      </w:r>
      <w:r w:rsidR="0075474E">
        <w:rPr>
          <w:rFonts w:ascii="Times" w:hAnsi="Times" w:cs="Times" w:hint="eastAsia"/>
          <w:color w:val="000000"/>
          <w:sz w:val="29"/>
          <w:szCs w:val="29"/>
          <w:lang w:eastAsia="zh-CN"/>
        </w:rPr>
        <w:t>会</w:t>
      </w:r>
      <w:r w:rsidR="0075474E">
        <w:rPr>
          <w:rFonts w:ascii="Times" w:hAnsi="Times" w:cs="Times"/>
          <w:color w:val="000000"/>
          <w:sz w:val="29"/>
          <w:szCs w:val="29"/>
          <w:lang w:eastAsia="zh-CN"/>
        </w:rPr>
        <w:t>导致各个民族</w:t>
      </w:r>
      <w:r w:rsidR="0075474E">
        <w:rPr>
          <w:rFonts w:ascii="Times" w:hAnsi="Times" w:cs="Times" w:hint="eastAsia"/>
          <w:color w:val="000000"/>
          <w:sz w:val="29"/>
          <w:szCs w:val="29"/>
          <w:lang w:eastAsia="zh-CN"/>
        </w:rPr>
        <w:t>渐渐</w:t>
      </w:r>
      <w:r w:rsidR="0075474E">
        <w:rPr>
          <w:rFonts w:ascii="Times" w:hAnsi="Times" w:cs="Times"/>
          <w:color w:val="000000"/>
          <w:sz w:val="29"/>
          <w:szCs w:val="29"/>
          <w:lang w:eastAsia="zh-CN"/>
        </w:rPr>
        <w:t>失去自己的特点。</w:t>
      </w:r>
    </w:p>
    <w:p w:rsidR="00BA4491" w:rsidRDefault="00BA4491" w:rsidP="00BA4491">
      <w:pPr>
        <w:widowControl w:val="0"/>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lang w:eastAsia="zh-CN"/>
        </w:rPr>
        <w:t xml:space="preserve">Is that true that all students should be required to learn some fundamental courses before they enter college? I bet your answer is yes. However, do you agree that </w:t>
      </w:r>
      <w:r>
        <w:rPr>
          <w:rFonts w:ascii="Times" w:hAnsi="Times" w:cs="Times" w:hint="eastAsia"/>
          <w:color w:val="000000"/>
          <w:sz w:val="29"/>
          <w:szCs w:val="29"/>
          <w:lang w:eastAsia="zh-CN"/>
        </w:rPr>
        <w:t>those fundamental course</w:t>
      </w:r>
      <w:r>
        <w:rPr>
          <w:rFonts w:ascii="Times" w:hAnsi="Times" w:cs="Times"/>
          <w:color w:val="000000"/>
          <w:sz w:val="29"/>
          <w:szCs w:val="29"/>
          <w:lang w:eastAsia="zh-CN"/>
        </w:rPr>
        <w:t>s</w:t>
      </w:r>
      <w:r>
        <w:rPr>
          <w:rFonts w:ascii="Times" w:hAnsi="Times" w:cs="Times" w:hint="eastAsia"/>
          <w:color w:val="000000"/>
          <w:sz w:val="29"/>
          <w:szCs w:val="29"/>
          <w:lang w:eastAsia="zh-CN"/>
        </w:rPr>
        <w:t xml:space="preserve"> need to be the same in a nation? People</w:t>
      </w:r>
      <w:r>
        <w:rPr>
          <w:rFonts w:ascii="Times" w:hAnsi="Times" w:cs="Times"/>
          <w:color w:val="000000"/>
          <w:sz w:val="29"/>
          <w:szCs w:val="29"/>
          <w:lang w:eastAsia="zh-CN"/>
        </w:rPr>
        <w:t>’</w:t>
      </w:r>
      <w:r>
        <w:rPr>
          <w:rFonts w:ascii="Times" w:hAnsi="Times" w:cs="Times" w:hint="eastAsia"/>
          <w:color w:val="000000"/>
          <w:sz w:val="29"/>
          <w:szCs w:val="29"/>
          <w:lang w:eastAsia="zh-CN"/>
        </w:rPr>
        <w:t>s opinions</w:t>
      </w:r>
      <w:r>
        <w:rPr>
          <w:rFonts w:ascii="Times" w:hAnsi="Times" w:cs="Times"/>
          <w:color w:val="000000"/>
          <w:sz w:val="29"/>
          <w:szCs w:val="29"/>
          <w:lang w:eastAsia="zh-CN"/>
        </w:rPr>
        <w:t xml:space="preserve"> mainly fall into two categories and I tagged them as the ‘</w:t>
      </w:r>
      <w:ins w:id="0" w:author="Jing Yuan" w:date="2017-06-01T23:00:00Z">
        <w:r w:rsidR="000D386C">
          <w:rPr>
            <w:rFonts w:ascii="Times" w:hAnsi="Times" w:cs="Times"/>
            <w:color w:val="000000"/>
            <w:sz w:val="29"/>
            <w:szCs w:val="29"/>
            <w:lang w:eastAsia="zh-CN"/>
          </w:rPr>
          <w:t>uniformity</w:t>
        </w:r>
      </w:ins>
      <w:del w:id="1" w:author="Jing Yuan" w:date="2017-06-01T23:00:00Z">
        <w:r w:rsidDel="000D386C">
          <w:rPr>
            <w:rFonts w:ascii="Times" w:hAnsi="Times" w:cs="Times"/>
            <w:color w:val="000000"/>
            <w:sz w:val="29"/>
            <w:szCs w:val="29"/>
            <w:lang w:eastAsia="zh-CN"/>
          </w:rPr>
          <w:delText>unifying curriculum</w:delText>
        </w:r>
      </w:del>
      <w:r>
        <w:rPr>
          <w:rFonts w:ascii="Times" w:hAnsi="Times" w:cs="Times"/>
          <w:color w:val="000000"/>
          <w:sz w:val="29"/>
          <w:szCs w:val="29"/>
          <w:lang w:eastAsia="zh-CN"/>
        </w:rPr>
        <w:t xml:space="preserve">’ oriented and the </w:t>
      </w:r>
      <w:ins w:id="2" w:author="Jing Yuan" w:date="2017-06-01T23:00:00Z">
        <w:r w:rsidR="000D386C">
          <w:rPr>
            <w:rFonts w:ascii="Times" w:hAnsi="Times" w:cs="Times"/>
            <w:color w:val="000000"/>
            <w:sz w:val="29"/>
            <w:szCs w:val="29"/>
            <w:lang w:eastAsia="zh-CN"/>
          </w:rPr>
          <w:t>‘</w:t>
        </w:r>
      </w:ins>
      <w:proofErr w:type="spellStart"/>
      <w:del w:id="3" w:author="Jing Yuan" w:date="2017-06-01T23:00:00Z">
        <w:r w:rsidDel="000D386C">
          <w:rPr>
            <w:rFonts w:ascii="Times" w:hAnsi="Times" w:cs="Times"/>
            <w:color w:val="000000"/>
            <w:sz w:val="29"/>
            <w:szCs w:val="29"/>
            <w:lang w:eastAsia="zh-CN"/>
          </w:rPr>
          <w:delText xml:space="preserve">‘saving </w:delText>
        </w:r>
        <w:r w:rsidRPr="00BA4491" w:rsidDel="000D386C">
          <w:rPr>
            <w:rFonts w:ascii="Times" w:hAnsi="Times" w:cs="Times"/>
            <w:color w:val="000000"/>
            <w:sz w:val="29"/>
            <w:szCs w:val="29"/>
            <w:lang w:eastAsia="zh-CN"/>
          </w:rPr>
          <w:delText>characteristic</w:delText>
        </w:r>
        <w:r w:rsidDel="000D386C">
          <w:rPr>
            <w:rFonts w:ascii="Times" w:hAnsi="Times" w:cs="Times"/>
            <w:color w:val="000000"/>
            <w:sz w:val="29"/>
            <w:szCs w:val="29"/>
            <w:lang w:eastAsia="zh-CN"/>
          </w:rPr>
          <w:delText xml:space="preserve">’ </w:delText>
        </w:r>
      </w:del>
      <w:ins w:id="4" w:author="Jing Yuan" w:date="2017-06-01T23:00:00Z">
        <w:r w:rsidR="000D386C">
          <w:rPr>
            <w:rFonts w:ascii="Times" w:hAnsi="Times" w:cs="Times"/>
            <w:color w:val="000000"/>
            <w:sz w:val="29"/>
            <w:szCs w:val="29"/>
            <w:lang w:eastAsia="zh-CN"/>
          </w:rPr>
          <w:t>diversit</w:t>
        </w:r>
        <w:proofErr w:type="spellEnd"/>
        <w:r w:rsidR="000D386C">
          <w:rPr>
            <w:rFonts w:ascii="Times" w:hAnsi="Times" w:cs="Times"/>
            <w:color w:val="000000"/>
            <w:sz w:val="29"/>
            <w:szCs w:val="29"/>
            <w:lang w:eastAsia="zh-CN"/>
          </w:rPr>
          <w:t xml:space="preserve">’ </w:t>
        </w:r>
      </w:ins>
      <w:r>
        <w:rPr>
          <w:rFonts w:ascii="Times" w:hAnsi="Times" w:cs="Times"/>
          <w:color w:val="000000"/>
          <w:sz w:val="29"/>
          <w:szCs w:val="29"/>
          <w:lang w:eastAsia="zh-CN"/>
        </w:rPr>
        <w:t>oriented. The ‘</w:t>
      </w:r>
      <w:del w:id="5" w:author="Jing Yuan" w:date="2017-06-01T23:00:00Z">
        <w:r w:rsidDel="000D386C">
          <w:rPr>
            <w:rFonts w:ascii="Times" w:hAnsi="Times" w:cs="Times"/>
            <w:color w:val="000000"/>
            <w:sz w:val="29"/>
            <w:szCs w:val="29"/>
            <w:lang w:eastAsia="zh-CN"/>
          </w:rPr>
          <w:delText>unifying curriculum’</w:delText>
        </w:r>
      </w:del>
      <w:ins w:id="6" w:author="Jing Yuan" w:date="2017-06-01T23:00:00Z">
        <w:r w:rsidR="000D386C">
          <w:rPr>
            <w:rFonts w:ascii="Times" w:hAnsi="Times" w:cs="Times"/>
            <w:color w:val="000000"/>
            <w:sz w:val="29"/>
            <w:szCs w:val="29"/>
            <w:lang w:eastAsia="zh-CN"/>
          </w:rPr>
          <w:t>uniformity</w:t>
        </w:r>
      </w:ins>
      <w:r>
        <w:rPr>
          <w:rFonts w:ascii="Times" w:hAnsi="Times" w:cs="Times"/>
          <w:color w:val="000000"/>
          <w:sz w:val="29"/>
          <w:szCs w:val="29"/>
          <w:lang w:eastAsia="zh-CN"/>
        </w:rPr>
        <w:t xml:space="preserve"> supporters assert that a nation should </w:t>
      </w:r>
      <w:commentRangeStart w:id="7"/>
      <w:r>
        <w:rPr>
          <w:rFonts w:ascii="Times" w:hAnsi="Times" w:cs="Times"/>
          <w:color w:val="000000"/>
          <w:sz w:val="29"/>
          <w:szCs w:val="29"/>
          <w:lang w:eastAsia="zh-CN"/>
        </w:rPr>
        <w:t>persuade</w:t>
      </w:r>
      <w:commentRangeEnd w:id="7"/>
      <w:r w:rsidR="005608B4">
        <w:rPr>
          <w:rStyle w:val="CommentReference"/>
        </w:rPr>
        <w:commentReference w:id="7"/>
      </w:r>
      <w:r>
        <w:rPr>
          <w:rFonts w:ascii="Times" w:hAnsi="Times" w:cs="Times"/>
          <w:color w:val="000000"/>
          <w:sz w:val="29"/>
          <w:szCs w:val="29"/>
          <w:lang w:eastAsia="zh-CN"/>
        </w:rPr>
        <w:t xml:space="preserve"> students study the same course to make sure the equity of education. Meanwhile, the ‘</w:t>
      </w:r>
      <w:del w:id="8" w:author="Jing Yuan" w:date="2017-06-01T23:01:00Z">
        <w:r w:rsidDel="005608B4">
          <w:rPr>
            <w:rFonts w:ascii="Times" w:hAnsi="Times" w:cs="Times"/>
            <w:color w:val="000000"/>
            <w:sz w:val="29"/>
            <w:szCs w:val="29"/>
            <w:lang w:eastAsia="zh-CN"/>
          </w:rPr>
          <w:delText xml:space="preserve">saving </w:delText>
        </w:r>
        <w:r w:rsidRPr="00BA4491" w:rsidDel="005608B4">
          <w:rPr>
            <w:rFonts w:ascii="Times" w:hAnsi="Times" w:cs="Times"/>
            <w:color w:val="000000"/>
            <w:sz w:val="29"/>
            <w:szCs w:val="29"/>
            <w:lang w:eastAsia="zh-CN"/>
          </w:rPr>
          <w:delText>characteristic</w:delText>
        </w:r>
        <w:r w:rsidDel="005608B4">
          <w:rPr>
            <w:rFonts w:ascii="Times" w:hAnsi="Times" w:cs="Times"/>
            <w:color w:val="000000"/>
            <w:sz w:val="29"/>
            <w:szCs w:val="29"/>
            <w:lang w:eastAsia="zh-CN"/>
          </w:rPr>
          <w:delText xml:space="preserve">’ </w:delText>
        </w:r>
      </w:del>
      <w:ins w:id="9" w:author="Jing Yuan" w:date="2017-06-01T23:01:00Z">
        <w:r w:rsidR="005608B4">
          <w:rPr>
            <w:rFonts w:ascii="Times" w:hAnsi="Times" w:cs="Times" w:hint="eastAsia"/>
            <w:color w:val="000000"/>
            <w:sz w:val="29"/>
            <w:szCs w:val="29"/>
            <w:lang w:eastAsia="zh-CN"/>
          </w:rPr>
          <w:t>diversity</w:t>
        </w:r>
        <w:r w:rsidR="005608B4">
          <w:rPr>
            <w:rFonts w:ascii="Times" w:hAnsi="Times" w:cs="Times"/>
            <w:color w:val="000000"/>
            <w:sz w:val="29"/>
            <w:szCs w:val="29"/>
            <w:lang w:eastAsia="zh-CN"/>
          </w:rPr>
          <w:t>’</w:t>
        </w:r>
        <w:r w:rsidR="005608B4">
          <w:rPr>
            <w:rFonts w:ascii="Times" w:hAnsi="Times" w:cs="Times"/>
            <w:color w:val="000000"/>
            <w:sz w:val="29"/>
            <w:szCs w:val="29"/>
            <w:lang w:eastAsia="zh-CN"/>
          </w:rPr>
          <w:t xml:space="preserve"> </w:t>
        </w:r>
      </w:ins>
      <w:r>
        <w:rPr>
          <w:rFonts w:ascii="Times" w:hAnsi="Times" w:cs="Times"/>
          <w:color w:val="000000"/>
          <w:sz w:val="29"/>
          <w:szCs w:val="29"/>
          <w:lang w:eastAsia="zh-CN"/>
        </w:rPr>
        <w:t xml:space="preserve">believers insist that we need to </w:t>
      </w:r>
      <w:r>
        <w:rPr>
          <w:rFonts w:ascii="Times" w:hAnsi="Times" w:cs="Times"/>
          <w:color w:val="000000"/>
          <w:sz w:val="29"/>
          <w:szCs w:val="29"/>
          <w:lang w:eastAsia="zh-CN"/>
        </w:rPr>
        <w:lastRenderedPageBreak/>
        <w:t xml:space="preserve">preserve the characteristic of different area. </w:t>
      </w:r>
      <w:r w:rsidR="00D2793D" w:rsidRPr="00D2793D">
        <w:rPr>
          <w:rFonts w:ascii="Times" w:hAnsi="Times" w:cs="Times"/>
          <w:color w:val="000000"/>
          <w:sz w:val="29"/>
          <w:szCs w:val="29"/>
          <w:lang w:eastAsia="zh-CN"/>
        </w:rPr>
        <w:t xml:space="preserve">Both </w:t>
      </w:r>
      <w:r w:rsidR="00D2793D">
        <w:rPr>
          <w:rFonts w:ascii="Times" w:hAnsi="Times" w:cs="Times"/>
          <w:color w:val="000000"/>
          <w:sz w:val="29"/>
          <w:szCs w:val="29"/>
          <w:lang w:eastAsia="zh-CN"/>
        </w:rPr>
        <w:t>sides justify themselves</w:t>
      </w:r>
      <w:ins w:id="10" w:author="Jing Yuan" w:date="2017-06-01T23:03:00Z">
        <w:r w:rsidR="00F077BC">
          <w:rPr>
            <w:rFonts w:ascii="Times" w:hAnsi="Times" w:cs="Times"/>
            <w:color w:val="000000"/>
            <w:sz w:val="29"/>
            <w:szCs w:val="29"/>
            <w:lang w:eastAsia="zh-CN"/>
          </w:rPr>
          <w:t xml:space="preserve"> well</w:t>
        </w:r>
      </w:ins>
      <w:r w:rsidR="00D2793D">
        <w:rPr>
          <w:rFonts w:ascii="Times" w:hAnsi="Times" w:cs="Times"/>
          <w:color w:val="000000"/>
          <w:sz w:val="29"/>
          <w:szCs w:val="29"/>
          <w:lang w:eastAsia="zh-CN"/>
        </w:rPr>
        <w:t xml:space="preserve"> with sound reason. </w:t>
      </w:r>
      <w:r>
        <w:rPr>
          <w:rFonts w:ascii="Times" w:hAnsi="Times" w:cs="Times"/>
          <w:color w:val="000000"/>
          <w:sz w:val="29"/>
          <w:szCs w:val="29"/>
          <w:lang w:eastAsia="zh-CN"/>
        </w:rPr>
        <w:t xml:space="preserve">From my perspective, in most cases, I </w:t>
      </w:r>
      <w:ins w:id="11" w:author="Jing Yuan" w:date="2017-06-01T23:04:00Z">
        <w:r w:rsidR="008B1270">
          <w:rPr>
            <w:rFonts w:ascii="Times" w:hAnsi="Times" w:cs="Times"/>
            <w:color w:val="000000"/>
            <w:sz w:val="29"/>
            <w:szCs w:val="29"/>
            <w:lang w:eastAsia="zh-CN"/>
          </w:rPr>
          <w:t xml:space="preserve">wouldn’t </w:t>
        </w:r>
      </w:ins>
      <w:ins w:id="12" w:author="Jing Yuan" w:date="2017-06-01T23:03:00Z">
        <w:r w:rsidR="008B1270">
          <w:rPr>
            <w:rFonts w:ascii="Times" w:hAnsi="Times" w:cs="Times"/>
            <w:color w:val="000000"/>
            <w:sz w:val="29"/>
            <w:szCs w:val="29"/>
            <w:lang w:eastAsia="zh-CN"/>
          </w:rPr>
          <w:t xml:space="preserve">recommend </w:t>
        </w:r>
      </w:ins>
      <w:del w:id="13" w:author="Jing Yuan" w:date="2017-06-01T23:03:00Z">
        <w:r w:rsidDel="008B1270">
          <w:rPr>
            <w:rFonts w:ascii="Times" w:hAnsi="Times" w:cs="Times" w:hint="eastAsia"/>
            <w:color w:val="000000"/>
            <w:sz w:val="29"/>
            <w:szCs w:val="29"/>
            <w:lang w:eastAsia="zh-CN"/>
          </w:rPr>
          <w:delText xml:space="preserve">suggest </w:delText>
        </w:r>
      </w:del>
      <w:r>
        <w:rPr>
          <w:rFonts w:ascii="Times" w:hAnsi="Times" w:cs="Times" w:hint="eastAsia"/>
          <w:color w:val="000000"/>
          <w:sz w:val="29"/>
          <w:szCs w:val="29"/>
          <w:lang w:eastAsia="zh-CN"/>
        </w:rPr>
        <w:t xml:space="preserve">a nation </w:t>
      </w:r>
      <w:ins w:id="14" w:author="Jing Yuan" w:date="2017-06-01T23:04:00Z">
        <w:r w:rsidR="008B1270">
          <w:rPr>
            <w:rFonts w:ascii="Times" w:hAnsi="Times" w:cs="Times"/>
            <w:color w:val="000000"/>
            <w:sz w:val="29"/>
            <w:szCs w:val="29"/>
            <w:lang w:eastAsia="zh-CN"/>
          </w:rPr>
          <w:t xml:space="preserve">ask </w:t>
        </w:r>
      </w:ins>
      <w:del w:id="15" w:author="Jing Yuan" w:date="2017-06-01T23:03:00Z">
        <w:r w:rsidDel="008B1270">
          <w:rPr>
            <w:rFonts w:ascii="Times" w:hAnsi="Times" w:cs="Times" w:hint="eastAsia"/>
            <w:color w:val="000000"/>
            <w:sz w:val="29"/>
            <w:szCs w:val="29"/>
            <w:lang w:eastAsia="zh-CN"/>
          </w:rPr>
          <w:delText xml:space="preserve">not to recommend </w:delText>
        </w:r>
      </w:del>
      <w:r>
        <w:rPr>
          <w:rFonts w:ascii="Times" w:hAnsi="Times" w:cs="Times" w:hint="eastAsia"/>
          <w:color w:val="000000"/>
          <w:sz w:val="29"/>
          <w:szCs w:val="29"/>
          <w:lang w:eastAsia="zh-CN"/>
        </w:rPr>
        <w:t>all students study the same curriculum</w:t>
      </w:r>
      <w:r>
        <w:rPr>
          <w:rFonts w:ascii="Times" w:hAnsi="Times" w:cs="Times"/>
          <w:color w:val="000000"/>
          <w:sz w:val="29"/>
          <w:szCs w:val="29"/>
          <w:lang w:eastAsia="zh-CN"/>
        </w:rPr>
        <w:t xml:space="preserve"> before </w:t>
      </w:r>
      <w:proofErr w:type="gramStart"/>
      <w:r>
        <w:rPr>
          <w:rFonts w:ascii="Times" w:hAnsi="Times" w:cs="Times"/>
          <w:color w:val="000000"/>
          <w:sz w:val="29"/>
          <w:szCs w:val="29"/>
          <w:lang w:eastAsia="zh-CN"/>
        </w:rPr>
        <w:t>college</w:t>
      </w:r>
      <w:r>
        <w:rPr>
          <w:rFonts w:ascii="Times" w:hAnsi="Times" w:cs="Times" w:hint="eastAsia"/>
          <w:color w:val="000000"/>
          <w:sz w:val="29"/>
          <w:szCs w:val="29"/>
          <w:lang w:eastAsia="zh-CN"/>
        </w:rPr>
        <w:t>.</w:t>
      </w:r>
      <w:ins w:id="16" w:author="Jing Yuan" w:date="2017-06-01T23:04:00Z">
        <w:r w:rsidR="00F97F19">
          <w:rPr>
            <w:rFonts w:ascii="Times" w:hAnsi="Times" w:cs="Times"/>
            <w:color w:val="000000"/>
            <w:sz w:val="29"/>
            <w:szCs w:val="29"/>
            <w:lang w:eastAsia="zh-CN"/>
          </w:rPr>
          <w:t>(</w:t>
        </w:r>
        <w:proofErr w:type="gramEnd"/>
        <w:r w:rsidR="00F97F19">
          <w:rPr>
            <w:rFonts w:ascii="Times" w:hAnsi="Times" w:cs="Times"/>
            <w:color w:val="000000"/>
            <w:sz w:val="29"/>
            <w:szCs w:val="29"/>
            <w:lang w:eastAsia="zh-CN"/>
          </w:rPr>
          <w:t xml:space="preserve"> or I don’t think it is wise to …/ </w:t>
        </w:r>
      </w:ins>
      <w:ins w:id="17" w:author="Jing Yuan" w:date="2017-06-01T23:07:00Z">
        <w:r w:rsidR="006F2EA2">
          <w:rPr>
            <w:rFonts w:ascii="Times" w:hAnsi="Times" w:cs="Times"/>
            <w:color w:val="000000"/>
            <w:sz w:val="29"/>
            <w:szCs w:val="29"/>
            <w:lang w:eastAsia="zh-CN"/>
          </w:rPr>
          <w:t>I favor (</w:t>
        </w:r>
        <w:r w:rsidR="006F2EA2">
          <w:rPr>
            <w:rFonts w:ascii="Times" w:hAnsi="Times" w:cs="Times" w:hint="eastAsia"/>
            <w:color w:val="000000"/>
            <w:sz w:val="29"/>
            <w:szCs w:val="29"/>
            <w:lang w:eastAsia="zh-CN"/>
          </w:rPr>
          <w:t>我倾向于</w:t>
        </w:r>
        <w:r w:rsidR="006F2EA2">
          <w:rPr>
            <w:rFonts w:ascii="Times" w:hAnsi="Times" w:cs="Times" w:hint="eastAsia"/>
            <w:color w:val="000000"/>
            <w:sz w:val="29"/>
            <w:szCs w:val="29"/>
            <w:lang w:eastAsia="zh-CN"/>
          </w:rPr>
          <w:t>)</w:t>
        </w:r>
        <w:r w:rsidR="007A3F88">
          <w:rPr>
            <w:rFonts w:ascii="Times" w:hAnsi="Times" w:cs="Times" w:hint="eastAsia"/>
            <w:color w:val="000000"/>
            <w:sz w:val="29"/>
            <w:szCs w:val="29"/>
            <w:lang w:eastAsia="zh-CN"/>
          </w:rPr>
          <w:t xml:space="preserve"> the former /latter. </w:t>
        </w:r>
      </w:ins>
    </w:p>
    <w:p w:rsidR="001726E8" w:rsidRDefault="00BA4491" w:rsidP="00BA4491">
      <w:pPr>
        <w:widowControl w:val="0"/>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lang w:eastAsia="zh-CN"/>
        </w:rPr>
        <w:t>The ‘</w:t>
      </w:r>
      <w:del w:id="18" w:author="Jing Yuan" w:date="2017-06-01T23:12:00Z">
        <w:r w:rsidDel="00503A11">
          <w:rPr>
            <w:rFonts w:ascii="Times" w:hAnsi="Times" w:cs="Times"/>
            <w:color w:val="000000"/>
            <w:sz w:val="29"/>
            <w:szCs w:val="29"/>
            <w:lang w:eastAsia="zh-CN"/>
          </w:rPr>
          <w:delText>unifying curriculum’</w:delText>
        </w:r>
      </w:del>
      <w:ins w:id="19" w:author="Jing Yuan" w:date="2017-06-01T23:12:00Z">
        <w:r w:rsidR="00503A11">
          <w:rPr>
            <w:rFonts w:ascii="Times" w:hAnsi="Times" w:cs="Times"/>
            <w:color w:val="000000"/>
            <w:sz w:val="29"/>
            <w:szCs w:val="29"/>
            <w:lang w:eastAsia="zh-CN"/>
          </w:rPr>
          <w:t>uniformity’</w:t>
        </w:r>
      </w:ins>
      <w:r>
        <w:rPr>
          <w:rFonts w:ascii="Times" w:hAnsi="Times" w:cs="Times"/>
          <w:color w:val="000000"/>
          <w:sz w:val="29"/>
          <w:szCs w:val="29"/>
          <w:lang w:eastAsia="zh-CN"/>
        </w:rPr>
        <w:t xml:space="preserve"> supporters may argue that </w:t>
      </w:r>
      <w:del w:id="20" w:author="Jing Yuan" w:date="2017-06-01T23:26:00Z">
        <w:r w:rsidDel="005659D5">
          <w:rPr>
            <w:rFonts w:ascii="Times" w:hAnsi="Times" w:cs="Times"/>
            <w:color w:val="000000"/>
            <w:sz w:val="29"/>
            <w:szCs w:val="29"/>
            <w:lang w:eastAsia="zh-CN"/>
          </w:rPr>
          <w:delText xml:space="preserve">there are many </w:delText>
        </w:r>
      </w:del>
      <w:r>
        <w:rPr>
          <w:rFonts w:ascii="Times" w:hAnsi="Times" w:cs="Times"/>
          <w:color w:val="000000"/>
          <w:sz w:val="29"/>
          <w:szCs w:val="29"/>
          <w:lang w:eastAsia="zh-CN"/>
        </w:rPr>
        <w:t>advantages</w:t>
      </w:r>
      <w:ins w:id="21" w:author="Jing Yuan" w:date="2017-06-01T23:26:00Z">
        <w:r w:rsidR="005659D5">
          <w:rPr>
            <w:rFonts w:ascii="Times" w:hAnsi="Times" w:cs="Times"/>
            <w:color w:val="000000"/>
            <w:sz w:val="29"/>
            <w:szCs w:val="29"/>
            <w:lang w:eastAsia="zh-CN"/>
          </w:rPr>
          <w:t xml:space="preserve"> for </w:t>
        </w:r>
        <w:r w:rsidR="00972F95">
          <w:rPr>
            <w:rFonts w:ascii="Times" w:hAnsi="Times" w:cs="Times"/>
            <w:color w:val="000000"/>
            <w:sz w:val="29"/>
            <w:szCs w:val="29"/>
            <w:lang w:eastAsia="zh-CN"/>
          </w:rPr>
          <w:t xml:space="preserve">a standard nationwide curriculum </w:t>
        </w:r>
      </w:ins>
      <w:ins w:id="22" w:author="Jing Yuan" w:date="2017-06-01T23:27:00Z">
        <w:r w:rsidR="00972F95">
          <w:rPr>
            <w:rFonts w:ascii="Times" w:hAnsi="Times" w:cs="Times"/>
            <w:color w:val="000000"/>
            <w:sz w:val="29"/>
            <w:szCs w:val="29"/>
            <w:lang w:eastAsia="zh-CN"/>
          </w:rPr>
          <w:t xml:space="preserve">before higher education </w:t>
        </w:r>
      </w:ins>
      <w:ins w:id="23" w:author="Jing Yuan" w:date="2017-06-01T23:26:00Z">
        <w:r w:rsidR="00972F95">
          <w:rPr>
            <w:rFonts w:ascii="Times" w:hAnsi="Times" w:cs="Times"/>
            <w:color w:val="000000"/>
            <w:sz w:val="29"/>
            <w:szCs w:val="29"/>
            <w:lang w:eastAsia="zh-CN"/>
          </w:rPr>
          <w:t>is evident.</w:t>
        </w:r>
      </w:ins>
      <w:r>
        <w:rPr>
          <w:rFonts w:ascii="Times" w:hAnsi="Times" w:cs="Times"/>
          <w:color w:val="000000"/>
          <w:sz w:val="29"/>
          <w:szCs w:val="29"/>
          <w:lang w:eastAsia="zh-CN"/>
        </w:rPr>
        <w:t xml:space="preserve"> </w:t>
      </w:r>
      <w:del w:id="24" w:author="Jing Yuan" w:date="2017-06-01T23:27:00Z">
        <w:r w:rsidDel="00972F95">
          <w:rPr>
            <w:rFonts w:ascii="Times" w:hAnsi="Times" w:cs="Times"/>
            <w:color w:val="000000"/>
            <w:sz w:val="29"/>
            <w:szCs w:val="29"/>
            <w:lang w:eastAsia="zh-CN"/>
          </w:rPr>
          <w:delText xml:space="preserve">if student study the same national curriculums before receiving </w:delText>
        </w:r>
      </w:del>
      <w:del w:id="25" w:author="Jing Yuan" w:date="2017-06-01T23:05:00Z">
        <w:r w:rsidRPr="003F4F19" w:rsidDel="00D127C7">
          <w:rPr>
            <w:rFonts w:ascii="Times" w:hAnsi="Times" w:cs="Times" w:hint="eastAsia"/>
            <w:color w:val="000000"/>
            <w:sz w:val="29"/>
            <w:szCs w:val="29"/>
            <w:lang w:eastAsia="zh-CN"/>
          </w:rPr>
          <w:delText xml:space="preserve">tertiary </w:delText>
        </w:r>
      </w:del>
      <w:del w:id="26" w:author="Jing Yuan" w:date="2017-06-01T23:27:00Z">
        <w:r w:rsidRPr="003F4F19" w:rsidDel="00972F95">
          <w:rPr>
            <w:rFonts w:ascii="Times" w:hAnsi="Times" w:cs="Times" w:hint="eastAsia"/>
            <w:color w:val="000000"/>
            <w:sz w:val="29"/>
            <w:szCs w:val="29"/>
            <w:lang w:eastAsia="zh-CN"/>
          </w:rPr>
          <w:delText>education</w:delText>
        </w:r>
        <w:r w:rsidDel="00972F95">
          <w:rPr>
            <w:rFonts w:ascii="Times" w:hAnsi="Times" w:cs="Times"/>
            <w:color w:val="000000"/>
            <w:sz w:val="29"/>
            <w:szCs w:val="29"/>
            <w:lang w:eastAsia="zh-CN"/>
          </w:rPr>
          <w:delText xml:space="preserve">. </w:delText>
        </w:r>
      </w:del>
      <w:r>
        <w:rPr>
          <w:rFonts w:ascii="Times" w:hAnsi="Times" w:cs="Times"/>
          <w:color w:val="000000"/>
          <w:sz w:val="29"/>
          <w:szCs w:val="29"/>
          <w:lang w:eastAsia="zh-CN"/>
        </w:rPr>
        <w:t xml:space="preserve">First, it would be conducive to ensure every student have reached to the same level </w:t>
      </w:r>
      <w:proofErr w:type="gramStart"/>
      <w:ins w:id="27" w:author="Jing Yuan" w:date="2017-06-01T23:24:00Z">
        <w:r w:rsidR="008E2061">
          <w:rPr>
            <w:rFonts w:ascii="Times" w:hAnsi="Times" w:cs="Times"/>
            <w:color w:val="000000"/>
            <w:sz w:val="29"/>
            <w:szCs w:val="29"/>
            <w:lang w:eastAsia="zh-CN"/>
          </w:rPr>
          <w:t xml:space="preserve">in order </w:t>
        </w:r>
      </w:ins>
      <w:r>
        <w:rPr>
          <w:rFonts w:ascii="Times" w:hAnsi="Times" w:cs="Times"/>
          <w:color w:val="000000"/>
          <w:sz w:val="29"/>
          <w:szCs w:val="29"/>
          <w:lang w:eastAsia="zh-CN"/>
        </w:rPr>
        <w:t>to</w:t>
      </w:r>
      <w:proofErr w:type="gramEnd"/>
      <w:r>
        <w:rPr>
          <w:rFonts w:ascii="Times" w:hAnsi="Times" w:cs="Times"/>
          <w:color w:val="000000"/>
          <w:sz w:val="29"/>
          <w:szCs w:val="29"/>
          <w:lang w:eastAsia="zh-CN"/>
        </w:rPr>
        <w:t xml:space="preserve"> continue his</w:t>
      </w:r>
      <w:ins w:id="28" w:author="Jing Yuan" w:date="2017-06-01T23:24:00Z">
        <w:r w:rsidR="008E2061">
          <w:rPr>
            <w:rFonts w:ascii="Times" w:hAnsi="Times" w:cs="Times"/>
            <w:color w:val="000000"/>
            <w:sz w:val="29"/>
            <w:szCs w:val="29"/>
            <w:lang w:eastAsia="zh-CN"/>
          </w:rPr>
          <w:t>/her(one’s)</w:t>
        </w:r>
      </w:ins>
      <w:r>
        <w:rPr>
          <w:rFonts w:ascii="Times" w:hAnsi="Times" w:cs="Times"/>
          <w:color w:val="000000"/>
          <w:sz w:val="29"/>
          <w:szCs w:val="29"/>
          <w:lang w:eastAsia="zh-CN"/>
        </w:rPr>
        <w:t xml:space="preserve"> higher education. Here is an example, educational r</w:t>
      </w:r>
      <w:r w:rsidRPr="00BA4491">
        <w:rPr>
          <w:rFonts w:ascii="Times" w:hAnsi="Times" w:cs="Times"/>
          <w:color w:val="000000"/>
          <w:sz w:val="29"/>
          <w:szCs w:val="29"/>
          <w:lang w:eastAsia="zh-CN"/>
        </w:rPr>
        <w:t>esources</w:t>
      </w:r>
      <w:r>
        <w:rPr>
          <w:rFonts w:ascii="Times" w:hAnsi="Times" w:cs="Times"/>
          <w:color w:val="000000"/>
          <w:sz w:val="29"/>
          <w:szCs w:val="29"/>
          <w:lang w:eastAsia="zh-CN"/>
        </w:rPr>
        <w:t xml:space="preserve"> like teachers and</w:t>
      </w:r>
      <w:r w:rsidRPr="00BA4491">
        <w:rPr>
          <w:rFonts w:ascii="Times" w:hAnsi="Times" w:cs="Times"/>
          <w:color w:val="000000"/>
          <w:sz w:val="29"/>
          <w:szCs w:val="29"/>
          <w:lang w:eastAsia="zh-CN"/>
        </w:rPr>
        <w:t xml:space="preserve"> </w:t>
      </w:r>
      <w:commentRangeStart w:id="29"/>
      <w:r w:rsidRPr="00BA4491">
        <w:rPr>
          <w:rFonts w:ascii="Times" w:hAnsi="Times" w:cs="Times"/>
          <w:color w:val="000000"/>
          <w:sz w:val="29"/>
          <w:szCs w:val="29"/>
          <w:lang w:eastAsia="zh-CN"/>
        </w:rPr>
        <w:t>teaching environment</w:t>
      </w:r>
      <w:r w:rsidR="00674F5A">
        <w:rPr>
          <w:rFonts w:ascii="Times" w:hAnsi="Times" w:cs="Times"/>
          <w:color w:val="000000"/>
          <w:sz w:val="29"/>
          <w:szCs w:val="29"/>
          <w:lang w:eastAsia="zh-CN"/>
        </w:rPr>
        <w:t xml:space="preserve"> </w:t>
      </w:r>
      <w:commentRangeEnd w:id="29"/>
      <w:r w:rsidR="00790A36">
        <w:rPr>
          <w:rStyle w:val="CommentReference"/>
        </w:rPr>
        <w:commentReference w:id="29"/>
      </w:r>
      <w:r w:rsidR="00674F5A">
        <w:rPr>
          <w:rFonts w:ascii="Times" w:hAnsi="Times" w:cs="Times"/>
          <w:color w:val="000000"/>
          <w:sz w:val="29"/>
          <w:szCs w:val="29"/>
          <w:lang w:eastAsia="zh-CN"/>
        </w:rPr>
        <w:t xml:space="preserve">of China </w:t>
      </w:r>
      <w:r>
        <w:rPr>
          <w:rFonts w:ascii="Times" w:hAnsi="Times" w:cs="Times"/>
          <w:color w:val="000000"/>
          <w:sz w:val="29"/>
          <w:szCs w:val="29"/>
          <w:lang w:eastAsia="zh-CN"/>
        </w:rPr>
        <w:t xml:space="preserve">are not evenly distributed. </w:t>
      </w:r>
      <w:del w:id="30" w:author="Jing Yuan" w:date="2017-06-01T23:09:00Z">
        <w:r w:rsidR="00D2793D" w:rsidDel="00FD76F1">
          <w:rPr>
            <w:rFonts w:ascii="Times" w:hAnsi="Times" w:cs="Times"/>
            <w:color w:val="000000"/>
            <w:sz w:val="29"/>
            <w:szCs w:val="29"/>
            <w:lang w:eastAsia="zh-CN"/>
          </w:rPr>
          <w:delText xml:space="preserve">Unifying </w:delText>
        </w:r>
      </w:del>
      <w:ins w:id="31" w:author="Jing Yuan" w:date="2017-06-01T23:09:00Z">
        <w:r w:rsidR="00FD76F1">
          <w:rPr>
            <w:rFonts w:ascii="Times" w:hAnsi="Times" w:cs="Times"/>
            <w:color w:val="000000"/>
            <w:sz w:val="29"/>
            <w:szCs w:val="29"/>
            <w:lang w:eastAsia="zh-CN"/>
          </w:rPr>
          <w:t xml:space="preserve">A standard </w:t>
        </w:r>
      </w:ins>
      <w:del w:id="32" w:author="Jing Yuan" w:date="2017-06-01T23:09:00Z">
        <w:r w:rsidR="00D2793D" w:rsidDel="00FD76F1">
          <w:rPr>
            <w:rFonts w:ascii="Times" w:hAnsi="Times" w:cs="Times"/>
            <w:color w:val="000000"/>
            <w:sz w:val="29"/>
            <w:szCs w:val="29"/>
            <w:lang w:eastAsia="zh-CN"/>
          </w:rPr>
          <w:delText xml:space="preserve">the </w:delText>
        </w:r>
      </w:del>
      <w:r w:rsidR="00D2793D">
        <w:rPr>
          <w:rFonts w:ascii="Times" w:hAnsi="Times" w:cs="Times"/>
          <w:color w:val="000000"/>
          <w:sz w:val="29"/>
          <w:szCs w:val="29"/>
          <w:lang w:eastAsia="zh-CN"/>
        </w:rPr>
        <w:t xml:space="preserve">curriculum could avoid widening </w:t>
      </w:r>
      <w:r w:rsidR="00D2793D" w:rsidRPr="003F4F19">
        <w:rPr>
          <w:rFonts w:ascii="Times" w:hAnsi="Times" w:cs="Times" w:hint="eastAsia"/>
          <w:color w:val="000000"/>
          <w:sz w:val="29"/>
          <w:szCs w:val="29"/>
          <w:lang w:eastAsia="zh-CN"/>
        </w:rPr>
        <w:t xml:space="preserve">the disparity </w:t>
      </w:r>
      <w:r w:rsidR="00D2793D">
        <w:rPr>
          <w:rFonts w:ascii="Times" w:hAnsi="Times" w:cs="Times"/>
          <w:color w:val="000000"/>
          <w:sz w:val="29"/>
          <w:szCs w:val="29"/>
          <w:lang w:eastAsia="zh-CN"/>
        </w:rPr>
        <w:t xml:space="preserve">in education </w:t>
      </w:r>
      <w:r w:rsidR="00D2793D" w:rsidRPr="003F4F19">
        <w:rPr>
          <w:rFonts w:ascii="Times" w:hAnsi="Times" w:cs="Times" w:hint="eastAsia"/>
          <w:color w:val="000000"/>
          <w:sz w:val="29"/>
          <w:szCs w:val="29"/>
          <w:lang w:eastAsia="zh-CN"/>
        </w:rPr>
        <w:t>between</w:t>
      </w:r>
      <w:r w:rsidR="00D2793D">
        <w:rPr>
          <w:rFonts w:ascii="Times" w:hAnsi="Times" w:cs="Times"/>
          <w:color w:val="000000"/>
          <w:sz w:val="29"/>
          <w:szCs w:val="29"/>
          <w:lang w:eastAsia="zh-CN"/>
        </w:rPr>
        <w:t xml:space="preserve"> </w:t>
      </w:r>
      <w:del w:id="33" w:author="Jing Yuan" w:date="2017-06-01T23:09:00Z">
        <w:r w:rsidR="00D2793D" w:rsidRPr="00D2793D" w:rsidDel="003F1DDE">
          <w:rPr>
            <w:rFonts w:ascii="Times" w:hAnsi="Times" w:cs="Times"/>
            <w:color w:val="000000"/>
            <w:sz w:val="29"/>
            <w:szCs w:val="29"/>
            <w:lang w:eastAsia="zh-CN"/>
          </w:rPr>
          <w:delText>different regions</w:delText>
        </w:r>
      </w:del>
      <w:ins w:id="34" w:author="Jing Yuan" w:date="2017-06-01T23:09:00Z">
        <w:r w:rsidR="003F1DDE">
          <w:rPr>
            <w:rFonts w:ascii="Times" w:hAnsi="Times" w:cs="Times"/>
            <w:color w:val="000000"/>
            <w:sz w:val="29"/>
            <w:szCs w:val="29"/>
            <w:lang w:eastAsia="zh-CN"/>
          </w:rPr>
          <w:t xml:space="preserve">developed and </w:t>
        </w:r>
        <w:r w:rsidR="00FD76F1">
          <w:rPr>
            <w:rFonts w:ascii="Times" w:hAnsi="Times" w:cs="Times"/>
            <w:color w:val="000000"/>
            <w:sz w:val="29"/>
            <w:szCs w:val="29"/>
            <w:lang w:eastAsia="zh-CN"/>
          </w:rPr>
          <w:t>underdeveloped region</w:t>
        </w:r>
      </w:ins>
      <w:r w:rsidR="00D2793D">
        <w:rPr>
          <w:rFonts w:ascii="Times" w:hAnsi="Times" w:cs="Times"/>
          <w:color w:val="000000"/>
          <w:sz w:val="29"/>
          <w:szCs w:val="29"/>
          <w:lang w:eastAsia="zh-CN"/>
        </w:rPr>
        <w:t xml:space="preserve">. Second, </w:t>
      </w:r>
      <w:r w:rsidR="00D2793D" w:rsidRPr="00D2793D">
        <w:rPr>
          <w:rFonts w:ascii="Times" w:hAnsi="Times" w:cs="Times"/>
          <w:color w:val="000000"/>
          <w:sz w:val="29"/>
          <w:szCs w:val="29"/>
          <w:lang w:eastAsia="zh-CN"/>
        </w:rPr>
        <w:t>consistent national education</w:t>
      </w:r>
      <w:r w:rsidR="00D2793D">
        <w:rPr>
          <w:rFonts w:ascii="Times" w:hAnsi="Times" w:cs="Times"/>
          <w:color w:val="000000"/>
          <w:sz w:val="29"/>
          <w:szCs w:val="29"/>
          <w:lang w:eastAsia="zh-CN"/>
        </w:rPr>
        <w:t xml:space="preserve"> would contribute to </w:t>
      </w:r>
      <w:ins w:id="35" w:author="Jing Yuan" w:date="2017-06-01T23:11:00Z">
        <w:r w:rsidR="00790A36">
          <w:rPr>
            <w:rFonts w:ascii="Times" w:hAnsi="Times" w:cs="Times"/>
            <w:color w:val="000000"/>
            <w:sz w:val="29"/>
            <w:szCs w:val="29"/>
            <w:lang w:eastAsia="zh-CN"/>
          </w:rPr>
          <w:t xml:space="preserve">improvement </w:t>
        </w:r>
      </w:ins>
      <w:del w:id="36" w:author="Jing Yuan" w:date="2017-06-01T23:11:00Z">
        <w:r w:rsidR="00D2793D" w:rsidDel="00790A36">
          <w:rPr>
            <w:rFonts w:ascii="Times" w:hAnsi="Times" w:cs="Times"/>
            <w:color w:val="000000"/>
            <w:sz w:val="29"/>
            <w:szCs w:val="29"/>
            <w:lang w:eastAsia="zh-CN"/>
          </w:rPr>
          <w:delText xml:space="preserve">heighten </w:delText>
        </w:r>
        <w:r w:rsidR="00D2793D" w:rsidDel="00503A11">
          <w:rPr>
            <w:rFonts w:ascii="Times" w:hAnsi="Times" w:cs="Times"/>
            <w:color w:val="000000"/>
            <w:sz w:val="29"/>
            <w:szCs w:val="29"/>
            <w:lang w:eastAsia="zh-CN"/>
          </w:rPr>
          <w:delText>the quality of all</w:delText>
        </w:r>
      </w:del>
      <w:ins w:id="37" w:author="Jing Yuan" w:date="2017-06-01T23:11:00Z">
        <w:r w:rsidR="00503A11">
          <w:rPr>
            <w:rFonts w:ascii="Times" w:hAnsi="Times" w:cs="Times"/>
            <w:color w:val="000000"/>
            <w:sz w:val="29"/>
            <w:szCs w:val="29"/>
            <w:lang w:eastAsia="zh-CN"/>
          </w:rPr>
          <w:t xml:space="preserve">of the overall </w:t>
        </w:r>
      </w:ins>
      <w:ins w:id="38" w:author="Jing Yuan" w:date="2017-06-01T23:12:00Z">
        <w:r w:rsidR="00503A11">
          <w:rPr>
            <w:rFonts w:ascii="Times" w:hAnsi="Times" w:cs="Times"/>
            <w:color w:val="000000"/>
            <w:sz w:val="29"/>
            <w:szCs w:val="29"/>
            <w:lang w:eastAsia="zh-CN"/>
          </w:rPr>
          <w:t xml:space="preserve">literacy. </w:t>
        </w:r>
      </w:ins>
      <w:del w:id="39" w:author="Jing Yuan" w:date="2017-06-01T23:12:00Z">
        <w:r w:rsidR="00D2793D" w:rsidDel="00503A11">
          <w:rPr>
            <w:rFonts w:ascii="Times" w:hAnsi="Times" w:cs="Times"/>
            <w:color w:val="000000"/>
            <w:sz w:val="29"/>
            <w:szCs w:val="29"/>
            <w:lang w:eastAsia="zh-CN"/>
          </w:rPr>
          <w:delText xml:space="preserve"> the people.  </w:delText>
        </w:r>
      </w:del>
      <w:r w:rsidR="00D2793D">
        <w:rPr>
          <w:rFonts w:ascii="Times" w:hAnsi="Times" w:cs="Times"/>
          <w:color w:val="000000"/>
          <w:sz w:val="29"/>
          <w:szCs w:val="29"/>
          <w:lang w:eastAsia="zh-CN"/>
        </w:rPr>
        <w:t>In sum, the ‘</w:t>
      </w:r>
      <w:del w:id="40" w:author="Jing Yuan" w:date="2017-06-01T23:12:00Z">
        <w:r w:rsidR="00D2793D" w:rsidDel="00503A11">
          <w:rPr>
            <w:rFonts w:ascii="Times" w:hAnsi="Times" w:cs="Times"/>
            <w:color w:val="000000"/>
            <w:sz w:val="29"/>
            <w:szCs w:val="29"/>
            <w:lang w:eastAsia="zh-CN"/>
          </w:rPr>
          <w:delText>unifying curriculum’</w:delText>
        </w:r>
      </w:del>
      <w:ins w:id="41" w:author="Jing Yuan" w:date="2017-06-01T23:12:00Z">
        <w:r w:rsidR="00503A11">
          <w:rPr>
            <w:rFonts w:ascii="Times" w:hAnsi="Times" w:cs="Times"/>
            <w:color w:val="000000"/>
            <w:sz w:val="29"/>
            <w:szCs w:val="29"/>
            <w:lang w:eastAsia="zh-CN"/>
          </w:rPr>
          <w:t>uniformity’</w:t>
        </w:r>
      </w:ins>
      <w:r w:rsidR="00D2793D">
        <w:rPr>
          <w:rFonts w:ascii="Times" w:hAnsi="Times" w:cs="Times"/>
          <w:color w:val="000000"/>
          <w:sz w:val="29"/>
          <w:szCs w:val="29"/>
          <w:lang w:eastAsia="zh-CN"/>
        </w:rPr>
        <w:t xml:space="preserve"> supporters</w:t>
      </w:r>
      <w:r w:rsidR="00830C87">
        <w:rPr>
          <w:rFonts w:ascii="Times" w:hAnsi="Times" w:cs="Times"/>
          <w:color w:val="000000"/>
          <w:sz w:val="29"/>
          <w:szCs w:val="29"/>
          <w:lang w:eastAsia="zh-CN"/>
        </w:rPr>
        <w:t xml:space="preserve"> </w:t>
      </w:r>
      <w:r w:rsidR="001726E8">
        <w:rPr>
          <w:rFonts w:ascii="Times" w:hAnsi="Times" w:cs="Times"/>
          <w:color w:val="000000"/>
          <w:sz w:val="29"/>
          <w:szCs w:val="29"/>
          <w:lang w:eastAsia="zh-CN"/>
        </w:rPr>
        <w:t>are</w:t>
      </w:r>
      <w:r w:rsidR="00830C87">
        <w:rPr>
          <w:rFonts w:ascii="Times" w:hAnsi="Times" w:cs="Times"/>
          <w:color w:val="000000"/>
          <w:sz w:val="29"/>
          <w:szCs w:val="29"/>
          <w:lang w:eastAsia="zh-CN"/>
        </w:rPr>
        <w:t xml:space="preserve"> </w:t>
      </w:r>
      <w:commentRangeStart w:id="42"/>
      <w:r w:rsidR="00830C87">
        <w:rPr>
          <w:rFonts w:ascii="Times" w:hAnsi="Times" w:cs="Times"/>
          <w:color w:val="000000"/>
          <w:sz w:val="29"/>
          <w:szCs w:val="29"/>
          <w:lang w:eastAsia="zh-CN"/>
        </w:rPr>
        <w:t>right</w:t>
      </w:r>
      <w:commentRangeEnd w:id="42"/>
      <w:r w:rsidR="00053CA0">
        <w:rPr>
          <w:rStyle w:val="CommentReference"/>
        </w:rPr>
        <w:commentReference w:id="42"/>
      </w:r>
      <w:r w:rsidR="00830C87">
        <w:rPr>
          <w:rFonts w:ascii="Times" w:hAnsi="Times" w:cs="Times"/>
          <w:color w:val="000000"/>
          <w:sz w:val="29"/>
          <w:szCs w:val="29"/>
          <w:lang w:eastAsia="zh-CN"/>
        </w:rPr>
        <w:t xml:space="preserve"> </w:t>
      </w:r>
      <w:ins w:id="43" w:author="Jing Yuan" w:date="2017-06-01T23:23:00Z">
        <w:r w:rsidR="008C38CB">
          <w:rPr>
            <w:rFonts w:ascii="Times" w:hAnsi="Times" w:cs="Times" w:hint="eastAsia"/>
            <w:color w:val="000000"/>
            <w:sz w:val="29"/>
            <w:szCs w:val="29"/>
            <w:lang w:eastAsia="zh-CN"/>
          </w:rPr>
          <w:t xml:space="preserve">on point </w:t>
        </w:r>
      </w:ins>
      <w:r w:rsidR="00830C87">
        <w:rPr>
          <w:rFonts w:ascii="Times" w:hAnsi="Times" w:cs="Times"/>
          <w:color w:val="000000"/>
          <w:sz w:val="29"/>
          <w:szCs w:val="29"/>
          <w:lang w:eastAsia="zh-CN"/>
        </w:rPr>
        <w:t xml:space="preserve">considering the </w:t>
      </w:r>
      <w:ins w:id="44" w:author="Jing Yuan" w:date="2017-06-01T23:21:00Z">
        <w:r w:rsidR="00053CA0">
          <w:rPr>
            <w:rFonts w:ascii="Times" w:hAnsi="Times" w:cs="Times"/>
            <w:color w:val="000000"/>
            <w:sz w:val="29"/>
            <w:szCs w:val="29"/>
            <w:lang w:eastAsia="zh-CN"/>
          </w:rPr>
          <w:t xml:space="preserve">imbalanced </w:t>
        </w:r>
      </w:ins>
      <w:del w:id="45" w:author="Jing Yuan" w:date="2017-06-01T23:20:00Z">
        <w:r w:rsidR="00830C87" w:rsidRPr="00830C87" w:rsidDel="008224E6">
          <w:rPr>
            <w:rFonts w:ascii="Times" w:hAnsi="Times" w:cs="Times"/>
            <w:color w:val="000000"/>
            <w:sz w:val="29"/>
            <w:szCs w:val="29"/>
            <w:lang w:eastAsia="zh-CN"/>
          </w:rPr>
          <w:delText>impartial</w:delText>
        </w:r>
        <w:r w:rsidR="00830C87" w:rsidDel="008224E6">
          <w:rPr>
            <w:rFonts w:ascii="Times" w:hAnsi="Times" w:cs="Times"/>
            <w:color w:val="000000"/>
            <w:sz w:val="29"/>
            <w:szCs w:val="29"/>
            <w:lang w:eastAsia="zh-CN"/>
          </w:rPr>
          <w:delText xml:space="preserve"> </w:delText>
        </w:r>
      </w:del>
      <w:r w:rsidR="00830C87">
        <w:rPr>
          <w:rFonts w:ascii="Times" w:hAnsi="Times" w:cs="Times" w:hint="eastAsia"/>
          <w:color w:val="000000"/>
          <w:sz w:val="29"/>
          <w:szCs w:val="29"/>
          <w:lang w:eastAsia="zh-CN"/>
        </w:rPr>
        <w:t>education</w:t>
      </w:r>
      <w:ins w:id="46" w:author="Jing Yuan" w:date="2017-06-01T23:23:00Z">
        <w:r w:rsidR="008C38CB">
          <w:rPr>
            <w:rFonts w:ascii="Times" w:hAnsi="Times" w:cs="Times"/>
            <w:color w:val="000000"/>
            <w:sz w:val="29"/>
            <w:szCs w:val="29"/>
            <w:lang w:eastAsia="zh-CN"/>
          </w:rPr>
          <w:t xml:space="preserve"> resource</w:t>
        </w:r>
      </w:ins>
      <w:r w:rsidR="00830C87">
        <w:rPr>
          <w:rFonts w:ascii="Times" w:hAnsi="Times" w:cs="Times"/>
          <w:color w:val="000000"/>
          <w:sz w:val="29"/>
          <w:szCs w:val="29"/>
          <w:lang w:eastAsia="zh-CN"/>
        </w:rPr>
        <w:t>.</w:t>
      </w:r>
    </w:p>
    <w:p w:rsidR="00830C87" w:rsidRDefault="00830C87" w:rsidP="00BA4491">
      <w:pPr>
        <w:widowControl w:val="0"/>
        <w:autoSpaceDE w:val="0"/>
        <w:autoSpaceDN w:val="0"/>
        <w:adjustRightInd w:val="0"/>
        <w:spacing w:after="240" w:line="340" w:lineRule="atLeast"/>
        <w:rPr>
          <w:rFonts w:ascii="Times" w:hAnsi="Times" w:cs="Times"/>
          <w:color w:val="000000"/>
          <w:sz w:val="29"/>
          <w:szCs w:val="29"/>
          <w:lang w:eastAsia="zh-CN"/>
        </w:rPr>
      </w:pPr>
      <w:r>
        <w:rPr>
          <w:rFonts w:ascii="Times" w:hAnsi="Times" w:cs="Times" w:hint="eastAsia"/>
          <w:color w:val="000000"/>
          <w:sz w:val="29"/>
          <w:szCs w:val="29"/>
          <w:lang w:eastAsia="zh-CN"/>
        </w:rPr>
        <w:t xml:space="preserve">Nevertheless, </w:t>
      </w:r>
      <w:ins w:id="47" w:author="Jing Yuan" w:date="2017-06-01T23:27:00Z">
        <w:r w:rsidR="00D5743D">
          <w:rPr>
            <w:rFonts w:ascii="Times" w:hAnsi="Times" w:cs="Times"/>
            <w:color w:val="000000"/>
            <w:sz w:val="29"/>
            <w:szCs w:val="29"/>
            <w:lang w:eastAsia="zh-CN"/>
          </w:rPr>
          <w:t xml:space="preserve">one big </w:t>
        </w:r>
      </w:ins>
      <w:ins w:id="48" w:author="Jing Yuan" w:date="2017-06-01T23:28:00Z">
        <w:r w:rsidR="00D5743D">
          <w:rPr>
            <w:rFonts w:ascii="Times" w:hAnsi="Times" w:cs="Times"/>
            <w:color w:val="000000"/>
            <w:sz w:val="29"/>
            <w:szCs w:val="29"/>
            <w:lang w:eastAsia="zh-CN"/>
          </w:rPr>
          <w:t>disadvantage</w:t>
        </w:r>
      </w:ins>
      <w:ins w:id="49" w:author="Jing Yuan" w:date="2017-06-01T23:27:00Z">
        <w:r w:rsidR="00D5743D">
          <w:rPr>
            <w:rFonts w:ascii="Times" w:hAnsi="Times" w:cs="Times"/>
            <w:color w:val="000000"/>
            <w:sz w:val="29"/>
            <w:szCs w:val="29"/>
            <w:lang w:eastAsia="zh-CN"/>
          </w:rPr>
          <w:t xml:space="preserve"> </w:t>
        </w:r>
      </w:ins>
      <w:ins w:id="50" w:author="Jing Yuan" w:date="2017-06-01T23:28:00Z">
        <w:r w:rsidR="00D5743D">
          <w:rPr>
            <w:rFonts w:ascii="Times" w:hAnsi="Times" w:cs="Times"/>
            <w:color w:val="000000"/>
            <w:sz w:val="29"/>
            <w:szCs w:val="29"/>
            <w:lang w:eastAsia="zh-CN"/>
          </w:rPr>
          <w:t xml:space="preserve">for a </w:t>
        </w:r>
      </w:ins>
      <w:ins w:id="51" w:author="Jing Yuan" w:date="2017-06-01T23:31:00Z">
        <w:r w:rsidR="00140027">
          <w:rPr>
            <w:rFonts w:ascii="Times" w:hAnsi="Times" w:cs="Times"/>
            <w:color w:val="000000"/>
            <w:sz w:val="29"/>
            <w:szCs w:val="29"/>
            <w:lang w:eastAsia="zh-CN"/>
          </w:rPr>
          <w:t>unitary</w:t>
        </w:r>
      </w:ins>
      <w:ins w:id="52" w:author="Jing Yuan" w:date="2017-06-01T23:28:00Z">
        <w:r w:rsidR="00D5743D">
          <w:rPr>
            <w:rFonts w:ascii="Times" w:hAnsi="Times" w:cs="Times"/>
            <w:color w:val="000000"/>
            <w:sz w:val="29"/>
            <w:szCs w:val="29"/>
            <w:lang w:eastAsia="zh-CN"/>
          </w:rPr>
          <w:t xml:space="preserve"> curriculum </w:t>
        </w:r>
      </w:ins>
      <w:ins w:id="53" w:author="Jing Yuan" w:date="2017-06-01T23:31:00Z">
        <w:r w:rsidR="00140027">
          <w:rPr>
            <w:rFonts w:ascii="Times" w:hAnsi="Times" w:cs="Times"/>
            <w:color w:val="000000"/>
            <w:sz w:val="29"/>
            <w:szCs w:val="29"/>
            <w:lang w:eastAsia="zh-CN"/>
          </w:rPr>
          <w:t>for a</w:t>
        </w:r>
      </w:ins>
      <w:ins w:id="54" w:author="Jing Yuan" w:date="2017-06-01T23:35:00Z">
        <w:r w:rsidR="003A1524">
          <w:rPr>
            <w:rFonts w:ascii="Times" w:hAnsi="Times" w:cs="Times"/>
            <w:color w:val="000000"/>
            <w:sz w:val="29"/>
            <w:szCs w:val="29"/>
            <w:lang w:eastAsia="zh-CN"/>
          </w:rPr>
          <w:t xml:space="preserve"> nation</w:t>
        </w:r>
      </w:ins>
      <w:ins w:id="55" w:author="Jing Yuan" w:date="2017-06-01T23:31:00Z">
        <w:r w:rsidR="00140027">
          <w:rPr>
            <w:rFonts w:ascii="Times" w:hAnsi="Times" w:cs="Times"/>
            <w:color w:val="000000"/>
            <w:sz w:val="29"/>
            <w:szCs w:val="29"/>
            <w:lang w:eastAsia="zh-CN"/>
          </w:rPr>
          <w:t xml:space="preserve"> </w:t>
        </w:r>
      </w:ins>
      <w:ins w:id="56" w:author="Jing Yuan" w:date="2017-06-01T23:28:00Z">
        <w:r w:rsidR="00D5743D">
          <w:rPr>
            <w:rFonts w:ascii="Times" w:hAnsi="Times" w:cs="Times"/>
            <w:color w:val="000000"/>
            <w:sz w:val="29"/>
            <w:szCs w:val="29"/>
            <w:lang w:eastAsia="zh-CN"/>
          </w:rPr>
          <w:t xml:space="preserve">is </w:t>
        </w:r>
      </w:ins>
      <w:ins w:id="57" w:author="Jing Yuan" w:date="2017-06-01T23:25:00Z">
        <w:r w:rsidR="00243F31">
          <w:rPr>
            <w:rFonts w:ascii="Times" w:hAnsi="Times" w:cs="Times"/>
            <w:color w:val="000000"/>
            <w:sz w:val="29"/>
            <w:szCs w:val="29"/>
            <w:lang w:eastAsia="zh-CN"/>
          </w:rPr>
          <w:t>obvious</w:t>
        </w:r>
      </w:ins>
      <w:ins w:id="58" w:author="Jing Yuan" w:date="2017-06-01T23:28:00Z">
        <w:r w:rsidR="000B375B">
          <w:rPr>
            <w:rFonts w:ascii="Times" w:hAnsi="Times" w:cs="Times"/>
            <w:color w:val="000000"/>
            <w:sz w:val="29"/>
            <w:szCs w:val="29"/>
            <w:lang w:eastAsia="zh-CN"/>
          </w:rPr>
          <w:t xml:space="preserve">- it </w:t>
        </w:r>
      </w:ins>
      <w:ins w:id="59" w:author="Jing Yuan" w:date="2017-06-01T23:32:00Z">
        <w:r w:rsidR="00D1597E">
          <w:rPr>
            <w:rFonts w:ascii="Times" w:hAnsi="Times" w:cs="Times"/>
            <w:color w:val="000000"/>
            <w:sz w:val="29"/>
            <w:szCs w:val="29"/>
            <w:lang w:eastAsia="zh-CN"/>
          </w:rPr>
          <w:t>erases</w:t>
        </w:r>
      </w:ins>
      <w:ins w:id="60" w:author="Jing Yuan" w:date="2017-06-01T23:28:00Z">
        <w:r w:rsidR="000B375B">
          <w:rPr>
            <w:rFonts w:ascii="Times" w:hAnsi="Times" w:cs="Times"/>
            <w:color w:val="000000"/>
            <w:sz w:val="29"/>
            <w:szCs w:val="29"/>
            <w:lang w:eastAsia="zh-CN"/>
          </w:rPr>
          <w:t xml:space="preserve"> the diversity, the cultural diversity</w:t>
        </w:r>
        <w:r w:rsidR="00957ACB">
          <w:rPr>
            <w:rFonts w:ascii="Times" w:hAnsi="Times" w:cs="Times"/>
            <w:color w:val="000000"/>
            <w:sz w:val="29"/>
            <w:szCs w:val="29"/>
            <w:lang w:eastAsia="zh-CN"/>
          </w:rPr>
          <w:t xml:space="preserve"> for a country, </w:t>
        </w:r>
        <w:r w:rsidR="00D1597E">
          <w:rPr>
            <w:rFonts w:ascii="Times" w:hAnsi="Times" w:cs="Times"/>
            <w:color w:val="000000"/>
            <w:sz w:val="29"/>
            <w:szCs w:val="29"/>
            <w:lang w:eastAsia="zh-CN"/>
          </w:rPr>
          <w:t xml:space="preserve">the </w:t>
        </w:r>
      </w:ins>
      <w:ins w:id="61" w:author="Jing Yuan" w:date="2017-06-01T23:33:00Z">
        <w:r w:rsidR="00B40054">
          <w:rPr>
            <w:rFonts w:ascii="Times" w:hAnsi="Times" w:cs="Times"/>
            <w:color w:val="000000"/>
            <w:sz w:val="29"/>
            <w:szCs w:val="29"/>
            <w:lang w:eastAsia="zh-CN"/>
          </w:rPr>
          <w:t xml:space="preserve">various </w:t>
        </w:r>
      </w:ins>
      <w:ins w:id="62" w:author="Jing Yuan" w:date="2017-06-01T23:28:00Z">
        <w:r w:rsidR="00D1597E">
          <w:rPr>
            <w:rFonts w:ascii="Times" w:hAnsi="Times" w:cs="Times"/>
            <w:color w:val="000000"/>
            <w:sz w:val="29"/>
            <w:szCs w:val="29"/>
            <w:lang w:eastAsia="zh-CN"/>
          </w:rPr>
          <w:t>personality</w:t>
        </w:r>
        <w:r w:rsidR="00B40054">
          <w:rPr>
            <w:rFonts w:ascii="Times" w:hAnsi="Times" w:cs="Times"/>
            <w:color w:val="000000"/>
            <w:sz w:val="29"/>
            <w:szCs w:val="29"/>
            <w:lang w:eastAsia="zh-CN"/>
          </w:rPr>
          <w:t xml:space="preserve"> for </w:t>
        </w:r>
      </w:ins>
      <w:ins w:id="63" w:author="Jing Yuan" w:date="2017-06-01T23:34:00Z">
        <w:r w:rsidR="00381BD4">
          <w:rPr>
            <w:rFonts w:ascii="Times" w:hAnsi="Times" w:cs="Times"/>
            <w:color w:val="000000"/>
            <w:sz w:val="29"/>
            <w:szCs w:val="29"/>
            <w:lang w:eastAsia="zh-CN"/>
          </w:rPr>
          <w:t xml:space="preserve">different individual. </w:t>
        </w:r>
      </w:ins>
      <w:del w:id="64" w:author="Jing Yuan" w:date="2017-06-01T23:34:00Z">
        <w:r w:rsidR="001726E8" w:rsidDel="00381BD4">
          <w:rPr>
            <w:rFonts w:ascii="Times" w:hAnsi="Times" w:cs="Times"/>
            <w:color w:val="000000"/>
            <w:sz w:val="29"/>
            <w:szCs w:val="29"/>
            <w:lang w:eastAsia="zh-CN"/>
          </w:rPr>
          <w:delText>the ‘</w:delText>
        </w:r>
      </w:del>
      <w:del w:id="65" w:author="Jing Yuan" w:date="2017-06-01T23:24:00Z">
        <w:r w:rsidR="001726E8" w:rsidDel="00243F31">
          <w:rPr>
            <w:rFonts w:ascii="Times" w:hAnsi="Times" w:cs="Times"/>
            <w:color w:val="000000"/>
            <w:sz w:val="29"/>
            <w:szCs w:val="29"/>
            <w:lang w:eastAsia="zh-CN"/>
          </w:rPr>
          <w:delText xml:space="preserve">saving </w:delText>
        </w:r>
        <w:r w:rsidR="001726E8" w:rsidRPr="00BA4491" w:rsidDel="00243F31">
          <w:rPr>
            <w:rFonts w:ascii="Times" w:hAnsi="Times" w:cs="Times"/>
            <w:color w:val="000000"/>
            <w:sz w:val="29"/>
            <w:szCs w:val="29"/>
            <w:lang w:eastAsia="zh-CN"/>
          </w:rPr>
          <w:delText>characteristic</w:delText>
        </w:r>
        <w:r w:rsidR="001726E8" w:rsidDel="00243F31">
          <w:rPr>
            <w:rFonts w:ascii="Times" w:hAnsi="Times" w:cs="Times"/>
            <w:color w:val="000000"/>
            <w:sz w:val="29"/>
            <w:szCs w:val="29"/>
            <w:lang w:eastAsia="zh-CN"/>
          </w:rPr>
          <w:delText>’</w:delText>
        </w:r>
      </w:del>
      <w:del w:id="66" w:author="Jing Yuan" w:date="2017-06-01T23:34:00Z">
        <w:r w:rsidR="001726E8" w:rsidDel="00381BD4">
          <w:rPr>
            <w:rFonts w:ascii="Times" w:hAnsi="Times" w:cs="Times"/>
            <w:color w:val="000000"/>
            <w:sz w:val="29"/>
            <w:szCs w:val="29"/>
            <w:lang w:eastAsia="zh-CN"/>
          </w:rPr>
          <w:delText xml:space="preserve"> believers could also cite some serious drawbacks. </w:delText>
        </w:r>
      </w:del>
      <w:r w:rsidR="004441B1">
        <w:rPr>
          <w:rFonts w:ascii="Times" w:hAnsi="Times" w:cs="Times" w:hint="eastAsia"/>
          <w:color w:val="000000"/>
          <w:sz w:val="29"/>
          <w:szCs w:val="29"/>
          <w:lang w:eastAsia="zh-CN"/>
        </w:rPr>
        <w:t>T</w:t>
      </w:r>
      <w:r w:rsidR="004441B1" w:rsidRPr="004441B1">
        <w:rPr>
          <w:rFonts w:ascii="Times" w:hAnsi="Times" w:cs="Times"/>
          <w:color w:val="000000"/>
          <w:sz w:val="29"/>
          <w:szCs w:val="29"/>
          <w:lang w:eastAsia="zh-CN"/>
        </w:rPr>
        <w:t>o be specific</w:t>
      </w:r>
      <w:r w:rsidR="004441B1">
        <w:rPr>
          <w:rFonts w:ascii="Times" w:hAnsi="Times" w:cs="Times"/>
          <w:color w:val="000000"/>
          <w:sz w:val="29"/>
          <w:szCs w:val="29"/>
          <w:lang w:eastAsia="zh-CN"/>
        </w:rPr>
        <w:t xml:space="preserve">, a nation who </w:t>
      </w:r>
      <w:r w:rsidR="004441B1" w:rsidRPr="004441B1">
        <w:rPr>
          <w:rFonts w:ascii="Times" w:hAnsi="Times" w:cs="Times"/>
          <w:color w:val="000000"/>
          <w:sz w:val="29"/>
          <w:szCs w:val="29"/>
          <w:lang w:eastAsia="zh-CN"/>
        </w:rPr>
        <w:t>endorse</w:t>
      </w:r>
      <w:r w:rsidR="004441B1">
        <w:rPr>
          <w:rFonts w:ascii="Times" w:hAnsi="Times" w:cs="Times"/>
          <w:color w:val="000000"/>
          <w:sz w:val="29"/>
          <w:szCs w:val="29"/>
          <w:lang w:eastAsia="zh-CN"/>
        </w:rPr>
        <w:t xml:space="preserve">s </w:t>
      </w:r>
      <w:ins w:id="67" w:author="Jing Yuan" w:date="2017-06-02T00:15:00Z">
        <w:r w:rsidR="006636E8">
          <w:rPr>
            <w:rFonts w:ascii="Times" w:hAnsi="Times" w:cs="Times"/>
            <w:color w:val="000000"/>
            <w:sz w:val="29"/>
            <w:szCs w:val="29"/>
            <w:lang w:eastAsia="zh-CN"/>
          </w:rPr>
          <w:t xml:space="preserve">a </w:t>
        </w:r>
      </w:ins>
      <w:r w:rsidR="004441B1">
        <w:rPr>
          <w:rFonts w:ascii="Times" w:hAnsi="Times" w:cs="Times"/>
          <w:color w:val="000000"/>
          <w:sz w:val="29"/>
          <w:szCs w:val="29"/>
          <w:lang w:eastAsia="zh-CN"/>
        </w:rPr>
        <w:t>unif</w:t>
      </w:r>
      <w:ins w:id="68" w:author="Jing Yuan" w:date="2017-06-02T00:15:00Z">
        <w:r w:rsidR="006636E8">
          <w:rPr>
            <w:rFonts w:ascii="Times" w:hAnsi="Times" w:cs="Times"/>
            <w:color w:val="000000"/>
            <w:sz w:val="29"/>
            <w:szCs w:val="29"/>
            <w:lang w:eastAsia="zh-CN"/>
          </w:rPr>
          <w:t>ied</w:t>
        </w:r>
      </w:ins>
      <w:del w:id="69" w:author="Jing Yuan" w:date="2017-06-02T00:15:00Z">
        <w:r w:rsidR="004441B1" w:rsidDel="006636E8">
          <w:rPr>
            <w:rFonts w:ascii="Times" w:hAnsi="Times" w:cs="Times"/>
            <w:color w:val="000000"/>
            <w:sz w:val="29"/>
            <w:szCs w:val="29"/>
            <w:lang w:eastAsia="zh-CN"/>
          </w:rPr>
          <w:delText>ying</w:delText>
        </w:r>
      </w:del>
      <w:r w:rsidR="004441B1">
        <w:rPr>
          <w:rFonts w:ascii="Times" w:hAnsi="Times" w:cs="Times"/>
          <w:color w:val="000000"/>
          <w:sz w:val="29"/>
          <w:szCs w:val="29"/>
          <w:lang w:eastAsia="zh-CN"/>
        </w:rPr>
        <w:t xml:space="preserve"> curriculum </w:t>
      </w:r>
      <w:r w:rsidR="006D4278">
        <w:rPr>
          <w:rFonts w:ascii="Times" w:hAnsi="Times" w:cs="Times"/>
          <w:color w:val="000000"/>
          <w:sz w:val="29"/>
          <w:szCs w:val="29"/>
          <w:lang w:eastAsia="zh-CN"/>
        </w:rPr>
        <w:t>probably</w:t>
      </w:r>
      <w:del w:id="70" w:author="Jing Yuan" w:date="2017-06-02T00:15:00Z">
        <w:r w:rsidR="006D4278" w:rsidDel="006636E8">
          <w:rPr>
            <w:rFonts w:ascii="Times" w:hAnsi="Times" w:cs="Times"/>
            <w:color w:val="000000"/>
            <w:sz w:val="29"/>
            <w:szCs w:val="29"/>
            <w:lang w:eastAsia="zh-CN"/>
          </w:rPr>
          <w:delText xml:space="preserve"> inevitably</w:delText>
        </w:r>
      </w:del>
      <w:r w:rsidR="006D4278">
        <w:rPr>
          <w:rFonts w:ascii="Times" w:hAnsi="Times" w:cs="Times"/>
          <w:color w:val="000000"/>
          <w:sz w:val="29"/>
          <w:szCs w:val="29"/>
          <w:lang w:eastAsia="zh-CN"/>
        </w:rPr>
        <w:t xml:space="preserve"> facing the question: </w:t>
      </w:r>
      <w:del w:id="71" w:author="Jing Yuan" w:date="2017-06-02T00:16:00Z">
        <w:r w:rsidR="006D4278" w:rsidDel="006636E8">
          <w:rPr>
            <w:rFonts w:ascii="Times" w:hAnsi="Times" w:cs="Times"/>
            <w:color w:val="000000"/>
            <w:sz w:val="29"/>
            <w:szCs w:val="29"/>
            <w:lang w:eastAsia="zh-CN"/>
          </w:rPr>
          <w:delText xml:space="preserve">which </w:delText>
        </w:r>
      </w:del>
      <w:ins w:id="72" w:author="Jing Yuan" w:date="2017-06-02T00:16:00Z">
        <w:r w:rsidR="00886B6C">
          <w:rPr>
            <w:rFonts w:ascii="Times" w:hAnsi="Times" w:cs="Times"/>
            <w:color w:val="000000"/>
            <w:sz w:val="29"/>
            <w:szCs w:val="29"/>
            <w:lang w:eastAsia="zh-CN"/>
          </w:rPr>
          <w:t>what are the</w:t>
        </w:r>
        <w:r w:rsidR="006636E8">
          <w:rPr>
            <w:rFonts w:ascii="Times" w:hAnsi="Times" w:cs="Times"/>
            <w:color w:val="000000"/>
            <w:sz w:val="29"/>
            <w:szCs w:val="29"/>
            <w:lang w:eastAsia="zh-CN"/>
          </w:rPr>
          <w:t xml:space="preserve"> </w:t>
        </w:r>
      </w:ins>
      <w:r w:rsidR="006D4278">
        <w:rPr>
          <w:rFonts w:ascii="Times" w:hAnsi="Times" w:cs="Times"/>
          <w:color w:val="000000"/>
          <w:sz w:val="29"/>
          <w:szCs w:val="29"/>
          <w:lang w:eastAsia="zh-CN"/>
        </w:rPr>
        <w:t xml:space="preserve">fundamental courses </w:t>
      </w:r>
      <w:ins w:id="73" w:author="Jing Yuan" w:date="2017-06-02T00:16:00Z">
        <w:r w:rsidR="006636E8">
          <w:rPr>
            <w:rFonts w:ascii="Times" w:hAnsi="Times" w:cs="Times"/>
            <w:color w:val="000000"/>
            <w:sz w:val="29"/>
            <w:szCs w:val="29"/>
            <w:lang w:eastAsia="zh-CN"/>
          </w:rPr>
          <w:t xml:space="preserve">for </w:t>
        </w:r>
      </w:ins>
      <w:del w:id="74" w:author="Jing Yuan" w:date="2017-06-02T00:16:00Z">
        <w:r w:rsidR="006D4278" w:rsidDel="006636E8">
          <w:rPr>
            <w:rFonts w:ascii="Times" w:hAnsi="Times" w:cs="Times"/>
            <w:color w:val="000000"/>
            <w:sz w:val="29"/>
            <w:szCs w:val="29"/>
            <w:lang w:eastAsia="zh-CN"/>
          </w:rPr>
          <w:delText xml:space="preserve">are </w:delText>
        </w:r>
        <w:r w:rsidR="006D4278" w:rsidRPr="006D4278" w:rsidDel="006636E8">
          <w:rPr>
            <w:rFonts w:ascii="Times" w:hAnsi="Times" w:cs="Times"/>
            <w:color w:val="000000"/>
            <w:sz w:val="29"/>
            <w:szCs w:val="29"/>
            <w:lang w:eastAsia="zh-CN"/>
          </w:rPr>
          <w:delText>essential</w:delText>
        </w:r>
        <w:r w:rsidR="006D4278" w:rsidDel="006636E8">
          <w:rPr>
            <w:rFonts w:ascii="Times" w:hAnsi="Times" w:cs="Times"/>
            <w:color w:val="000000"/>
            <w:sz w:val="29"/>
            <w:szCs w:val="29"/>
            <w:lang w:eastAsia="zh-CN"/>
          </w:rPr>
          <w:delText xml:space="preserve"> for every </w:delText>
        </w:r>
      </w:del>
      <w:r w:rsidR="006D4278">
        <w:rPr>
          <w:rFonts w:ascii="Times" w:hAnsi="Times" w:cs="Times"/>
          <w:color w:val="000000"/>
          <w:sz w:val="29"/>
          <w:szCs w:val="29"/>
          <w:lang w:eastAsia="zh-CN"/>
        </w:rPr>
        <w:t>student</w:t>
      </w:r>
      <w:ins w:id="75" w:author="Jing Yuan" w:date="2017-06-02T00:16:00Z">
        <w:r w:rsidR="006636E8">
          <w:rPr>
            <w:rFonts w:ascii="Times" w:hAnsi="Times" w:cs="Times"/>
            <w:color w:val="000000"/>
            <w:sz w:val="29"/>
            <w:szCs w:val="29"/>
            <w:lang w:eastAsia="zh-CN"/>
          </w:rPr>
          <w:t>s</w:t>
        </w:r>
      </w:ins>
      <w:r w:rsidR="006D4278">
        <w:rPr>
          <w:rFonts w:ascii="Times" w:hAnsi="Times" w:cs="Times"/>
          <w:color w:val="000000"/>
          <w:sz w:val="29"/>
          <w:szCs w:val="29"/>
          <w:lang w:eastAsia="zh-CN"/>
        </w:rPr>
        <w:t xml:space="preserve"> and </w:t>
      </w:r>
      <w:r w:rsidR="006D4278">
        <w:rPr>
          <w:rFonts w:ascii="Times" w:hAnsi="Times" w:cs="Times" w:hint="eastAsia"/>
          <w:color w:val="000000"/>
          <w:sz w:val="29"/>
          <w:szCs w:val="29"/>
          <w:lang w:eastAsia="zh-CN"/>
        </w:rPr>
        <w:t>play</w:t>
      </w:r>
      <w:r w:rsidR="006D4278">
        <w:rPr>
          <w:rFonts w:ascii="Times" w:hAnsi="Times" w:cs="Times"/>
          <w:color w:val="000000"/>
          <w:sz w:val="29"/>
          <w:szCs w:val="29"/>
          <w:lang w:eastAsia="zh-CN"/>
        </w:rPr>
        <w:t xml:space="preserve"> a significant role in all field a student might study in college? For those students who are eager to be</w:t>
      </w:r>
      <w:ins w:id="76" w:author="Jing Yuan" w:date="2017-06-02T00:20:00Z">
        <w:r w:rsidR="00C647DD">
          <w:rPr>
            <w:rFonts w:ascii="Times" w:hAnsi="Times" w:cs="Times"/>
            <w:color w:val="000000"/>
            <w:sz w:val="29"/>
            <w:szCs w:val="29"/>
            <w:lang w:eastAsia="zh-CN"/>
          </w:rPr>
          <w:t>come</w:t>
        </w:r>
      </w:ins>
      <w:r w:rsidR="006D4278">
        <w:rPr>
          <w:rFonts w:ascii="Times" w:hAnsi="Times" w:cs="Times"/>
          <w:color w:val="000000"/>
          <w:sz w:val="29"/>
          <w:szCs w:val="29"/>
          <w:lang w:eastAsia="zh-CN"/>
        </w:rPr>
        <w:t xml:space="preserve"> a dancer, is </w:t>
      </w:r>
      <w:ins w:id="77" w:author="Jing Yuan" w:date="2017-06-02T00:18:00Z">
        <w:r w:rsidR="00D41DE0">
          <w:rPr>
            <w:rFonts w:ascii="Times" w:hAnsi="Times" w:cs="Times"/>
            <w:color w:val="000000"/>
            <w:sz w:val="29"/>
            <w:szCs w:val="29"/>
            <w:lang w:eastAsia="zh-CN"/>
          </w:rPr>
          <w:t>that</w:t>
        </w:r>
      </w:ins>
      <w:ins w:id="78" w:author="Jing Yuan" w:date="2017-06-02T00:19:00Z">
        <w:r w:rsidR="003E27A9">
          <w:rPr>
            <w:rFonts w:ascii="Times" w:hAnsi="Times" w:cs="Times"/>
            <w:color w:val="000000"/>
            <w:sz w:val="29"/>
            <w:szCs w:val="29"/>
            <w:lang w:eastAsia="zh-CN"/>
          </w:rPr>
          <w:t xml:space="preserve"> necessary</w:t>
        </w:r>
      </w:ins>
      <w:del w:id="79" w:author="Jing Yuan" w:date="2017-06-02T00:18:00Z">
        <w:r w:rsidR="006D4278" w:rsidDel="00D41DE0">
          <w:rPr>
            <w:rFonts w:ascii="Times" w:hAnsi="Times" w:cs="Times"/>
            <w:color w:val="000000"/>
            <w:sz w:val="29"/>
            <w:szCs w:val="29"/>
            <w:lang w:eastAsia="zh-CN"/>
          </w:rPr>
          <w:delText xml:space="preserve">it </w:delText>
        </w:r>
      </w:del>
      <w:del w:id="80" w:author="Jing Yuan" w:date="2017-06-01T23:36:00Z">
        <w:r w:rsidR="006D4278" w:rsidDel="00F575B9">
          <w:rPr>
            <w:rFonts w:ascii="Times" w:hAnsi="Times" w:cs="Times"/>
            <w:color w:val="000000"/>
            <w:sz w:val="29"/>
            <w:szCs w:val="29"/>
            <w:lang w:eastAsia="zh-CN"/>
          </w:rPr>
          <w:delText xml:space="preserve">still </w:delText>
        </w:r>
      </w:del>
      <w:del w:id="81" w:author="Jing Yuan" w:date="2017-06-02T00:18:00Z">
        <w:r w:rsidR="006D4278" w:rsidDel="00D41DE0">
          <w:rPr>
            <w:rFonts w:ascii="Times" w:hAnsi="Times" w:cs="Times"/>
            <w:color w:val="000000"/>
            <w:sz w:val="29"/>
            <w:szCs w:val="29"/>
            <w:lang w:eastAsia="zh-CN"/>
          </w:rPr>
          <w:delText>indispensable</w:delText>
        </w:r>
      </w:del>
      <w:r w:rsidR="006D4278">
        <w:rPr>
          <w:rFonts w:ascii="Times" w:hAnsi="Times" w:cs="Times"/>
          <w:color w:val="000000"/>
          <w:sz w:val="29"/>
          <w:szCs w:val="29"/>
          <w:lang w:eastAsia="zh-CN"/>
        </w:rPr>
        <w:t xml:space="preserve"> to </w:t>
      </w:r>
      <w:del w:id="82" w:author="Jing Yuan" w:date="2017-06-02T00:19:00Z">
        <w:r w:rsidR="006D4278" w:rsidDel="003E27A9">
          <w:rPr>
            <w:rFonts w:ascii="Times" w:hAnsi="Times" w:cs="Times"/>
            <w:color w:val="000000"/>
            <w:sz w:val="29"/>
            <w:szCs w:val="29"/>
            <w:lang w:eastAsia="zh-CN"/>
          </w:rPr>
          <w:delText xml:space="preserve">compel </w:delText>
        </w:r>
      </w:del>
      <w:ins w:id="83" w:author="Jing Yuan" w:date="2017-06-02T00:19:00Z">
        <w:r w:rsidR="003E27A9">
          <w:rPr>
            <w:rFonts w:ascii="Times" w:hAnsi="Times" w:cs="Times"/>
            <w:color w:val="000000"/>
            <w:sz w:val="29"/>
            <w:szCs w:val="29"/>
            <w:lang w:eastAsia="zh-CN"/>
          </w:rPr>
          <w:t>require</w:t>
        </w:r>
        <w:r w:rsidR="003E27A9">
          <w:rPr>
            <w:rFonts w:ascii="Times" w:hAnsi="Times" w:cs="Times"/>
            <w:color w:val="000000"/>
            <w:sz w:val="29"/>
            <w:szCs w:val="29"/>
            <w:lang w:eastAsia="zh-CN"/>
          </w:rPr>
          <w:t xml:space="preserve"> </w:t>
        </w:r>
      </w:ins>
      <w:r w:rsidR="006D4278">
        <w:rPr>
          <w:rFonts w:ascii="Times" w:hAnsi="Times" w:cs="Times"/>
          <w:color w:val="000000"/>
          <w:sz w:val="29"/>
          <w:szCs w:val="29"/>
          <w:lang w:eastAsia="zh-CN"/>
        </w:rPr>
        <w:t xml:space="preserve">them to </w:t>
      </w:r>
      <w:del w:id="84" w:author="Jing Yuan" w:date="2017-06-02T00:21:00Z">
        <w:r w:rsidR="006D4278" w:rsidDel="00C647DD">
          <w:rPr>
            <w:rFonts w:ascii="Times" w:hAnsi="Times" w:cs="Times"/>
            <w:color w:val="000000"/>
            <w:sz w:val="29"/>
            <w:szCs w:val="29"/>
            <w:lang w:eastAsia="zh-CN"/>
          </w:rPr>
          <w:delText>study</w:delText>
        </w:r>
        <w:r w:rsidR="001A1575" w:rsidDel="00C647DD">
          <w:rPr>
            <w:rFonts w:ascii="Times" w:hAnsi="Times" w:cs="Times"/>
            <w:color w:val="000000"/>
            <w:sz w:val="29"/>
            <w:szCs w:val="29"/>
            <w:lang w:eastAsia="zh-CN"/>
          </w:rPr>
          <w:delText xml:space="preserve"> </w:delText>
        </w:r>
      </w:del>
      <w:ins w:id="85" w:author="Jing Yuan" w:date="2017-06-02T00:21:00Z">
        <w:r w:rsidR="00C647DD">
          <w:rPr>
            <w:rFonts w:ascii="Times" w:hAnsi="Times" w:cs="Times"/>
            <w:color w:val="000000"/>
            <w:sz w:val="29"/>
            <w:szCs w:val="29"/>
            <w:lang w:eastAsia="zh-CN"/>
          </w:rPr>
          <w:t>spending tons of time in</w:t>
        </w:r>
        <w:r w:rsidR="00C647DD">
          <w:rPr>
            <w:rFonts w:ascii="Times" w:hAnsi="Times" w:cs="Times"/>
            <w:color w:val="000000"/>
            <w:sz w:val="29"/>
            <w:szCs w:val="29"/>
            <w:lang w:eastAsia="zh-CN"/>
          </w:rPr>
          <w:t xml:space="preserve"> </w:t>
        </w:r>
      </w:ins>
      <w:r w:rsidR="001A1575" w:rsidRPr="001A1575">
        <w:rPr>
          <w:rFonts w:ascii="Times" w:hAnsi="Times" w:cs="Times"/>
          <w:color w:val="000000"/>
          <w:sz w:val="29"/>
          <w:szCs w:val="29"/>
          <w:lang w:eastAsia="zh-CN"/>
        </w:rPr>
        <w:t>mathematics</w:t>
      </w:r>
      <w:r w:rsidR="001A1575">
        <w:rPr>
          <w:rFonts w:ascii="Times" w:hAnsi="Times" w:cs="Times"/>
          <w:color w:val="000000"/>
          <w:sz w:val="29"/>
          <w:szCs w:val="29"/>
          <w:lang w:eastAsia="zh-CN"/>
        </w:rPr>
        <w:t xml:space="preserve"> and </w:t>
      </w:r>
      <w:r w:rsidR="001A1575" w:rsidRPr="001A1575">
        <w:rPr>
          <w:rFonts w:ascii="Times" w:hAnsi="Times" w:cs="Times"/>
          <w:color w:val="000000"/>
          <w:sz w:val="29"/>
          <w:szCs w:val="29"/>
          <w:lang w:eastAsia="zh-CN"/>
        </w:rPr>
        <w:t>physics</w:t>
      </w:r>
      <w:r w:rsidR="001A1575">
        <w:rPr>
          <w:rFonts w:ascii="Times" w:hAnsi="Times" w:cs="Times"/>
          <w:color w:val="000000"/>
          <w:sz w:val="29"/>
          <w:szCs w:val="29"/>
          <w:lang w:eastAsia="zh-CN"/>
        </w:rPr>
        <w:t xml:space="preserve">? </w:t>
      </w:r>
      <w:commentRangeStart w:id="86"/>
      <w:ins w:id="87" w:author="Jing Yuan" w:date="2017-06-02T00:22:00Z">
        <w:r w:rsidR="00CF2089">
          <w:rPr>
            <w:rFonts w:ascii="Times" w:hAnsi="Times" w:cs="Times"/>
            <w:color w:val="000000"/>
            <w:sz w:val="29"/>
            <w:szCs w:val="29"/>
            <w:lang w:eastAsia="zh-CN"/>
          </w:rPr>
          <w:t>In addition, students</w:t>
        </w:r>
        <w:r w:rsidR="00CC6F9D">
          <w:rPr>
            <w:rFonts w:ascii="Times" w:hAnsi="Times" w:cs="Times"/>
            <w:color w:val="000000"/>
            <w:sz w:val="29"/>
            <w:szCs w:val="29"/>
            <w:lang w:eastAsia="zh-CN"/>
          </w:rPr>
          <w:t>’ ability</w:t>
        </w:r>
      </w:ins>
      <w:ins w:id="88" w:author="Jing Yuan" w:date="2017-06-02T00:23:00Z">
        <w:r w:rsidR="00CC6F9D">
          <w:rPr>
            <w:rFonts w:ascii="Times" w:hAnsi="Times" w:cs="Times"/>
            <w:color w:val="000000"/>
            <w:sz w:val="29"/>
            <w:szCs w:val="29"/>
            <w:lang w:eastAsia="zh-CN"/>
          </w:rPr>
          <w:t xml:space="preserve"> and progress in different course</w:t>
        </w:r>
      </w:ins>
      <w:ins w:id="89" w:author="Jing Yuan" w:date="2017-06-02T00:22:00Z">
        <w:r w:rsidR="00CC6F9D">
          <w:rPr>
            <w:rFonts w:ascii="Times" w:hAnsi="Times" w:cs="Times"/>
            <w:color w:val="000000"/>
            <w:sz w:val="29"/>
            <w:szCs w:val="29"/>
            <w:lang w:eastAsia="zh-CN"/>
          </w:rPr>
          <w:t xml:space="preserve"> varies from one to another, </w:t>
        </w:r>
        <w:r w:rsidR="00BB6953">
          <w:rPr>
            <w:rFonts w:ascii="Times" w:hAnsi="Times" w:cs="Times"/>
            <w:color w:val="000000"/>
            <w:sz w:val="29"/>
            <w:szCs w:val="29"/>
            <w:lang w:eastAsia="zh-CN"/>
          </w:rPr>
          <w:t xml:space="preserve">it is </w:t>
        </w:r>
        <w:proofErr w:type="spellStart"/>
        <w:r w:rsidR="00BB6953">
          <w:rPr>
            <w:rFonts w:ascii="Times" w:hAnsi="Times" w:cs="Times"/>
            <w:color w:val="000000"/>
            <w:sz w:val="29"/>
            <w:szCs w:val="29"/>
            <w:lang w:eastAsia="zh-CN"/>
          </w:rPr>
          <w:t>inapproperate</w:t>
        </w:r>
        <w:proofErr w:type="spellEnd"/>
        <w:r w:rsidR="00BB6953">
          <w:rPr>
            <w:rFonts w:ascii="Times" w:hAnsi="Times" w:cs="Times"/>
            <w:color w:val="000000"/>
            <w:sz w:val="29"/>
            <w:szCs w:val="29"/>
            <w:lang w:eastAsia="zh-CN"/>
          </w:rPr>
          <w:t xml:space="preserve"> to require slow progress student </w:t>
        </w:r>
      </w:ins>
      <w:ins w:id="90" w:author="Jing Yuan" w:date="2017-06-02T00:25:00Z">
        <w:r w:rsidR="00A74016">
          <w:rPr>
            <w:rFonts w:ascii="Times" w:hAnsi="Times" w:cs="Times"/>
            <w:color w:val="000000"/>
            <w:sz w:val="29"/>
            <w:szCs w:val="29"/>
            <w:lang w:eastAsia="zh-CN"/>
          </w:rPr>
          <w:t>catch up with the fast one,</w:t>
        </w:r>
        <w:commentRangeEnd w:id="86"/>
        <w:r w:rsidR="00A74016">
          <w:rPr>
            <w:rStyle w:val="CommentReference"/>
          </w:rPr>
          <w:commentReference w:id="86"/>
        </w:r>
      </w:ins>
      <w:ins w:id="91" w:author="Jing Yuan" w:date="2017-06-02T00:22:00Z">
        <w:r w:rsidR="00BB6953">
          <w:rPr>
            <w:rFonts w:ascii="Times" w:hAnsi="Times" w:cs="Times"/>
            <w:color w:val="000000"/>
            <w:sz w:val="29"/>
            <w:szCs w:val="29"/>
            <w:lang w:eastAsia="zh-CN"/>
          </w:rPr>
          <w:t xml:space="preserve"> </w:t>
        </w:r>
        <w:r w:rsidR="00CC6F9D">
          <w:rPr>
            <w:rFonts w:ascii="Times" w:hAnsi="Times" w:cs="Times"/>
            <w:color w:val="000000"/>
            <w:sz w:val="29"/>
            <w:szCs w:val="29"/>
            <w:lang w:eastAsia="zh-CN"/>
          </w:rPr>
          <w:t xml:space="preserve"> </w:t>
        </w:r>
      </w:ins>
      <w:del w:id="92" w:author="Jing Yuan" w:date="2017-06-02T00:21:00Z">
        <w:r w:rsidR="001A1575" w:rsidDel="00C647DD">
          <w:rPr>
            <w:rFonts w:ascii="Times" w:hAnsi="Times" w:cs="Times"/>
            <w:color w:val="000000"/>
            <w:sz w:val="29"/>
            <w:szCs w:val="29"/>
            <w:lang w:eastAsia="zh-CN"/>
          </w:rPr>
          <w:delText xml:space="preserve">Even if the curriculum they made could satisfy a majority of students, they might not be the same level in those subjects.  Especially </w:delText>
        </w:r>
        <w:r w:rsidR="001A1575" w:rsidRPr="001A1575" w:rsidDel="00C647DD">
          <w:rPr>
            <w:rFonts w:ascii="Times" w:hAnsi="Times" w:cs="Times"/>
            <w:color w:val="000000"/>
            <w:sz w:val="29"/>
            <w:szCs w:val="29"/>
            <w:lang w:eastAsia="zh-CN"/>
          </w:rPr>
          <w:delText xml:space="preserve">for students </w:delText>
        </w:r>
        <w:r w:rsidR="001A1575" w:rsidDel="00C647DD">
          <w:rPr>
            <w:rFonts w:ascii="Times" w:hAnsi="Times" w:cs="Times"/>
            <w:color w:val="000000"/>
            <w:sz w:val="29"/>
            <w:szCs w:val="29"/>
            <w:lang w:eastAsia="zh-CN"/>
          </w:rPr>
          <w:delText>with particularly high or low levels, it’</w:delText>
        </w:r>
        <w:r w:rsidR="001A1575" w:rsidDel="00C647DD">
          <w:rPr>
            <w:rFonts w:ascii="Times" w:hAnsi="Times" w:cs="Times" w:hint="eastAsia"/>
            <w:color w:val="000000"/>
            <w:sz w:val="29"/>
            <w:szCs w:val="29"/>
            <w:lang w:eastAsia="zh-CN"/>
          </w:rPr>
          <w:delText>s</w:delText>
        </w:r>
        <w:r w:rsidR="001A1575" w:rsidDel="00C647DD">
          <w:rPr>
            <w:rFonts w:ascii="Times" w:hAnsi="Times" w:cs="Times"/>
            <w:color w:val="000000"/>
            <w:sz w:val="29"/>
            <w:szCs w:val="29"/>
            <w:lang w:eastAsia="zh-CN"/>
          </w:rPr>
          <w:delText xml:space="preserve"> unfair to demand them study the same national courses. </w:delText>
        </w:r>
      </w:del>
      <w:r w:rsidR="001A1575">
        <w:rPr>
          <w:rFonts w:ascii="Times" w:hAnsi="Times" w:cs="Times"/>
          <w:color w:val="000000"/>
          <w:sz w:val="29"/>
          <w:szCs w:val="29"/>
          <w:lang w:eastAsia="zh-CN"/>
        </w:rPr>
        <w:t>In short, f</w:t>
      </w:r>
      <w:r w:rsidR="001A1575" w:rsidRPr="001726E8">
        <w:rPr>
          <w:rFonts w:ascii="Times" w:hAnsi="Times" w:cs="Times"/>
          <w:color w:val="000000"/>
          <w:sz w:val="29"/>
          <w:szCs w:val="29"/>
          <w:lang w:eastAsia="zh-CN"/>
        </w:rPr>
        <w:t xml:space="preserve">rom the point of </w:t>
      </w:r>
      <w:del w:id="93" w:author="Jing Yuan" w:date="2017-06-01T23:41:00Z">
        <w:r w:rsidR="001A1575" w:rsidRPr="001726E8" w:rsidDel="008663C8">
          <w:rPr>
            <w:rFonts w:ascii="Times" w:hAnsi="Times" w:cs="Times"/>
            <w:color w:val="000000"/>
            <w:sz w:val="29"/>
            <w:szCs w:val="29"/>
            <w:lang w:eastAsia="zh-CN"/>
          </w:rPr>
          <w:delText xml:space="preserve">view of </w:delText>
        </w:r>
      </w:del>
      <w:r w:rsidR="001A1575" w:rsidRPr="001726E8">
        <w:rPr>
          <w:rFonts w:ascii="Times" w:hAnsi="Times" w:cs="Times"/>
          <w:color w:val="000000"/>
          <w:sz w:val="29"/>
          <w:szCs w:val="29"/>
          <w:lang w:eastAsia="zh-CN"/>
        </w:rPr>
        <w:t>individual</w:t>
      </w:r>
      <w:del w:id="94" w:author="Jing Yuan" w:date="2017-06-01T23:40:00Z">
        <w:r w:rsidR="001A1575" w:rsidRPr="001726E8" w:rsidDel="006B7BE5">
          <w:rPr>
            <w:rFonts w:ascii="Times" w:hAnsi="Times" w:cs="Times"/>
            <w:color w:val="000000"/>
            <w:sz w:val="29"/>
            <w:szCs w:val="29"/>
            <w:lang w:eastAsia="zh-CN"/>
          </w:rPr>
          <w:delText xml:space="preserve"> discrepancy</w:delText>
        </w:r>
      </w:del>
      <w:r w:rsidR="001A1575">
        <w:rPr>
          <w:rFonts w:ascii="Times" w:hAnsi="Times" w:cs="Times"/>
          <w:color w:val="000000"/>
          <w:sz w:val="29"/>
          <w:szCs w:val="29"/>
          <w:lang w:eastAsia="zh-CN"/>
        </w:rPr>
        <w:t xml:space="preserve">, </w:t>
      </w:r>
      <w:del w:id="95" w:author="Jing Yuan" w:date="2017-06-01T23:40:00Z">
        <w:r w:rsidR="001A1575" w:rsidRPr="001726E8" w:rsidDel="00B43557">
          <w:rPr>
            <w:rFonts w:ascii="Times" w:hAnsi="Times" w:cs="Times"/>
            <w:color w:val="000000"/>
            <w:sz w:val="29"/>
            <w:szCs w:val="29"/>
            <w:lang w:eastAsia="zh-CN"/>
          </w:rPr>
          <w:delText>distinct</w:delText>
        </w:r>
        <w:r w:rsidR="001A1575" w:rsidDel="00B43557">
          <w:rPr>
            <w:rFonts w:ascii="Times" w:hAnsi="Times" w:cs="Times"/>
            <w:color w:val="000000"/>
            <w:sz w:val="29"/>
            <w:szCs w:val="29"/>
            <w:lang w:eastAsia="zh-CN"/>
          </w:rPr>
          <w:delText xml:space="preserve"> </w:delText>
        </w:r>
      </w:del>
      <w:r w:rsidR="001A1575">
        <w:rPr>
          <w:rFonts w:ascii="Times" w:hAnsi="Times" w:cs="Times"/>
          <w:color w:val="000000"/>
          <w:sz w:val="29"/>
          <w:szCs w:val="29"/>
          <w:lang w:eastAsia="zh-CN"/>
        </w:rPr>
        <w:t xml:space="preserve">students have </w:t>
      </w:r>
      <w:r w:rsidR="001A1575" w:rsidRPr="001726E8">
        <w:rPr>
          <w:rFonts w:ascii="Times" w:hAnsi="Times" w:cs="Times"/>
          <w:color w:val="000000"/>
          <w:sz w:val="29"/>
          <w:szCs w:val="29"/>
          <w:lang w:eastAsia="zh-CN"/>
        </w:rPr>
        <w:t>different</w:t>
      </w:r>
      <w:r w:rsidR="001A1575">
        <w:rPr>
          <w:rFonts w:ascii="Times" w:hAnsi="Times" w:cs="Times"/>
          <w:color w:val="000000"/>
          <w:sz w:val="29"/>
          <w:szCs w:val="29"/>
          <w:lang w:eastAsia="zh-CN"/>
        </w:rPr>
        <w:t xml:space="preserve"> </w:t>
      </w:r>
      <w:r w:rsidR="001A1575" w:rsidRPr="001726E8">
        <w:rPr>
          <w:rFonts w:ascii="Times" w:hAnsi="Times" w:cs="Times"/>
          <w:color w:val="000000"/>
          <w:sz w:val="29"/>
          <w:szCs w:val="29"/>
          <w:lang w:eastAsia="zh-CN"/>
        </w:rPr>
        <w:t>characteristic</w:t>
      </w:r>
      <w:r w:rsidR="001A1575">
        <w:rPr>
          <w:rFonts w:ascii="Times" w:hAnsi="Times" w:cs="Times"/>
          <w:color w:val="000000"/>
          <w:sz w:val="29"/>
          <w:szCs w:val="29"/>
          <w:lang w:eastAsia="zh-CN"/>
        </w:rPr>
        <w:t xml:space="preserve"> and </w:t>
      </w:r>
      <w:r w:rsidR="003E3815">
        <w:rPr>
          <w:rFonts w:ascii="Times" w:hAnsi="Times" w:cs="Times"/>
          <w:color w:val="000000"/>
          <w:sz w:val="29"/>
          <w:szCs w:val="29"/>
          <w:lang w:eastAsia="zh-CN"/>
        </w:rPr>
        <w:t>it’</w:t>
      </w:r>
      <w:r w:rsidR="003E3815">
        <w:rPr>
          <w:rFonts w:ascii="Times" w:hAnsi="Times" w:cs="Times" w:hint="eastAsia"/>
          <w:color w:val="000000"/>
          <w:sz w:val="29"/>
          <w:szCs w:val="29"/>
          <w:lang w:eastAsia="zh-CN"/>
        </w:rPr>
        <w:t xml:space="preserve">s </w:t>
      </w:r>
      <w:ins w:id="96" w:author="Jing Yuan" w:date="2017-06-01T23:43:00Z">
        <w:r w:rsidR="00FC003B">
          <w:rPr>
            <w:rFonts w:ascii="Times" w:hAnsi="Times" w:cs="Times"/>
            <w:color w:val="000000"/>
            <w:sz w:val="29"/>
            <w:szCs w:val="29"/>
            <w:lang w:eastAsia="zh-CN"/>
          </w:rPr>
          <w:t xml:space="preserve">improper to </w:t>
        </w:r>
        <w:r w:rsidR="00585027">
          <w:rPr>
            <w:rFonts w:ascii="Times" w:hAnsi="Times" w:cs="Times"/>
            <w:color w:val="000000"/>
            <w:sz w:val="29"/>
            <w:szCs w:val="29"/>
            <w:lang w:eastAsia="zh-CN"/>
          </w:rPr>
          <w:t xml:space="preserve">require </w:t>
        </w:r>
      </w:ins>
      <w:del w:id="97" w:author="Jing Yuan" w:date="2017-06-01T23:43:00Z">
        <w:r w:rsidR="003E3815" w:rsidDel="00FC003B">
          <w:rPr>
            <w:rFonts w:ascii="Times" w:hAnsi="Times" w:cs="Times" w:hint="eastAsia"/>
            <w:color w:val="000000"/>
            <w:sz w:val="29"/>
            <w:szCs w:val="29"/>
            <w:lang w:eastAsia="zh-CN"/>
          </w:rPr>
          <w:delText xml:space="preserve">not </w:delText>
        </w:r>
      </w:del>
      <w:del w:id="98" w:author="Jing Yuan" w:date="2017-06-01T23:42:00Z">
        <w:r w:rsidR="003E3815" w:rsidRPr="003E3815" w:rsidDel="00FC003B">
          <w:rPr>
            <w:rFonts w:ascii="Times" w:hAnsi="Times" w:cs="Times"/>
            <w:color w:val="000000"/>
            <w:sz w:val="29"/>
            <w:szCs w:val="29"/>
            <w:lang w:eastAsia="zh-CN"/>
          </w:rPr>
          <w:delText>opportune</w:delText>
        </w:r>
        <w:r w:rsidR="003E3815" w:rsidDel="00FC003B">
          <w:rPr>
            <w:rFonts w:ascii="Times" w:hAnsi="Times" w:cs="Times"/>
            <w:color w:val="000000"/>
            <w:sz w:val="29"/>
            <w:szCs w:val="29"/>
            <w:lang w:eastAsia="zh-CN"/>
          </w:rPr>
          <w:delText xml:space="preserve"> to </w:delText>
        </w:r>
        <w:r w:rsidR="003E3815" w:rsidRPr="003E3815" w:rsidDel="00FC003B">
          <w:rPr>
            <w:rFonts w:ascii="Times" w:hAnsi="Times" w:cs="Times"/>
            <w:color w:val="000000"/>
            <w:sz w:val="29"/>
            <w:szCs w:val="29"/>
            <w:lang w:eastAsia="zh-CN"/>
          </w:rPr>
          <w:delText>oblige</w:delText>
        </w:r>
        <w:r w:rsidR="003E3815" w:rsidDel="00FC003B">
          <w:rPr>
            <w:rFonts w:ascii="Times" w:hAnsi="Times" w:cs="Times"/>
            <w:color w:val="000000"/>
            <w:sz w:val="29"/>
            <w:szCs w:val="29"/>
            <w:lang w:eastAsia="zh-CN"/>
          </w:rPr>
          <w:delText xml:space="preserve"> </w:delText>
        </w:r>
      </w:del>
      <w:r w:rsidR="003E3815">
        <w:rPr>
          <w:rFonts w:ascii="Times" w:hAnsi="Times" w:cs="Times"/>
          <w:color w:val="000000"/>
          <w:sz w:val="29"/>
          <w:szCs w:val="29"/>
          <w:lang w:eastAsia="zh-CN"/>
        </w:rPr>
        <w:t>all students learn the same curriculum.</w:t>
      </w:r>
    </w:p>
    <w:p w:rsidR="003E3815" w:rsidRDefault="003E3815" w:rsidP="00BA4491">
      <w:pPr>
        <w:widowControl w:val="0"/>
        <w:autoSpaceDE w:val="0"/>
        <w:autoSpaceDN w:val="0"/>
        <w:adjustRightInd w:val="0"/>
        <w:spacing w:after="240" w:line="340" w:lineRule="atLeast"/>
        <w:rPr>
          <w:rFonts w:ascii="Times" w:hAnsi="Times" w:cs="Times"/>
          <w:color w:val="000000"/>
          <w:sz w:val="29"/>
          <w:szCs w:val="29"/>
          <w:lang w:eastAsia="zh-CN"/>
        </w:rPr>
      </w:pPr>
      <w:r>
        <w:rPr>
          <w:rFonts w:ascii="Times" w:hAnsi="Times" w:cs="Times" w:hint="eastAsia"/>
          <w:color w:val="000000"/>
          <w:sz w:val="29"/>
          <w:szCs w:val="29"/>
          <w:lang w:eastAsia="zh-CN"/>
        </w:rPr>
        <w:t xml:space="preserve">Furthermore, </w:t>
      </w:r>
      <w:ins w:id="99" w:author="Jing Yuan" w:date="2017-06-01T23:48:00Z">
        <w:r w:rsidR="00C4406F">
          <w:rPr>
            <w:rFonts w:ascii="Times" w:hAnsi="Times" w:cs="Times"/>
            <w:color w:val="000000"/>
            <w:sz w:val="29"/>
            <w:szCs w:val="29"/>
            <w:lang w:eastAsia="zh-CN"/>
          </w:rPr>
          <w:t>the indi</w:t>
        </w:r>
        <w:r w:rsidR="00A84B4F">
          <w:rPr>
            <w:rFonts w:ascii="Times" w:hAnsi="Times" w:cs="Times"/>
            <w:color w:val="000000"/>
            <w:sz w:val="29"/>
            <w:szCs w:val="29"/>
            <w:lang w:eastAsia="zh-CN"/>
          </w:rPr>
          <w:t xml:space="preserve">genous culture will </w:t>
        </w:r>
      </w:ins>
      <w:ins w:id="100" w:author="Jing Yuan" w:date="2017-06-01T23:51:00Z">
        <w:r w:rsidR="00A73DC8">
          <w:rPr>
            <w:rFonts w:ascii="Times" w:hAnsi="Times" w:cs="Times"/>
            <w:color w:val="000000"/>
            <w:sz w:val="29"/>
            <w:szCs w:val="29"/>
            <w:lang w:eastAsia="zh-CN"/>
          </w:rPr>
          <w:t xml:space="preserve">not be conserved </w:t>
        </w:r>
      </w:ins>
      <w:ins w:id="101" w:author="Jing Yuan" w:date="2017-06-01T23:52:00Z">
        <w:r w:rsidR="00A73DC8">
          <w:rPr>
            <w:rFonts w:ascii="Times" w:hAnsi="Times" w:cs="Times"/>
            <w:color w:val="000000"/>
            <w:sz w:val="29"/>
            <w:szCs w:val="29"/>
            <w:lang w:eastAsia="zh-CN"/>
          </w:rPr>
          <w:t xml:space="preserve">and risk being lost </w:t>
        </w:r>
      </w:ins>
      <w:ins w:id="102" w:author="Jing Yuan" w:date="2017-06-01T23:48:00Z">
        <w:r w:rsidR="00A84B4F">
          <w:rPr>
            <w:rFonts w:ascii="Times" w:hAnsi="Times" w:cs="Times"/>
            <w:color w:val="000000"/>
            <w:sz w:val="29"/>
            <w:szCs w:val="29"/>
            <w:lang w:eastAsia="zh-CN"/>
          </w:rPr>
          <w:t xml:space="preserve">if </w:t>
        </w:r>
      </w:ins>
      <w:ins w:id="103" w:author="Jing Yuan" w:date="2017-06-02T00:03:00Z">
        <w:r w:rsidR="00AA7679">
          <w:rPr>
            <w:rFonts w:ascii="Times" w:hAnsi="Times" w:cs="Times"/>
            <w:color w:val="000000"/>
            <w:sz w:val="29"/>
            <w:szCs w:val="29"/>
            <w:lang w:eastAsia="zh-CN"/>
          </w:rPr>
          <w:t>people</w:t>
        </w:r>
      </w:ins>
      <w:ins w:id="104" w:author="Jing Yuan" w:date="2017-06-01T23:48:00Z">
        <w:r w:rsidR="00A84B4F">
          <w:rPr>
            <w:rFonts w:ascii="Times" w:hAnsi="Times" w:cs="Times"/>
            <w:color w:val="000000"/>
            <w:sz w:val="29"/>
            <w:szCs w:val="29"/>
            <w:lang w:eastAsia="zh-CN"/>
          </w:rPr>
          <w:t xml:space="preserve"> </w:t>
        </w:r>
      </w:ins>
      <w:ins w:id="105" w:author="Jing Yuan" w:date="2017-06-01T23:50:00Z">
        <w:r w:rsidR="000E2D13">
          <w:rPr>
            <w:rFonts w:ascii="Times" w:hAnsi="Times" w:cs="Times"/>
            <w:color w:val="000000"/>
            <w:sz w:val="29"/>
            <w:szCs w:val="29"/>
            <w:lang w:eastAsia="zh-CN"/>
          </w:rPr>
          <w:t>don’t</w:t>
        </w:r>
      </w:ins>
      <w:ins w:id="106" w:author="Jing Yuan" w:date="2017-06-01T23:48:00Z">
        <w:r w:rsidR="00A84B4F">
          <w:rPr>
            <w:rFonts w:ascii="Times" w:hAnsi="Times" w:cs="Times"/>
            <w:color w:val="000000"/>
            <w:sz w:val="29"/>
            <w:szCs w:val="29"/>
            <w:lang w:eastAsia="zh-CN"/>
          </w:rPr>
          <w:t xml:space="preserve"> study their own culture</w:t>
        </w:r>
      </w:ins>
      <w:ins w:id="107" w:author="Jing Yuan" w:date="2017-06-01T23:50:00Z">
        <w:r w:rsidR="000E2D13">
          <w:rPr>
            <w:rFonts w:ascii="Times" w:hAnsi="Times" w:cs="Times"/>
            <w:color w:val="000000"/>
            <w:sz w:val="29"/>
            <w:szCs w:val="29"/>
            <w:lang w:eastAsia="zh-CN"/>
          </w:rPr>
          <w:t xml:space="preserve"> when they were </w:t>
        </w:r>
      </w:ins>
      <w:ins w:id="108" w:author="Jing Yuan" w:date="2017-06-01T23:51:00Z">
        <w:r w:rsidR="000E2D13">
          <w:rPr>
            <w:rFonts w:ascii="Times" w:hAnsi="Times" w:cs="Times"/>
            <w:color w:val="000000"/>
            <w:sz w:val="29"/>
            <w:szCs w:val="29"/>
            <w:lang w:eastAsia="zh-CN"/>
          </w:rPr>
          <w:t>teenagers</w:t>
        </w:r>
      </w:ins>
      <w:ins w:id="109" w:author="Jing Yuan" w:date="2017-06-01T23:48:00Z">
        <w:r w:rsidR="000E2D13">
          <w:rPr>
            <w:rFonts w:ascii="Times" w:hAnsi="Times" w:cs="Times"/>
            <w:color w:val="000000"/>
            <w:sz w:val="29"/>
            <w:szCs w:val="29"/>
            <w:lang w:eastAsia="zh-CN"/>
          </w:rPr>
          <w:t>,</w:t>
        </w:r>
      </w:ins>
      <w:del w:id="110" w:author="Jing Yuan" w:date="2017-06-01T23:48:00Z">
        <w:r w:rsidR="00674F5A" w:rsidDel="00C4406F">
          <w:rPr>
            <w:rFonts w:ascii="Times" w:hAnsi="Times" w:cs="Times"/>
            <w:color w:val="000000"/>
            <w:sz w:val="29"/>
            <w:szCs w:val="29"/>
            <w:lang w:eastAsia="zh-CN"/>
          </w:rPr>
          <w:delText xml:space="preserve">since </w:delText>
        </w:r>
      </w:del>
      <w:del w:id="111" w:author="Jing Yuan" w:date="2017-06-01T23:45:00Z">
        <w:r w:rsidR="00490CED" w:rsidDel="00155255">
          <w:rPr>
            <w:rFonts w:ascii="Times" w:hAnsi="Times" w:cs="Times"/>
            <w:color w:val="000000"/>
            <w:sz w:val="29"/>
            <w:szCs w:val="29"/>
            <w:lang w:eastAsia="zh-CN"/>
          </w:rPr>
          <w:delText>d</w:delText>
        </w:r>
        <w:r w:rsidR="00490CED" w:rsidRPr="00490CED" w:rsidDel="00155255">
          <w:rPr>
            <w:rFonts w:ascii="Times" w:hAnsi="Times" w:cs="Times"/>
            <w:color w:val="000000"/>
            <w:sz w:val="29"/>
            <w:szCs w:val="29"/>
            <w:lang w:eastAsia="zh-CN"/>
          </w:rPr>
          <w:delText>i</w:delText>
        </w:r>
        <w:r w:rsidR="00490CED" w:rsidDel="00155255">
          <w:rPr>
            <w:rFonts w:ascii="Times" w:hAnsi="Times" w:cs="Times"/>
            <w:color w:val="000000"/>
            <w:sz w:val="29"/>
            <w:szCs w:val="29"/>
            <w:lang w:eastAsia="zh-CN"/>
          </w:rPr>
          <w:delText xml:space="preserve">fferent </w:delText>
        </w:r>
      </w:del>
      <w:del w:id="112" w:author="Jing Yuan" w:date="2017-06-01T23:48:00Z">
        <w:r w:rsidR="00490CED" w:rsidDel="00C4406F">
          <w:rPr>
            <w:rFonts w:ascii="Times" w:hAnsi="Times" w:cs="Times"/>
            <w:color w:val="000000"/>
            <w:sz w:val="29"/>
            <w:szCs w:val="29"/>
            <w:lang w:eastAsia="zh-CN"/>
          </w:rPr>
          <w:delText>regions have their</w:delText>
        </w:r>
        <w:r w:rsidR="00490CED" w:rsidRPr="00490CED" w:rsidDel="00C4406F">
          <w:rPr>
            <w:rFonts w:ascii="Times" w:hAnsi="Times" w:cs="Times"/>
            <w:color w:val="000000"/>
            <w:sz w:val="29"/>
            <w:szCs w:val="29"/>
            <w:lang w:eastAsia="zh-CN"/>
          </w:rPr>
          <w:delText xml:space="preserve"> unique culture</w:delText>
        </w:r>
      </w:del>
      <w:del w:id="113" w:author="Jing Yuan" w:date="2017-06-01T23:49:00Z">
        <w:r w:rsidR="00490CED" w:rsidRPr="00490CED" w:rsidDel="00A84B4F">
          <w:rPr>
            <w:rFonts w:ascii="Times" w:hAnsi="Times" w:cs="Times"/>
            <w:color w:val="000000"/>
            <w:sz w:val="29"/>
            <w:szCs w:val="29"/>
            <w:lang w:eastAsia="zh-CN"/>
          </w:rPr>
          <w:delText>,</w:delText>
        </w:r>
      </w:del>
      <w:r w:rsidR="00490CED">
        <w:rPr>
          <w:rFonts w:ascii="Times" w:hAnsi="Times" w:cs="Times"/>
          <w:color w:val="000000"/>
          <w:sz w:val="29"/>
          <w:szCs w:val="29"/>
          <w:lang w:eastAsia="zh-CN"/>
        </w:rPr>
        <w:t xml:space="preserve"> </w:t>
      </w:r>
      <w:ins w:id="114" w:author="Jing Yuan" w:date="2017-06-01T23:45:00Z">
        <w:r w:rsidR="00155255">
          <w:rPr>
            <w:rFonts w:ascii="Times" w:hAnsi="Times" w:cs="Times"/>
            <w:color w:val="000000"/>
            <w:sz w:val="29"/>
            <w:szCs w:val="29"/>
            <w:lang w:eastAsia="zh-CN"/>
          </w:rPr>
          <w:t>e</w:t>
        </w:r>
      </w:ins>
      <w:r w:rsidR="00490CED">
        <w:rPr>
          <w:rFonts w:ascii="Times" w:hAnsi="Times" w:cs="Times"/>
          <w:color w:val="000000"/>
          <w:sz w:val="29"/>
          <w:szCs w:val="29"/>
          <w:lang w:eastAsia="zh-CN"/>
        </w:rPr>
        <w:t xml:space="preserve">specially in </w:t>
      </w:r>
      <w:del w:id="115" w:author="Jing Yuan" w:date="2017-06-01T23:43:00Z">
        <w:r w:rsidR="00674F5A" w:rsidDel="00585027">
          <w:rPr>
            <w:rFonts w:ascii="Times" w:hAnsi="Times" w:cs="Times"/>
            <w:color w:val="000000"/>
            <w:sz w:val="29"/>
            <w:szCs w:val="29"/>
            <w:lang w:eastAsia="zh-CN"/>
          </w:rPr>
          <w:delText xml:space="preserve">same </w:delText>
        </w:r>
      </w:del>
      <w:ins w:id="116" w:author="Jing Yuan" w:date="2017-06-01T23:43:00Z">
        <w:r w:rsidR="00585027">
          <w:rPr>
            <w:rFonts w:ascii="Times" w:hAnsi="Times" w:cs="Times"/>
            <w:color w:val="000000"/>
            <w:sz w:val="29"/>
            <w:szCs w:val="29"/>
            <w:lang w:eastAsia="zh-CN"/>
          </w:rPr>
          <w:t xml:space="preserve"> </w:t>
        </w:r>
      </w:ins>
      <w:ins w:id="117" w:author="Jing Yuan" w:date="2017-06-01T23:44:00Z">
        <w:r w:rsidR="00585027">
          <w:rPr>
            <w:rFonts w:ascii="Times" w:hAnsi="Times" w:cs="Times"/>
            <w:color w:val="000000"/>
            <w:sz w:val="29"/>
            <w:szCs w:val="29"/>
            <w:lang w:eastAsia="zh-CN"/>
          </w:rPr>
          <w:t>big</w:t>
        </w:r>
      </w:ins>
      <w:ins w:id="118" w:author="Jing Yuan" w:date="2017-06-01T23:43:00Z">
        <w:r w:rsidR="00585027">
          <w:rPr>
            <w:rFonts w:ascii="Times" w:hAnsi="Times" w:cs="Times"/>
            <w:color w:val="000000"/>
            <w:sz w:val="29"/>
            <w:szCs w:val="29"/>
            <w:lang w:eastAsia="zh-CN"/>
          </w:rPr>
          <w:t xml:space="preserve"> </w:t>
        </w:r>
      </w:ins>
      <w:r w:rsidR="00674F5A">
        <w:rPr>
          <w:rFonts w:ascii="Times" w:hAnsi="Times" w:cs="Times"/>
          <w:color w:val="000000"/>
          <w:sz w:val="29"/>
          <w:szCs w:val="29"/>
          <w:lang w:eastAsia="zh-CN"/>
        </w:rPr>
        <w:t xml:space="preserve">countries </w:t>
      </w:r>
      <w:ins w:id="119" w:author="Jing Yuan" w:date="2017-06-01T23:44:00Z">
        <w:r w:rsidR="00585027">
          <w:rPr>
            <w:rFonts w:ascii="Times" w:hAnsi="Times" w:cs="Times"/>
            <w:color w:val="000000"/>
            <w:sz w:val="29"/>
            <w:szCs w:val="29"/>
            <w:lang w:eastAsia="zh-CN"/>
          </w:rPr>
          <w:t xml:space="preserve">like U.S. </w:t>
        </w:r>
      </w:ins>
      <w:ins w:id="120" w:author="Jing Yuan" w:date="2017-06-02T00:08:00Z">
        <w:r w:rsidR="004C170A">
          <w:rPr>
            <w:rFonts w:ascii="Times" w:hAnsi="Times" w:cs="Times"/>
            <w:color w:val="000000"/>
            <w:sz w:val="29"/>
            <w:szCs w:val="29"/>
            <w:lang w:eastAsia="zh-CN"/>
          </w:rPr>
          <w:t xml:space="preserve">there are </w:t>
        </w:r>
        <w:r w:rsidR="00373BE6">
          <w:rPr>
            <w:rFonts w:ascii="Times" w:hAnsi="Times" w:cs="Times"/>
            <w:color w:val="000000"/>
            <w:sz w:val="29"/>
            <w:szCs w:val="29"/>
            <w:lang w:eastAsia="zh-CN"/>
          </w:rPr>
          <w:t xml:space="preserve">500 distinct native American tribes. </w:t>
        </w:r>
      </w:ins>
      <w:del w:id="121" w:author="Jing Yuan" w:date="2017-06-01T23:46:00Z">
        <w:r w:rsidR="00674F5A" w:rsidDel="00D15026">
          <w:rPr>
            <w:rFonts w:ascii="Times" w:hAnsi="Times" w:cs="Times"/>
            <w:color w:val="000000"/>
            <w:sz w:val="29"/>
            <w:szCs w:val="29"/>
            <w:lang w:eastAsia="zh-CN"/>
          </w:rPr>
          <w:delText>which have diverse culture, forcing all students learn the same courses might result in the regions’</w:delText>
        </w:r>
        <w:r w:rsidR="00674F5A" w:rsidDel="00D15026">
          <w:rPr>
            <w:rFonts w:ascii="Times" w:hAnsi="Times" w:cs="Times" w:hint="eastAsia"/>
            <w:color w:val="000000"/>
            <w:sz w:val="29"/>
            <w:szCs w:val="29"/>
            <w:lang w:eastAsia="zh-CN"/>
          </w:rPr>
          <w:delText xml:space="preserve"> culture gradually fade away</w:delText>
        </w:r>
      </w:del>
      <w:del w:id="122" w:author="Jing Yuan" w:date="2017-06-02T00:09:00Z">
        <w:r w:rsidR="00674F5A" w:rsidDel="00373BE6">
          <w:rPr>
            <w:rFonts w:ascii="Times" w:hAnsi="Times" w:cs="Times"/>
            <w:color w:val="000000"/>
            <w:sz w:val="29"/>
            <w:szCs w:val="29"/>
            <w:lang w:eastAsia="zh-CN"/>
          </w:rPr>
          <w:delText xml:space="preserve">. </w:delText>
        </w:r>
      </w:del>
      <w:ins w:id="123" w:author="Jing Yuan" w:date="2017-06-01T23:46:00Z">
        <w:r w:rsidR="00D15026">
          <w:rPr>
            <w:rFonts w:ascii="Times" w:hAnsi="Times" w:cs="Times"/>
            <w:color w:val="000000"/>
            <w:sz w:val="29"/>
            <w:szCs w:val="29"/>
            <w:lang w:eastAsia="zh-CN"/>
          </w:rPr>
          <w:t>I</w:t>
        </w:r>
        <w:r w:rsidR="00614E68">
          <w:rPr>
            <w:rFonts w:ascii="Times" w:hAnsi="Times" w:cs="Times"/>
            <w:color w:val="000000"/>
            <w:sz w:val="29"/>
            <w:szCs w:val="29"/>
            <w:lang w:eastAsia="zh-CN"/>
          </w:rPr>
          <w:t>n U.S., In China</w:t>
        </w:r>
      </w:ins>
      <w:del w:id="124" w:author="Jing Yuan" w:date="2017-06-01T23:46:00Z">
        <w:r w:rsidR="00674F5A" w:rsidDel="00D15026">
          <w:rPr>
            <w:rFonts w:ascii="Times" w:hAnsi="Times" w:cs="Times"/>
            <w:color w:val="000000"/>
            <w:sz w:val="29"/>
            <w:szCs w:val="29"/>
            <w:lang w:eastAsia="zh-CN"/>
          </w:rPr>
          <w:delText>A good case in hand is China</w:delText>
        </w:r>
      </w:del>
      <w:r w:rsidR="00674F5A">
        <w:rPr>
          <w:rFonts w:ascii="Times" w:hAnsi="Times" w:cs="Times"/>
          <w:color w:val="000000"/>
          <w:sz w:val="29"/>
          <w:szCs w:val="29"/>
          <w:lang w:eastAsia="zh-CN"/>
        </w:rPr>
        <w:t xml:space="preserve">, </w:t>
      </w:r>
      <w:del w:id="125" w:author="Jing Yuan" w:date="2017-06-02T00:11:00Z">
        <w:r w:rsidR="00674F5A" w:rsidDel="00614E68">
          <w:rPr>
            <w:rFonts w:ascii="Times" w:hAnsi="Times" w:cs="Times"/>
            <w:color w:val="000000"/>
            <w:sz w:val="29"/>
            <w:szCs w:val="29"/>
            <w:lang w:eastAsia="zh-CN"/>
          </w:rPr>
          <w:delText>as a typical developing and</w:delText>
        </w:r>
      </w:del>
      <w:ins w:id="126" w:author="Jing Yuan" w:date="2017-06-02T00:11:00Z">
        <w:r w:rsidR="00614E68">
          <w:rPr>
            <w:rFonts w:ascii="Times" w:hAnsi="Times" w:cs="Times"/>
            <w:color w:val="000000"/>
            <w:sz w:val="29"/>
            <w:szCs w:val="29"/>
            <w:lang w:eastAsia="zh-CN"/>
          </w:rPr>
          <w:t>there are also 56 ethnic groups</w:t>
        </w:r>
      </w:ins>
      <w:del w:id="127" w:author="Jing Yuan" w:date="2017-06-02T00:11:00Z">
        <w:r w:rsidR="00674F5A" w:rsidDel="00614E68">
          <w:rPr>
            <w:rFonts w:ascii="Times" w:hAnsi="Times" w:cs="Times"/>
            <w:color w:val="000000"/>
            <w:sz w:val="29"/>
            <w:szCs w:val="29"/>
            <w:lang w:eastAsia="zh-CN"/>
          </w:rPr>
          <w:delText xml:space="preserve"> multi-ethic country,</w:delText>
        </w:r>
      </w:del>
      <w:ins w:id="128" w:author="Jing Yuan" w:date="2017-06-02T00:11:00Z">
        <w:r w:rsidR="001A3BE6">
          <w:rPr>
            <w:rFonts w:ascii="Times" w:hAnsi="Times" w:cs="Times"/>
            <w:color w:val="000000"/>
            <w:sz w:val="29"/>
            <w:szCs w:val="29"/>
            <w:lang w:eastAsia="zh-CN"/>
          </w:rPr>
          <w:t xml:space="preserve"> let alone hundreds of </w:t>
        </w:r>
      </w:ins>
      <w:del w:id="129" w:author="Jing Yuan" w:date="2017-06-02T00:13:00Z">
        <w:r w:rsidR="00674F5A" w:rsidDel="001A3BE6">
          <w:rPr>
            <w:rFonts w:ascii="Times" w:hAnsi="Times" w:cs="Times"/>
            <w:color w:val="000000"/>
            <w:sz w:val="29"/>
            <w:szCs w:val="29"/>
            <w:lang w:eastAsia="zh-CN"/>
          </w:rPr>
          <w:delText xml:space="preserve"> </w:delText>
        </w:r>
        <w:r w:rsidR="00674F5A" w:rsidRPr="00674F5A" w:rsidDel="001A3BE6">
          <w:rPr>
            <w:rFonts w:ascii="Times" w:hAnsi="Times" w:cs="Times"/>
            <w:color w:val="000000"/>
            <w:sz w:val="29"/>
            <w:szCs w:val="29"/>
            <w:lang w:eastAsia="zh-CN"/>
          </w:rPr>
          <w:delText>divergent</w:delText>
        </w:r>
        <w:r w:rsidR="00674F5A" w:rsidDel="001A3BE6">
          <w:rPr>
            <w:rFonts w:ascii="Times" w:hAnsi="Times" w:cs="Times"/>
            <w:color w:val="000000"/>
            <w:sz w:val="29"/>
            <w:szCs w:val="29"/>
            <w:lang w:eastAsia="zh-CN"/>
          </w:rPr>
          <w:delText xml:space="preserve"> district has their own </w:delText>
        </w:r>
      </w:del>
      <w:r w:rsidR="00674F5A" w:rsidRPr="00674F5A">
        <w:rPr>
          <w:rFonts w:ascii="Times" w:hAnsi="Times" w:cs="Times"/>
          <w:color w:val="000000"/>
          <w:sz w:val="29"/>
          <w:szCs w:val="29"/>
          <w:lang w:eastAsia="zh-CN"/>
        </w:rPr>
        <w:t>dialect</w:t>
      </w:r>
      <w:ins w:id="130" w:author="Jing Yuan" w:date="2017-06-02T00:14:00Z">
        <w:r w:rsidR="00D15826">
          <w:rPr>
            <w:rFonts w:ascii="Times" w:hAnsi="Times" w:cs="Times"/>
            <w:color w:val="000000"/>
            <w:sz w:val="29"/>
            <w:szCs w:val="29"/>
            <w:lang w:eastAsia="zh-CN"/>
          </w:rPr>
          <w:t>s</w:t>
        </w:r>
      </w:ins>
      <w:ins w:id="131" w:author="Jing Yuan" w:date="2017-06-02T00:13:00Z">
        <w:r w:rsidR="001A3BE6">
          <w:rPr>
            <w:rFonts w:ascii="Times" w:hAnsi="Times" w:cs="Times"/>
            <w:color w:val="000000"/>
            <w:sz w:val="29"/>
            <w:szCs w:val="29"/>
            <w:lang w:eastAsia="zh-CN"/>
          </w:rPr>
          <w:t xml:space="preserve"> </w:t>
        </w:r>
      </w:ins>
      <w:ins w:id="132" w:author="Jing Yuan" w:date="2017-06-02T00:14:00Z">
        <w:r w:rsidR="00D15826">
          <w:rPr>
            <w:rFonts w:ascii="Times" w:hAnsi="Times" w:cs="Times"/>
            <w:color w:val="000000"/>
            <w:sz w:val="29"/>
            <w:szCs w:val="29"/>
            <w:lang w:eastAsia="zh-CN"/>
          </w:rPr>
          <w:t>within</w:t>
        </w:r>
      </w:ins>
      <w:ins w:id="133" w:author="Jing Yuan" w:date="2017-06-02T00:13:00Z">
        <w:r w:rsidR="001A3BE6">
          <w:rPr>
            <w:rFonts w:ascii="Times" w:hAnsi="Times" w:cs="Times"/>
            <w:color w:val="000000"/>
            <w:sz w:val="29"/>
            <w:szCs w:val="29"/>
            <w:lang w:eastAsia="zh-CN"/>
          </w:rPr>
          <w:t xml:space="preserve"> </w:t>
        </w:r>
      </w:ins>
      <w:ins w:id="134" w:author="Jing Yuan" w:date="2017-06-02T00:14:00Z">
        <w:r w:rsidR="00D15826">
          <w:rPr>
            <w:rFonts w:ascii="Times" w:hAnsi="Times" w:cs="Times"/>
            <w:color w:val="000000"/>
            <w:sz w:val="29"/>
            <w:szCs w:val="29"/>
            <w:lang w:eastAsia="zh-CN"/>
          </w:rPr>
          <w:t>country</w:t>
        </w:r>
      </w:ins>
      <w:r w:rsidR="00674F5A">
        <w:rPr>
          <w:rFonts w:ascii="Times" w:hAnsi="Times" w:cs="Times"/>
          <w:color w:val="000000"/>
          <w:sz w:val="29"/>
          <w:szCs w:val="29"/>
          <w:lang w:eastAsia="zh-CN"/>
        </w:rPr>
        <w:t>. It’</w:t>
      </w:r>
      <w:r w:rsidR="00674F5A">
        <w:rPr>
          <w:rFonts w:ascii="Times" w:hAnsi="Times" w:cs="Times" w:hint="eastAsia"/>
          <w:color w:val="000000"/>
          <w:sz w:val="29"/>
          <w:szCs w:val="29"/>
          <w:lang w:eastAsia="zh-CN"/>
        </w:rPr>
        <w:t xml:space="preserve">s </w:t>
      </w:r>
      <w:del w:id="135" w:author="Jing Yuan" w:date="2017-06-02T00:14:00Z">
        <w:r w:rsidR="00674F5A" w:rsidDel="007F4EC5">
          <w:rPr>
            <w:rFonts w:ascii="Times" w:hAnsi="Times" w:cs="Times" w:hint="eastAsia"/>
            <w:color w:val="000000"/>
            <w:sz w:val="29"/>
            <w:szCs w:val="29"/>
            <w:lang w:eastAsia="zh-CN"/>
          </w:rPr>
          <w:delText xml:space="preserve">impassible </w:delText>
        </w:r>
      </w:del>
      <w:ins w:id="136" w:author="Jing Yuan" w:date="2017-06-02T00:14:00Z">
        <w:r w:rsidR="007F4EC5">
          <w:rPr>
            <w:rFonts w:ascii="Times" w:hAnsi="Times" w:cs="Times"/>
            <w:color w:val="000000"/>
            <w:sz w:val="29"/>
            <w:szCs w:val="29"/>
            <w:lang w:eastAsia="zh-CN"/>
          </w:rPr>
          <w:t xml:space="preserve">not </w:t>
        </w:r>
        <w:r w:rsidR="00D15826">
          <w:rPr>
            <w:rFonts w:ascii="Times" w:hAnsi="Times" w:cs="Times"/>
            <w:color w:val="000000"/>
            <w:sz w:val="29"/>
            <w:szCs w:val="29"/>
            <w:lang w:eastAsia="zh-CN"/>
          </w:rPr>
          <w:t>reasonable</w:t>
        </w:r>
        <w:r w:rsidR="007F4EC5">
          <w:rPr>
            <w:rFonts w:ascii="Times" w:hAnsi="Times" w:cs="Times"/>
            <w:color w:val="000000"/>
            <w:sz w:val="29"/>
            <w:szCs w:val="29"/>
            <w:lang w:eastAsia="zh-CN"/>
          </w:rPr>
          <w:t xml:space="preserve"> </w:t>
        </w:r>
      </w:ins>
      <w:r w:rsidR="00674F5A">
        <w:rPr>
          <w:rFonts w:ascii="Times" w:hAnsi="Times" w:cs="Times"/>
          <w:color w:val="000000"/>
          <w:sz w:val="29"/>
          <w:szCs w:val="29"/>
          <w:lang w:eastAsia="zh-CN"/>
        </w:rPr>
        <w:t xml:space="preserve">to require all students using the same </w:t>
      </w:r>
      <w:r w:rsidR="00ED4385" w:rsidRPr="00ED4385">
        <w:rPr>
          <w:rFonts w:ascii="Times" w:hAnsi="Times" w:cs="Times"/>
          <w:color w:val="000000"/>
          <w:sz w:val="29"/>
          <w:szCs w:val="29"/>
          <w:lang w:eastAsia="zh-CN"/>
        </w:rPr>
        <w:t>textbook</w:t>
      </w:r>
      <w:r w:rsidR="00ED4385">
        <w:rPr>
          <w:rFonts w:ascii="Times" w:hAnsi="Times" w:cs="Times"/>
          <w:color w:val="000000"/>
          <w:sz w:val="29"/>
          <w:szCs w:val="29"/>
          <w:lang w:eastAsia="zh-CN"/>
        </w:rPr>
        <w:t xml:space="preserve"> </w:t>
      </w:r>
      <w:r w:rsidR="00ED4385">
        <w:rPr>
          <w:rFonts w:ascii="Times" w:hAnsi="Times" w:cs="Times" w:hint="eastAsia"/>
          <w:color w:val="000000"/>
          <w:sz w:val="29"/>
          <w:szCs w:val="29"/>
          <w:lang w:eastAsia="zh-CN"/>
        </w:rPr>
        <w:t>and</w:t>
      </w:r>
      <w:r w:rsidR="00ED4385">
        <w:rPr>
          <w:rFonts w:ascii="Times" w:hAnsi="Times" w:cs="Times"/>
          <w:color w:val="000000"/>
          <w:sz w:val="29"/>
          <w:szCs w:val="29"/>
          <w:lang w:eastAsia="zh-CN"/>
        </w:rPr>
        <w:t xml:space="preserve"> learn the same courses.</w:t>
      </w:r>
      <w:r w:rsidR="00C85A03">
        <w:rPr>
          <w:rFonts w:ascii="Times" w:hAnsi="Times" w:cs="Times"/>
          <w:color w:val="000000"/>
          <w:sz w:val="29"/>
          <w:szCs w:val="29"/>
          <w:lang w:eastAsia="zh-CN"/>
        </w:rPr>
        <w:t xml:space="preserve"> Even if they advise the standard </w:t>
      </w:r>
      <w:r w:rsidR="00C85A03">
        <w:rPr>
          <w:rFonts w:ascii="Times" w:hAnsi="Times" w:cs="Times" w:hint="eastAsia"/>
          <w:color w:val="000000"/>
          <w:sz w:val="29"/>
          <w:szCs w:val="29"/>
          <w:lang w:eastAsia="zh-CN"/>
        </w:rPr>
        <w:t>C</w:t>
      </w:r>
      <w:r w:rsidR="00C85A03" w:rsidRPr="00C85A03">
        <w:rPr>
          <w:rFonts w:ascii="Times" w:hAnsi="Times" w:cs="Times"/>
          <w:color w:val="000000"/>
          <w:sz w:val="29"/>
          <w:szCs w:val="29"/>
          <w:lang w:eastAsia="zh-CN"/>
        </w:rPr>
        <w:t>hinese</w:t>
      </w:r>
      <w:r w:rsidR="00C85A03">
        <w:rPr>
          <w:rFonts w:ascii="Times" w:hAnsi="Times" w:cs="Times"/>
          <w:color w:val="000000"/>
          <w:sz w:val="29"/>
          <w:szCs w:val="29"/>
          <w:lang w:eastAsia="zh-CN"/>
        </w:rPr>
        <w:t xml:space="preserve"> to be the </w:t>
      </w:r>
      <w:r w:rsidR="00C85A03" w:rsidRPr="00C85A03">
        <w:rPr>
          <w:rFonts w:ascii="Times" w:hAnsi="Times" w:cs="Times"/>
          <w:color w:val="000000"/>
          <w:sz w:val="29"/>
          <w:szCs w:val="29"/>
          <w:lang w:eastAsia="zh-CN"/>
        </w:rPr>
        <w:t>elemental</w:t>
      </w:r>
      <w:r w:rsidR="00C85A03">
        <w:rPr>
          <w:rFonts w:ascii="Times" w:hAnsi="Times" w:cs="Times"/>
          <w:color w:val="000000"/>
          <w:sz w:val="29"/>
          <w:szCs w:val="29"/>
          <w:lang w:eastAsia="zh-CN"/>
        </w:rPr>
        <w:t xml:space="preserve"> language, as</w:t>
      </w:r>
      <w:r w:rsidR="00C85A03">
        <w:rPr>
          <w:rFonts w:ascii="Times" w:hAnsi="Times" w:cs="Times" w:hint="eastAsia"/>
          <w:color w:val="000000"/>
          <w:sz w:val="29"/>
          <w:szCs w:val="29"/>
          <w:lang w:eastAsia="zh-CN"/>
        </w:rPr>
        <w:t xml:space="preserve"> t</w:t>
      </w:r>
      <w:r w:rsidR="00C85A03" w:rsidRPr="00C85A03">
        <w:rPr>
          <w:rFonts w:ascii="Times" w:hAnsi="Times" w:cs="Times"/>
          <w:color w:val="000000"/>
          <w:sz w:val="29"/>
          <w:szCs w:val="29"/>
          <w:lang w:eastAsia="zh-CN"/>
        </w:rPr>
        <w:t xml:space="preserve">he dominant ethnic group in China </w:t>
      </w:r>
      <w:r w:rsidR="00C85A03">
        <w:rPr>
          <w:rFonts w:ascii="Times" w:hAnsi="Times" w:cs="Times"/>
          <w:color w:val="000000"/>
          <w:sz w:val="29"/>
          <w:szCs w:val="29"/>
          <w:lang w:eastAsia="zh-CN"/>
        </w:rPr>
        <w:t>is known as the Han nationality, it might produce those n</w:t>
      </w:r>
      <w:r w:rsidR="00C85A03" w:rsidRPr="00C85A03">
        <w:rPr>
          <w:rFonts w:ascii="Times" w:hAnsi="Times" w:cs="Times"/>
          <w:color w:val="000000"/>
          <w:sz w:val="29"/>
          <w:szCs w:val="29"/>
          <w:lang w:eastAsia="zh-CN"/>
        </w:rPr>
        <w:t>ational minorities</w:t>
      </w:r>
      <w:r w:rsidR="00C85A03">
        <w:rPr>
          <w:rFonts w:ascii="Times" w:hAnsi="Times" w:cs="Times"/>
          <w:color w:val="000000"/>
          <w:sz w:val="29"/>
          <w:szCs w:val="29"/>
          <w:lang w:eastAsia="zh-CN"/>
        </w:rPr>
        <w:t xml:space="preserve"> lose their features. In conclusion, N</w:t>
      </w:r>
      <w:r w:rsidR="00C85A03" w:rsidRPr="00C85A03">
        <w:rPr>
          <w:rFonts w:ascii="Times" w:hAnsi="Times" w:cs="Times"/>
          <w:color w:val="000000"/>
          <w:sz w:val="29"/>
          <w:szCs w:val="29"/>
          <w:lang w:eastAsia="zh-CN"/>
        </w:rPr>
        <w:t>ational minorities should</w:t>
      </w:r>
      <w:r w:rsidR="00C85A03">
        <w:rPr>
          <w:rFonts w:ascii="Times" w:hAnsi="Times" w:cs="Times"/>
          <w:color w:val="000000"/>
          <w:sz w:val="29"/>
          <w:szCs w:val="29"/>
          <w:lang w:eastAsia="zh-CN"/>
        </w:rPr>
        <w:t xml:space="preserve"> be</w:t>
      </w:r>
      <w:r w:rsidR="00C85A03" w:rsidRPr="00C85A03">
        <w:rPr>
          <w:rFonts w:ascii="Times" w:hAnsi="Times" w:cs="Times"/>
          <w:color w:val="000000"/>
          <w:sz w:val="29"/>
          <w:szCs w:val="29"/>
          <w:lang w:eastAsia="zh-CN"/>
        </w:rPr>
        <w:t xml:space="preserve"> encouraged to preserve and develop their own cultures, languages and customs.</w:t>
      </w:r>
      <w:r w:rsidR="00C85A03">
        <w:rPr>
          <w:rFonts w:ascii="Times" w:hAnsi="Times" w:cs="Times"/>
          <w:color w:val="000000"/>
          <w:sz w:val="29"/>
          <w:szCs w:val="29"/>
          <w:lang w:eastAsia="zh-CN"/>
        </w:rPr>
        <w:t xml:space="preserve"> </w:t>
      </w:r>
    </w:p>
    <w:p w:rsidR="001C4D35" w:rsidRDefault="001C4D35" w:rsidP="00C05968">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p>
    <w:p w:rsidR="001C4D35" w:rsidRDefault="001C4D35" w:rsidP="001C4D35">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14) A nation should require all of its students to study the same national curriculum until they enter college. </w:t>
      </w:r>
    </w:p>
    <w:p w:rsidR="001C4D35" w:rsidRDefault="001C4D35" w:rsidP="001C4D35">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 </w:t>
      </w:r>
    </w:p>
    <w:p w:rsidR="001C4D35" w:rsidRDefault="001C4D35" w:rsidP="00C05968">
      <w:pPr>
        <w:widowControl w:val="0"/>
        <w:autoSpaceDE w:val="0"/>
        <w:autoSpaceDN w:val="0"/>
        <w:adjustRightInd w:val="0"/>
        <w:spacing w:after="240" w:line="340" w:lineRule="atLeast"/>
        <w:rPr>
          <w:rFonts w:ascii="Times" w:hAnsi="Times" w:cs="Times"/>
          <w:color w:val="000000"/>
          <w:lang w:eastAsia="zh-CN"/>
        </w:rPr>
      </w:pPr>
    </w:p>
    <w:p w:rsidR="001C4D35" w:rsidRDefault="001C4D35" w:rsidP="00C05968">
      <w:pPr>
        <w:widowControl w:val="0"/>
        <w:autoSpaceDE w:val="0"/>
        <w:autoSpaceDN w:val="0"/>
        <w:adjustRightInd w:val="0"/>
        <w:spacing w:after="240" w:line="340" w:lineRule="atLeast"/>
        <w:rPr>
          <w:rFonts w:ascii="Times" w:hAnsi="Times" w:cs="Times"/>
          <w:color w:val="000000"/>
          <w:lang w:eastAsia="zh-CN"/>
        </w:rPr>
      </w:pPr>
    </w:p>
    <w:p w:rsidR="001C4D35" w:rsidRDefault="001C4D35" w:rsidP="00C05968">
      <w:pPr>
        <w:widowControl w:val="0"/>
        <w:pBdr>
          <w:bottom w:val="single" w:sz="6" w:space="1" w:color="auto"/>
        </w:pBdr>
        <w:autoSpaceDE w:val="0"/>
        <w:autoSpaceDN w:val="0"/>
        <w:adjustRightInd w:val="0"/>
        <w:spacing w:after="240" w:line="340" w:lineRule="atLeast"/>
        <w:rPr>
          <w:rFonts w:ascii="Times" w:hAnsi="Times" w:cs="Times"/>
          <w:color w:val="000000"/>
          <w:lang w:eastAsia="zh-CN"/>
        </w:rPr>
      </w:pPr>
    </w:p>
    <w:p w:rsidR="001C4D35" w:rsidRDefault="001C4D35" w:rsidP="001C4D35">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96) A nation should require all of its students to study the same national curriculum until they enter college. </w:t>
      </w:r>
    </w:p>
    <w:p w:rsidR="001C4D35" w:rsidRDefault="001C4D35" w:rsidP="001C4D35">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rsidR="001C4D35" w:rsidRDefault="001C4D35" w:rsidP="00C05968">
      <w:pPr>
        <w:widowControl w:val="0"/>
        <w:pBdr>
          <w:top w:val="single" w:sz="6" w:space="1" w:color="auto"/>
          <w:bottom w:val="single" w:sz="6" w:space="1" w:color="auto"/>
        </w:pBdr>
        <w:autoSpaceDE w:val="0"/>
        <w:autoSpaceDN w:val="0"/>
        <w:adjustRightInd w:val="0"/>
        <w:spacing w:after="240" w:line="340" w:lineRule="atLeast"/>
        <w:rPr>
          <w:rFonts w:ascii="Times" w:hAnsi="Times" w:cs="Times"/>
          <w:color w:val="000000"/>
          <w:lang w:eastAsia="zh-CN"/>
        </w:rPr>
      </w:pPr>
    </w:p>
    <w:p w:rsidR="001C4D35" w:rsidRDefault="001C4D35" w:rsidP="00C05968">
      <w:pPr>
        <w:widowControl w:val="0"/>
        <w:pBdr>
          <w:top w:val="single" w:sz="6" w:space="1" w:color="auto"/>
          <w:bottom w:val="single" w:sz="6" w:space="1" w:color="auto"/>
        </w:pBdr>
        <w:autoSpaceDE w:val="0"/>
        <w:autoSpaceDN w:val="0"/>
        <w:adjustRightInd w:val="0"/>
        <w:spacing w:after="240" w:line="340" w:lineRule="atLeast"/>
        <w:rPr>
          <w:rFonts w:ascii="Times" w:hAnsi="Times" w:cs="Times"/>
          <w:color w:val="000000"/>
          <w:lang w:eastAsia="zh-CN"/>
        </w:rPr>
      </w:pPr>
    </w:p>
    <w:p w:rsidR="001C4D35" w:rsidRDefault="001C4D35" w:rsidP="001C4D35">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116) A nation should require all of its students to study the same national curriculum until they enter college. </w:t>
      </w:r>
    </w:p>
    <w:p w:rsidR="001C4D35" w:rsidRDefault="001C4D35" w:rsidP="001C4D35">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rsidR="001C4D35" w:rsidRDefault="001C4D35" w:rsidP="00C05968">
      <w:pPr>
        <w:widowControl w:val="0"/>
        <w:autoSpaceDE w:val="0"/>
        <w:autoSpaceDN w:val="0"/>
        <w:adjustRightInd w:val="0"/>
        <w:spacing w:after="240" w:line="340" w:lineRule="atLeast"/>
        <w:rPr>
          <w:rFonts w:ascii="Times" w:hAnsi="Times" w:cs="Times"/>
          <w:color w:val="000000"/>
          <w:lang w:eastAsia="zh-CN"/>
        </w:rPr>
      </w:pPr>
    </w:p>
    <w:p w:rsidR="00976885" w:rsidRDefault="00976885"/>
    <w:sectPr w:rsidR="00976885" w:rsidSect="00ED6EA7">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Jing Yuan" w:date="2017-06-01T23:01:00Z" w:initials="JY">
    <w:p w:rsidR="005608B4" w:rsidRDefault="005608B4">
      <w:pPr>
        <w:pStyle w:val="CommentText"/>
        <w:rPr>
          <w:rFonts w:hint="eastAsia"/>
          <w:lang w:eastAsia="zh-CN"/>
        </w:rPr>
      </w:pPr>
      <w:r>
        <w:rPr>
          <w:rStyle w:val="CommentReference"/>
        </w:rPr>
        <w:annotationRef/>
      </w:r>
      <w:r>
        <w:rPr>
          <w:rFonts w:hint="eastAsia"/>
          <w:lang w:eastAsia="zh-CN"/>
        </w:rPr>
        <w:t>不合适</w:t>
      </w:r>
    </w:p>
  </w:comment>
  <w:comment w:id="29" w:author="Jing Yuan" w:date="2017-06-01T23:10:00Z" w:initials="JY">
    <w:p w:rsidR="00790A36" w:rsidRDefault="00790A36">
      <w:pPr>
        <w:pStyle w:val="CommentText"/>
        <w:rPr>
          <w:lang w:eastAsia="zh-CN"/>
        </w:rPr>
      </w:pPr>
      <w:r>
        <w:rPr>
          <w:rStyle w:val="CommentReference"/>
        </w:rPr>
        <w:annotationRef/>
      </w:r>
      <w:r>
        <w:rPr>
          <w:rFonts w:hint="eastAsia"/>
          <w:lang w:eastAsia="zh-CN"/>
        </w:rPr>
        <w:t>指的是什么？</w:t>
      </w:r>
      <w:r w:rsidR="00243F31">
        <w:rPr>
          <w:lang w:eastAsia="zh-CN"/>
        </w:rPr>
        <w:t>building?</w:t>
      </w:r>
    </w:p>
  </w:comment>
  <w:comment w:id="42" w:author="Jing Yuan" w:date="2017-06-01T23:21:00Z" w:initials="JY">
    <w:p w:rsidR="00053CA0" w:rsidRDefault="00053CA0">
      <w:pPr>
        <w:pStyle w:val="CommentText"/>
        <w:rPr>
          <w:rFonts w:hint="eastAsia"/>
          <w:lang w:eastAsia="zh-CN"/>
        </w:rPr>
      </w:pPr>
      <w:r>
        <w:rPr>
          <w:rStyle w:val="CommentReference"/>
        </w:rPr>
        <w:annotationRef/>
      </w:r>
      <w:r>
        <w:rPr>
          <w:rFonts w:hint="eastAsia"/>
          <w:lang w:eastAsia="zh-CN"/>
        </w:rPr>
        <w:t>不要用</w:t>
      </w:r>
      <w:r>
        <w:rPr>
          <w:rFonts w:hint="eastAsia"/>
          <w:lang w:eastAsia="zh-CN"/>
        </w:rPr>
        <w:t xml:space="preserve">right or wrong </w:t>
      </w:r>
      <w:r>
        <w:rPr>
          <w:rFonts w:hint="eastAsia"/>
          <w:lang w:eastAsia="zh-CN"/>
        </w:rPr>
        <w:t>这种很强硬的词</w:t>
      </w:r>
    </w:p>
  </w:comment>
  <w:comment w:id="86" w:author="Jing Yuan" w:date="2017-06-02T00:25:00Z" w:initials="JY">
    <w:p w:rsidR="00A74016" w:rsidRDefault="00A74016">
      <w:pPr>
        <w:pStyle w:val="CommentText"/>
        <w:rPr>
          <w:rFonts w:hint="eastAsia"/>
          <w:lang w:eastAsia="zh-CN"/>
        </w:rPr>
      </w:pPr>
      <w:r>
        <w:rPr>
          <w:rStyle w:val="CommentReference"/>
        </w:rPr>
        <w:annotationRef/>
      </w:r>
      <w:r>
        <w:rPr>
          <w:rFonts w:hint="eastAsia"/>
          <w:lang w:eastAsia="zh-CN"/>
        </w:rPr>
        <w:t>这段话是翻译你的意思，但是我认为放在这里没有任何意思</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CA5" w:rsidRDefault="00B02CA5" w:rsidP="00BA4491">
      <w:r>
        <w:separator/>
      </w:r>
    </w:p>
  </w:endnote>
  <w:endnote w:type="continuationSeparator" w:id="0">
    <w:p w:rsidR="00B02CA5" w:rsidRDefault="00B02CA5" w:rsidP="00BA4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CA5" w:rsidRDefault="00B02CA5" w:rsidP="00BA4491">
      <w:r>
        <w:separator/>
      </w:r>
    </w:p>
  </w:footnote>
  <w:footnote w:type="continuationSeparator" w:id="0">
    <w:p w:rsidR="00B02CA5" w:rsidRDefault="00B02CA5" w:rsidP="00BA449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C31A8F"/>
    <w:multiLevelType w:val="hybridMultilevel"/>
    <w:tmpl w:val="AC34B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ing Yuan">
    <w15:presenceInfo w15:providerId="Windows Live" w15:userId="dab9dc6f95247a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968"/>
    <w:rsid w:val="00053CA0"/>
    <w:rsid w:val="000B375B"/>
    <w:rsid w:val="000D386C"/>
    <w:rsid w:val="000D3F04"/>
    <w:rsid w:val="000E2D13"/>
    <w:rsid w:val="00140027"/>
    <w:rsid w:val="00155255"/>
    <w:rsid w:val="001726E8"/>
    <w:rsid w:val="001A1575"/>
    <w:rsid w:val="001A3BE6"/>
    <w:rsid w:val="001C4D35"/>
    <w:rsid w:val="00243F31"/>
    <w:rsid w:val="00276BAB"/>
    <w:rsid w:val="00337171"/>
    <w:rsid w:val="00373BE6"/>
    <w:rsid w:val="00381BD4"/>
    <w:rsid w:val="003A1524"/>
    <w:rsid w:val="003C2A9B"/>
    <w:rsid w:val="003E27A9"/>
    <w:rsid w:val="003E3815"/>
    <w:rsid w:val="003F1DDE"/>
    <w:rsid w:val="003F4F19"/>
    <w:rsid w:val="004441B1"/>
    <w:rsid w:val="00490CED"/>
    <w:rsid w:val="004C170A"/>
    <w:rsid w:val="00503A11"/>
    <w:rsid w:val="005608B4"/>
    <w:rsid w:val="005659D5"/>
    <w:rsid w:val="00585027"/>
    <w:rsid w:val="00614E68"/>
    <w:rsid w:val="006636E8"/>
    <w:rsid w:val="00674F5A"/>
    <w:rsid w:val="006B7BE5"/>
    <w:rsid w:val="006D4278"/>
    <w:rsid w:val="006F2EA2"/>
    <w:rsid w:val="0075474E"/>
    <w:rsid w:val="00790A36"/>
    <w:rsid w:val="007A3F88"/>
    <w:rsid w:val="007F4EC5"/>
    <w:rsid w:val="008224E6"/>
    <w:rsid w:val="00830C87"/>
    <w:rsid w:val="008663C8"/>
    <w:rsid w:val="00886B6C"/>
    <w:rsid w:val="008A63A7"/>
    <w:rsid w:val="008B1270"/>
    <w:rsid w:val="008C38CB"/>
    <w:rsid w:val="008D1C63"/>
    <w:rsid w:val="008E2061"/>
    <w:rsid w:val="00957ACB"/>
    <w:rsid w:val="00972F95"/>
    <w:rsid w:val="00976885"/>
    <w:rsid w:val="009A0FFC"/>
    <w:rsid w:val="00A73DC8"/>
    <w:rsid w:val="00A74016"/>
    <w:rsid w:val="00A84B4F"/>
    <w:rsid w:val="00AA7679"/>
    <w:rsid w:val="00AE074B"/>
    <w:rsid w:val="00B02CA5"/>
    <w:rsid w:val="00B037AF"/>
    <w:rsid w:val="00B14D94"/>
    <w:rsid w:val="00B40054"/>
    <w:rsid w:val="00B43557"/>
    <w:rsid w:val="00BA4491"/>
    <w:rsid w:val="00BB6953"/>
    <w:rsid w:val="00BF6421"/>
    <w:rsid w:val="00C05968"/>
    <w:rsid w:val="00C4406F"/>
    <w:rsid w:val="00C647DD"/>
    <w:rsid w:val="00C85A03"/>
    <w:rsid w:val="00CC6F9D"/>
    <w:rsid w:val="00CF2089"/>
    <w:rsid w:val="00D127C7"/>
    <w:rsid w:val="00D15026"/>
    <w:rsid w:val="00D15826"/>
    <w:rsid w:val="00D1597E"/>
    <w:rsid w:val="00D2793D"/>
    <w:rsid w:val="00D41DE0"/>
    <w:rsid w:val="00D5743D"/>
    <w:rsid w:val="00E40355"/>
    <w:rsid w:val="00E604D6"/>
    <w:rsid w:val="00ED4385"/>
    <w:rsid w:val="00F077BC"/>
    <w:rsid w:val="00F575B9"/>
    <w:rsid w:val="00F97F19"/>
    <w:rsid w:val="00FC003B"/>
    <w:rsid w:val="00FD76F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320D6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F19"/>
    <w:pPr>
      <w:ind w:left="720"/>
      <w:contextualSpacing/>
    </w:pPr>
  </w:style>
  <w:style w:type="paragraph" w:styleId="Header">
    <w:name w:val="header"/>
    <w:basedOn w:val="Normal"/>
    <w:link w:val="HeaderChar"/>
    <w:uiPriority w:val="99"/>
    <w:unhideWhenUsed/>
    <w:rsid w:val="00BA4491"/>
    <w:pPr>
      <w:tabs>
        <w:tab w:val="center" w:pos="4680"/>
        <w:tab w:val="right" w:pos="9360"/>
      </w:tabs>
    </w:pPr>
  </w:style>
  <w:style w:type="character" w:customStyle="1" w:styleId="HeaderChar">
    <w:name w:val="Header Char"/>
    <w:basedOn w:val="DefaultParagraphFont"/>
    <w:link w:val="Header"/>
    <w:uiPriority w:val="99"/>
    <w:rsid w:val="00BA4491"/>
  </w:style>
  <w:style w:type="paragraph" w:styleId="Footer">
    <w:name w:val="footer"/>
    <w:basedOn w:val="Normal"/>
    <w:link w:val="FooterChar"/>
    <w:uiPriority w:val="99"/>
    <w:unhideWhenUsed/>
    <w:rsid w:val="00BA4491"/>
    <w:pPr>
      <w:tabs>
        <w:tab w:val="center" w:pos="4680"/>
        <w:tab w:val="right" w:pos="9360"/>
      </w:tabs>
    </w:pPr>
  </w:style>
  <w:style w:type="character" w:customStyle="1" w:styleId="FooterChar">
    <w:name w:val="Footer Char"/>
    <w:basedOn w:val="DefaultParagraphFont"/>
    <w:link w:val="Footer"/>
    <w:uiPriority w:val="99"/>
    <w:rsid w:val="00BA4491"/>
  </w:style>
  <w:style w:type="paragraph" w:styleId="BalloonText">
    <w:name w:val="Balloon Text"/>
    <w:basedOn w:val="Normal"/>
    <w:link w:val="BalloonTextChar"/>
    <w:uiPriority w:val="99"/>
    <w:semiHidden/>
    <w:unhideWhenUsed/>
    <w:rsid w:val="000D386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386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608B4"/>
    <w:rPr>
      <w:sz w:val="18"/>
      <w:szCs w:val="18"/>
    </w:rPr>
  </w:style>
  <w:style w:type="paragraph" w:styleId="CommentText">
    <w:name w:val="annotation text"/>
    <w:basedOn w:val="Normal"/>
    <w:link w:val="CommentTextChar"/>
    <w:uiPriority w:val="99"/>
    <w:semiHidden/>
    <w:unhideWhenUsed/>
    <w:rsid w:val="005608B4"/>
  </w:style>
  <w:style w:type="character" w:customStyle="1" w:styleId="CommentTextChar">
    <w:name w:val="Comment Text Char"/>
    <w:basedOn w:val="DefaultParagraphFont"/>
    <w:link w:val="CommentText"/>
    <w:uiPriority w:val="99"/>
    <w:semiHidden/>
    <w:rsid w:val="005608B4"/>
  </w:style>
  <w:style w:type="paragraph" w:styleId="CommentSubject">
    <w:name w:val="annotation subject"/>
    <w:basedOn w:val="CommentText"/>
    <w:next w:val="CommentText"/>
    <w:link w:val="CommentSubjectChar"/>
    <w:uiPriority w:val="99"/>
    <w:semiHidden/>
    <w:unhideWhenUsed/>
    <w:rsid w:val="005608B4"/>
    <w:rPr>
      <w:b/>
      <w:bCs/>
      <w:sz w:val="20"/>
      <w:szCs w:val="20"/>
    </w:rPr>
  </w:style>
  <w:style w:type="character" w:customStyle="1" w:styleId="CommentSubjectChar">
    <w:name w:val="Comment Subject Char"/>
    <w:basedOn w:val="CommentTextChar"/>
    <w:link w:val="CommentSubject"/>
    <w:uiPriority w:val="99"/>
    <w:semiHidden/>
    <w:rsid w:val="005608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967347">
      <w:bodyDiv w:val="1"/>
      <w:marLeft w:val="0"/>
      <w:marRight w:val="0"/>
      <w:marTop w:val="0"/>
      <w:marBottom w:val="0"/>
      <w:divBdr>
        <w:top w:val="none" w:sz="0" w:space="0" w:color="auto"/>
        <w:left w:val="none" w:sz="0" w:space="0" w:color="auto"/>
        <w:bottom w:val="none" w:sz="0" w:space="0" w:color="auto"/>
        <w:right w:val="none" w:sz="0" w:space="0" w:color="auto"/>
      </w:divBdr>
    </w:div>
    <w:div w:id="520822191">
      <w:bodyDiv w:val="1"/>
      <w:marLeft w:val="0"/>
      <w:marRight w:val="0"/>
      <w:marTop w:val="0"/>
      <w:marBottom w:val="0"/>
      <w:divBdr>
        <w:top w:val="none" w:sz="0" w:space="0" w:color="auto"/>
        <w:left w:val="none" w:sz="0" w:space="0" w:color="auto"/>
        <w:bottom w:val="none" w:sz="0" w:space="0" w:color="auto"/>
        <w:right w:val="none" w:sz="0" w:space="0" w:color="auto"/>
      </w:divBdr>
    </w:div>
    <w:div w:id="782388112">
      <w:bodyDiv w:val="1"/>
      <w:marLeft w:val="0"/>
      <w:marRight w:val="0"/>
      <w:marTop w:val="0"/>
      <w:marBottom w:val="0"/>
      <w:divBdr>
        <w:top w:val="none" w:sz="0" w:space="0" w:color="auto"/>
        <w:left w:val="none" w:sz="0" w:space="0" w:color="auto"/>
        <w:bottom w:val="none" w:sz="0" w:space="0" w:color="auto"/>
        <w:right w:val="none" w:sz="0" w:space="0" w:color="auto"/>
      </w:divBdr>
    </w:div>
    <w:div w:id="1283460104">
      <w:bodyDiv w:val="1"/>
      <w:marLeft w:val="0"/>
      <w:marRight w:val="0"/>
      <w:marTop w:val="0"/>
      <w:marBottom w:val="0"/>
      <w:divBdr>
        <w:top w:val="none" w:sz="0" w:space="0" w:color="auto"/>
        <w:left w:val="none" w:sz="0" w:space="0" w:color="auto"/>
        <w:bottom w:val="none" w:sz="0" w:space="0" w:color="auto"/>
        <w:right w:val="none" w:sz="0" w:space="0" w:color="auto"/>
      </w:divBdr>
    </w:div>
    <w:div w:id="1535578839">
      <w:bodyDiv w:val="1"/>
      <w:marLeft w:val="0"/>
      <w:marRight w:val="0"/>
      <w:marTop w:val="0"/>
      <w:marBottom w:val="0"/>
      <w:divBdr>
        <w:top w:val="none" w:sz="0" w:space="0" w:color="auto"/>
        <w:left w:val="none" w:sz="0" w:space="0" w:color="auto"/>
        <w:bottom w:val="none" w:sz="0" w:space="0" w:color="auto"/>
        <w:right w:val="none" w:sz="0" w:space="0" w:color="auto"/>
      </w:divBdr>
    </w:div>
    <w:div w:id="1825000530">
      <w:bodyDiv w:val="1"/>
      <w:marLeft w:val="0"/>
      <w:marRight w:val="0"/>
      <w:marTop w:val="0"/>
      <w:marBottom w:val="0"/>
      <w:divBdr>
        <w:top w:val="none" w:sz="0" w:space="0" w:color="auto"/>
        <w:left w:val="none" w:sz="0" w:space="0" w:color="auto"/>
        <w:bottom w:val="none" w:sz="0" w:space="0" w:color="auto"/>
        <w:right w:val="none" w:sz="0" w:space="0" w:color="auto"/>
      </w:divBdr>
    </w:div>
    <w:div w:id="1933977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984</Words>
  <Characters>5609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CAEP</Company>
  <LinksUpToDate>false</LinksUpToDate>
  <CharactersWithSpaces>6580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Jing Yuan</cp:lastModifiedBy>
  <cp:revision>2</cp:revision>
  <dcterms:created xsi:type="dcterms:W3CDTF">2017-06-01T16:26:00Z</dcterms:created>
  <dcterms:modified xsi:type="dcterms:W3CDTF">2017-06-01T16:26:00Z</dcterms:modified>
</cp:coreProperties>
</file>