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FC12E7E" w14:textId="77777777" w:rsidR="00C90569" w:rsidRPr="00C25048" w:rsidRDefault="00C90569" w:rsidP="00C90569">
      <w:pPr>
        <w:rPr>
          <w:color w:val="C00000"/>
          <w:lang w:eastAsia="zh-CN"/>
        </w:rPr>
      </w:pPr>
      <w:commentRangeStart w:id="0"/>
      <w:r w:rsidRPr="00C25048">
        <w:rPr>
          <w:color w:val="C00000"/>
          <w:lang w:eastAsia="zh-CN"/>
        </w:rPr>
        <w:t xml:space="preserve">3 </w:t>
      </w:r>
      <w:r w:rsidRPr="00C25048">
        <w:rPr>
          <w:color w:val="C00000"/>
        </w:rPr>
        <w:t>Educational institutions have a responsibility to dissuade students from pursuing fields of study in which they are unlikely to succeed.</w:t>
      </w:r>
      <w:commentRangeEnd w:id="0"/>
      <w:r w:rsidR="00C16CD4">
        <w:rPr>
          <w:rStyle w:val="CommentReference"/>
        </w:rPr>
        <w:commentReference w:id="0"/>
      </w:r>
    </w:p>
    <w:p w14:paraId="41216D44" w14:textId="77777777" w:rsidR="00352680" w:rsidRDefault="00352680">
      <w:pPr>
        <w:rPr>
          <w:lang w:eastAsia="zh-CN"/>
        </w:rPr>
      </w:pPr>
    </w:p>
    <w:p w14:paraId="3A69AD35" w14:textId="77777777" w:rsidR="00C90569" w:rsidRDefault="00C90569" w:rsidP="00C90569">
      <w:pPr>
        <w:widowControl w:val="0"/>
        <w:pBdr>
          <w:bottom w:val="single" w:sz="6" w:space="1" w:color="auto"/>
        </w:pBdr>
        <w:autoSpaceDE w:val="0"/>
        <w:autoSpaceDN w:val="0"/>
        <w:adjustRightInd w:val="0"/>
        <w:spacing w:after="240" w:line="340" w:lineRule="atLeast"/>
        <w:rPr>
          <w:rFonts w:ascii="Times" w:hAnsi="Times" w:cs="Times"/>
          <w:color w:val="000000"/>
          <w:sz w:val="29"/>
          <w:szCs w:val="29"/>
          <w:lang w:eastAsia="zh-CN"/>
        </w:rPr>
      </w:pPr>
      <w:r>
        <w:rPr>
          <w:rFonts w:ascii="Times" w:hAnsi="Times" w:cs="Times"/>
          <w:color w:val="000000"/>
          <w:sz w:val="29"/>
          <w:szCs w:val="29"/>
        </w:rPr>
        <w:t xml:space="preserve">Write a response in which you discuss the extent to which you agree or disagree with the claim. In developing and supporting your position, be sure to address the most compelling reasons and/or examples that could be used to challenge your position. </w:t>
      </w:r>
    </w:p>
    <w:p w14:paraId="0326AC7D" w14:textId="77777777" w:rsidR="00DF60ED" w:rsidRDefault="00DF60ED" w:rsidP="00C90569">
      <w:pPr>
        <w:widowControl w:val="0"/>
        <w:pBdr>
          <w:bottom w:val="single" w:sz="6" w:space="1" w:color="auto"/>
        </w:pBdr>
        <w:autoSpaceDE w:val="0"/>
        <w:autoSpaceDN w:val="0"/>
        <w:adjustRightInd w:val="0"/>
        <w:spacing w:after="240" w:line="340" w:lineRule="atLeast"/>
        <w:rPr>
          <w:rFonts w:ascii="Times" w:hAnsi="Times" w:cs="Times"/>
          <w:color w:val="000000"/>
          <w:lang w:eastAsia="zh-CN"/>
        </w:rPr>
      </w:pPr>
      <w:r>
        <w:rPr>
          <w:rFonts w:ascii="Times" w:hAnsi="Times" w:cs="Times" w:hint="eastAsia"/>
          <w:color w:val="000000"/>
          <w:sz w:val="29"/>
          <w:szCs w:val="29"/>
          <w:lang w:eastAsia="zh-CN"/>
        </w:rPr>
        <w:t>注意</w:t>
      </w:r>
      <w:r>
        <w:rPr>
          <w:rFonts w:ascii="Times" w:hAnsi="Times" w:cs="Times"/>
          <w:color w:val="000000"/>
          <w:sz w:val="29"/>
          <w:szCs w:val="29"/>
          <w:lang w:eastAsia="zh-CN"/>
        </w:rPr>
        <w:t>题目是要求</w:t>
      </w:r>
      <w:r>
        <w:rPr>
          <w:rFonts w:ascii="Times" w:hAnsi="Times" w:cs="Times"/>
          <w:color w:val="000000"/>
          <w:sz w:val="29"/>
          <w:szCs w:val="29"/>
          <w:lang w:eastAsia="zh-CN"/>
        </w:rPr>
        <w:t xml:space="preserve"> </w:t>
      </w:r>
      <w:r>
        <w:rPr>
          <w:rFonts w:ascii="Times" w:hAnsi="Times" w:cs="Times" w:hint="eastAsia"/>
          <w:color w:val="000000"/>
          <w:sz w:val="29"/>
          <w:szCs w:val="29"/>
          <w:lang w:eastAsia="zh-CN"/>
        </w:rPr>
        <w:t>设想</w:t>
      </w:r>
      <w:r>
        <w:rPr>
          <w:rFonts w:ascii="Times" w:hAnsi="Times" w:cs="Times"/>
          <w:color w:val="000000"/>
          <w:sz w:val="29"/>
          <w:szCs w:val="29"/>
          <w:lang w:eastAsia="zh-CN"/>
        </w:rPr>
        <w:t>自己相反的观点并给予回应</w:t>
      </w:r>
    </w:p>
    <w:p w14:paraId="708BAC1F" w14:textId="05D6B613" w:rsidR="00402ACB" w:rsidRDefault="00402ACB">
      <w:pPr>
        <w:rPr>
          <w:lang w:eastAsia="zh-CN"/>
        </w:rPr>
      </w:pPr>
      <w:r>
        <w:rPr>
          <w:lang w:eastAsia="zh-CN"/>
        </w:rPr>
        <w:t>1</w:t>
      </w:r>
      <w:r>
        <w:rPr>
          <w:lang w:eastAsia="zh-CN"/>
        </w:rPr>
        <w:t>、对方观点，</w:t>
      </w:r>
      <w:r>
        <w:rPr>
          <w:rFonts w:hint="eastAsia"/>
          <w:lang w:eastAsia="zh-CN"/>
        </w:rPr>
        <w:t>有利于个人成功</w:t>
      </w:r>
      <w:r w:rsidRPr="008E49C5">
        <w:rPr>
          <w:rFonts w:hint="eastAsia"/>
          <w:lang w:eastAsia="zh-CN"/>
        </w:rPr>
        <w:t>。</w:t>
      </w:r>
      <w:r w:rsidR="00FB4D7B" w:rsidRPr="00402ACB">
        <w:rPr>
          <w:rFonts w:hint="eastAsia"/>
          <w:lang w:eastAsia="zh-CN"/>
        </w:rPr>
        <w:t>由于教育机构</w:t>
      </w:r>
      <w:r w:rsidR="00FB4D7B" w:rsidRPr="00402ACB">
        <w:rPr>
          <w:rFonts w:hint="eastAsia"/>
          <w:lang w:eastAsia="zh-CN"/>
        </w:rPr>
        <w:t xml:space="preserve"> </w:t>
      </w:r>
      <w:r w:rsidR="00FB4D7B" w:rsidRPr="00402ACB">
        <w:rPr>
          <w:rFonts w:hint="eastAsia"/>
          <w:lang w:eastAsia="zh-CN"/>
        </w:rPr>
        <w:t>要培养对于社会有用的人才，</w:t>
      </w:r>
      <w:r w:rsidR="00FB4D7B" w:rsidRPr="00402ACB">
        <w:rPr>
          <w:rFonts w:hint="eastAsia"/>
          <w:lang w:eastAsia="zh-CN"/>
        </w:rPr>
        <w:t xml:space="preserve"> </w:t>
      </w:r>
      <w:r w:rsidR="00FB4D7B" w:rsidRPr="00402ACB">
        <w:rPr>
          <w:rFonts w:hint="eastAsia"/>
          <w:lang w:eastAsia="zh-CN"/>
        </w:rPr>
        <w:t>这样的劝阻有助于学生在擅长的领域发挥才智</w:t>
      </w:r>
      <w:r w:rsidR="00FB4D7B" w:rsidRPr="00402ACB">
        <w:rPr>
          <w:rFonts w:hint="eastAsia"/>
          <w:lang w:eastAsia="zh-CN"/>
        </w:rPr>
        <w:t>(talent)</w:t>
      </w:r>
      <w:r w:rsidR="00FB4D7B">
        <w:rPr>
          <w:lang w:eastAsia="zh-CN"/>
        </w:rPr>
        <w:t>。</w:t>
      </w:r>
      <w:r w:rsidRPr="00402ACB">
        <w:rPr>
          <w:rFonts w:hint="eastAsia"/>
          <w:lang w:eastAsia="zh-CN"/>
        </w:rPr>
        <w:t>通过劝阻学生，可以使学生避免在</w:t>
      </w:r>
      <w:r w:rsidRPr="00402ACB">
        <w:rPr>
          <w:rFonts w:hint="eastAsia"/>
          <w:lang w:eastAsia="zh-CN"/>
        </w:rPr>
        <w:t xml:space="preserve"> </w:t>
      </w:r>
      <w:r w:rsidRPr="00402ACB">
        <w:rPr>
          <w:rFonts w:hint="eastAsia"/>
          <w:lang w:eastAsia="zh-CN"/>
        </w:rPr>
        <w:t>自己弱势的领域耗费精力</w:t>
      </w:r>
      <w:r w:rsidRPr="00402ACB">
        <w:rPr>
          <w:rFonts w:hint="eastAsia"/>
          <w:lang w:eastAsia="zh-CN"/>
        </w:rPr>
        <w:t xml:space="preserve"> ;</w:t>
      </w:r>
      <w:r w:rsidR="00FB4D7B" w:rsidRPr="00FB4D7B">
        <w:rPr>
          <w:rFonts w:hint="eastAsia"/>
          <w:lang w:eastAsia="zh-CN"/>
        </w:rPr>
        <w:t>作家格拉德威尔在《异类》一书中指出：“人们眼中的天才之所以卓越非凡，并非天资超人一等，而是付出了持续不断的努力。</w:t>
      </w:r>
      <w:r w:rsidR="00FB4D7B" w:rsidRPr="00FB4D7B">
        <w:rPr>
          <w:rFonts w:hint="eastAsia"/>
          <w:lang w:eastAsia="zh-CN"/>
        </w:rPr>
        <w:t>1</w:t>
      </w:r>
      <w:r w:rsidR="00FB4D7B" w:rsidRPr="00FB4D7B">
        <w:rPr>
          <w:rFonts w:hint="eastAsia"/>
          <w:lang w:eastAsia="zh-CN"/>
        </w:rPr>
        <w:t>万小时的锤炼是任何人从平凡变成世界级大师的必要条件。”要成为某个领域的专家，需要</w:t>
      </w:r>
      <w:r w:rsidR="00FB4D7B" w:rsidRPr="00FB4D7B">
        <w:rPr>
          <w:rFonts w:hint="eastAsia"/>
          <w:lang w:eastAsia="zh-CN"/>
        </w:rPr>
        <w:t>10000</w:t>
      </w:r>
      <w:r w:rsidR="00FB4D7B" w:rsidRPr="00FB4D7B">
        <w:rPr>
          <w:rFonts w:hint="eastAsia"/>
          <w:lang w:eastAsia="zh-CN"/>
        </w:rPr>
        <w:t>小时，按比例计算就是：如果每天工作八个小时，一周工作五天，那么成为一个领域的专家至少需要五年。</w:t>
      </w:r>
      <w:r w:rsidR="00FB4D7B">
        <w:rPr>
          <w:lang w:eastAsia="zh-CN"/>
        </w:rPr>
        <w:t>因此学校</w:t>
      </w:r>
      <w:r w:rsidR="00FB4D7B">
        <w:rPr>
          <w:rFonts w:hint="eastAsia"/>
          <w:lang w:eastAsia="zh-CN"/>
        </w:rPr>
        <w:t>劝</w:t>
      </w:r>
      <w:r w:rsidR="00FB4D7B">
        <w:rPr>
          <w:lang w:eastAsia="zh-CN"/>
        </w:rPr>
        <w:t>学生在优势领域</w:t>
      </w:r>
      <w:r w:rsidR="00FB4D7B">
        <w:rPr>
          <w:rFonts w:hint="eastAsia"/>
          <w:lang w:eastAsia="zh-CN"/>
        </w:rPr>
        <w:t>学习</w:t>
      </w:r>
      <w:r w:rsidR="00FB4D7B">
        <w:rPr>
          <w:lang w:eastAsia="zh-CN"/>
        </w:rPr>
        <w:t>可以帮助他们集中精力</w:t>
      </w:r>
      <w:r w:rsidR="00FB4D7B">
        <w:rPr>
          <w:rFonts w:hint="eastAsia"/>
          <w:lang w:eastAsia="zh-CN"/>
        </w:rPr>
        <w:t>更有利于</w:t>
      </w:r>
      <w:r w:rsidR="00FB4D7B">
        <w:rPr>
          <w:lang w:eastAsia="zh-CN"/>
        </w:rPr>
        <w:t>个人成功。</w:t>
      </w:r>
    </w:p>
    <w:p w14:paraId="00D5812E" w14:textId="2D3113CB" w:rsidR="00E6527E" w:rsidRDefault="00E314D2">
      <w:pPr>
        <w:rPr>
          <w:lang w:eastAsia="zh-CN"/>
        </w:rPr>
      </w:pPr>
      <w:r>
        <w:rPr>
          <w:rFonts w:hint="eastAsia"/>
          <w:lang w:eastAsia="zh-CN"/>
        </w:rPr>
        <w:t>2</w:t>
      </w:r>
      <w:r>
        <w:rPr>
          <w:rFonts w:hint="eastAsia"/>
          <w:lang w:eastAsia="zh-CN"/>
        </w:rPr>
        <w:t>、我</w:t>
      </w:r>
      <w:r>
        <w:rPr>
          <w:lang w:eastAsia="zh-CN"/>
        </w:rPr>
        <w:t>的观点，</w:t>
      </w:r>
      <w:r w:rsidRPr="00E314D2">
        <w:rPr>
          <w:rFonts w:hint="eastAsia"/>
          <w:lang w:eastAsia="zh-CN"/>
        </w:rPr>
        <w:t>尽管教育学</w:t>
      </w:r>
      <w:r w:rsidRPr="00E314D2">
        <w:rPr>
          <w:rFonts w:hint="eastAsia"/>
          <w:lang w:eastAsia="zh-CN"/>
        </w:rPr>
        <w:t>(pedagogy)</w:t>
      </w:r>
      <w:r w:rsidRPr="00E314D2">
        <w:rPr>
          <w:rFonts w:hint="eastAsia"/>
          <w:lang w:eastAsia="zh-CN"/>
        </w:rPr>
        <w:t>、</w:t>
      </w:r>
      <w:r w:rsidRPr="00E314D2">
        <w:rPr>
          <w:rFonts w:hint="eastAsia"/>
          <w:lang w:eastAsia="zh-CN"/>
        </w:rPr>
        <w:t xml:space="preserve"> </w:t>
      </w:r>
      <w:r w:rsidRPr="00E314D2">
        <w:rPr>
          <w:rFonts w:hint="eastAsia"/>
          <w:lang w:eastAsia="zh-CN"/>
        </w:rPr>
        <w:t>心理学</w:t>
      </w:r>
      <w:r w:rsidRPr="00E314D2">
        <w:rPr>
          <w:rFonts w:hint="eastAsia"/>
          <w:lang w:eastAsia="zh-CN"/>
        </w:rPr>
        <w:t>(psychology)</w:t>
      </w:r>
      <w:r w:rsidRPr="00E314D2">
        <w:rPr>
          <w:rFonts w:hint="eastAsia"/>
          <w:lang w:eastAsia="zh-CN"/>
        </w:rPr>
        <w:t>和其它学科在不断发展，教育机构对于学生能否成功的判断仍然无法保证准确</w:t>
      </w:r>
      <w:r w:rsidRPr="00E314D2">
        <w:rPr>
          <w:rFonts w:hint="eastAsia"/>
          <w:lang w:eastAsia="zh-CN"/>
        </w:rPr>
        <w:t>(</w:t>
      </w:r>
      <w:r w:rsidRPr="00E314D2">
        <w:rPr>
          <w:rFonts w:hint="eastAsia"/>
          <w:lang w:eastAsia="zh-CN"/>
        </w:rPr>
        <w:t>而且，很多人的才能在学生时代表现不出来。</w:t>
      </w:r>
      <w:r>
        <w:rPr>
          <w:lang w:eastAsia="zh-CN"/>
        </w:rPr>
        <w:t>举例</w:t>
      </w:r>
      <w:r w:rsidR="001207B1">
        <w:rPr>
          <w:lang w:eastAsia="zh-CN"/>
        </w:rPr>
        <w:t>，</w:t>
      </w:r>
      <w:r w:rsidR="00994CF2">
        <w:rPr>
          <w:rFonts w:hint="eastAsia"/>
          <w:lang w:eastAsia="zh-CN"/>
        </w:rPr>
        <w:t xml:space="preserve"> Einstein </w:t>
      </w:r>
      <w:r w:rsidR="00994CF2">
        <w:rPr>
          <w:rFonts w:hint="eastAsia"/>
          <w:lang w:eastAsia="zh-CN"/>
        </w:rPr>
        <w:t>小时候别人</w:t>
      </w:r>
      <w:r w:rsidR="00994CF2">
        <w:rPr>
          <w:rFonts w:hint="eastAsia"/>
          <w:lang w:eastAsia="zh-CN"/>
        </w:rPr>
        <w:t xml:space="preserve"> </w:t>
      </w:r>
      <w:r w:rsidR="00994CF2">
        <w:rPr>
          <w:rFonts w:hint="eastAsia"/>
          <w:lang w:eastAsia="zh-CN"/>
        </w:rPr>
        <w:t>就认为他是个普通的小孩，读大学前人们也没看出什么优点，但是没有人否认他是</w:t>
      </w:r>
      <w:r w:rsidR="00994CF2">
        <w:rPr>
          <w:rFonts w:hint="eastAsia"/>
          <w:lang w:eastAsia="zh-CN"/>
        </w:rPr>
        <w:t xml:space="preserve"> 20 </w:t>
      </w:r>
      <w:r w:rsidR="00994CF2">
        <w:rPr>
          <w:rFonts w:hint="eastAsia"/>
          <w:lang w:eastAsia="zh-CN"/>
        </w:rPr>
        <w:t>世</w:t>
      </w:r>
      <w:r w:rsidR="00994CF2">
        <w:rPr>
          <w:rFonts w:hint="eastAsia"/>
          <w:lang w:eastAsia="zh-CN"/>
        </w:rPr>
        <w:t xml:space="preserve"> </w:t>
      </w:r>
      <w:r w:rsidR="00994CF2">
        <w:rPr>
          <w:rFonts w:hint="eastAsia"/>
          <w:lang w:eastAsia="zh-CN"/>
        </w:rPr>
        <w:t>纪最伟大的物理学家。而且</w:t>
      </w:r>
      <w:bookmarkStart w:id="1" w:name="_GoBack"/>
      <w:bookmarkEnd w:id="1"/>
      <w:r w:rsidR="00994CF2">
        <w:rPr>
          <w:rFonts w:hint="eastAsia"/>
          <w:lang w:eastAsia="zh-CN"/>
        </w:rPr>
        <w:t>有些领域如果小孩没有接触到，是不可能发现他有这方面天赋的，比如音乐。而且小孩子所谓的天赋也许只是一时的兴趣造成的，</w:t>
      </w:r>
      <w:r w:rsidR="008F41E4">
        <w:rPr>
          <w:rFonts w:hint="eastAsia"/>
          <w:lang w:eastAsia="zh-CN"/>
        </w:rPr>
        <w:t xml:space="preserve"> </w:t>
      </w:r>
      <w:r w:rsidR="00994CF2">
        <w:rPr>
          <w:rFonts w:hint="eastAsia"/>
          <w:lang w:eastAsia="zh-CN"/>
        </w:rPr>
        <w:t>也许天赋在其他方面，比如</w:t>
      </w:r>
      <w:r w:rsidR="00994CF2">
        <w:rPr>
          <w:rFonts w:hint="eastAsia"/>
          <w:lang w:eastAsia="zh-CN"/>
        </w:rPr>
        <w:t xml:space="preserve"> Broglie </w:t>
      </w:r>
      <w:r w:rsidR="00994CF2">
        <w:rPr>
          <w:rFonts w:hint="eastAsia"/>
          <w:lang w:eastAsia="zh-CN"/>
        </w:rPr>
        <w:t>小时候在文学</w:t>
      </w:r>
      <w:r w:rsidR="00994CF2">
        <w:rPr>
          <w:rFonts w:hint="eastAsia"/>
          <w:lang w:eastAsia="zh-CN"/>
        </w:rPr>
        <w:t xml:space="preserve"> literature </w:t>
      </w:r>
      <w:r w:rsidR="00994CF2">
        <w:rPr>
          <w:rFonts w:hint="eastAsia"/>
          <w:lang w:eastAsia="zh-CN"/>
        </w:rPr>
        <w:t>方面有天赋，但是后来确是在物理上有更大的成就</w:t>
      </w:r>
    </w:p>
    <w:p w14:paraId="78FE3087" w14:textId="7FF02F90" w:rsidR="00E314D2" w:rsidRDefault="00E6527E">
      <w:pPr>
        <w:pBdr>
          <w:bottom w:val="single" w:sz="6" w:space="1" w:color="auto"/>
        </w:pBdr>
        <w:rPr>
          <w:lang w:eastAsia="zh-CN"/>
        </w:rPr>
      </w:pPr>
      <w:r>
        <w:rPr>
          <w:rFonts w:hint="eastAsia"/>
          <w:lang w:eastAsia="zh-CN"/>
        </w:rPr>
        <w:t>3</w:t>
      </w:r>
      <w:r>
        <w:rPr>
          <w:rFonts w:hint="eastAsia"/>
          <w:lang w:eastAsia="zh-CN"/>
        </w:rPr>
        <w:t>、</w:t>
      </w:r>
      <w:r w:rsidR="00C46CDE">
        <w:rPr>
          <w:lang w:eastAsia="zh-CN"/>
        </w:rPr>
        <w:t>就算我们知道学生可能成功的领域，但这个领域</w:t>
      </w:r>
      <w:r w:rsidR="00C46CDE">
        <w:rPr>
          <w:rFonts w:hint="eastAsia"/>
          <w:lang w:eastAsia="zh-CN"/>
        </w:rPr>
        <w:t>学生也</w:t>
      </w:r>
      <w:r w:rsidR="00C46CDE">
        <w:rPr>
          <w:lang w:eastAsia="zh-CN"/>
        </w:rPr>
        <w:t>不一定</w:t>
      </w:r>
      <w:r w:rsidR="00C46CDE">
        <w:rPr>
          <w:rFonts w:hint="eastAsia"/>
          <w:lang w:eastAsia="zh-CN"/>
        </w:rPr>
        <w:t>感</w:t>
      </w:r>
      <w:r w:rsidR="00C46CDE">
        <w:rPr>
          <w:lang w:eastAsia="zh-CN"/>
        </w:rPr>
        <w:t>兴趣</w:t>
      </w:r>
    </w:p>
    <w:p w14:paraId="02F1D8D7" w14:textId="77777777" w:rsidR="00CD155E" w:rsidRDefault="00CD155E">
      <w:pPr>
        <w:rPr>
          <w:rFonts w:hint="eastAsia"/>
          <w:lang w:eastAsia="zh-CN"/>
        </w:rPr>
      </w:pPr>
    </w:p>
    <w:p w14:paraId="5A476107" w14:textId="2AC7F043" w:rsidR="00643103" w:rsidRDefault="00643103" w:rsidP="00643103">
      <w:pPr>
        <w:rPr>
          <w:lang w:eastAsia="zh-CN"/>
        </w:rPr>
      </w:pPr>
      <w:r>
        <w:rPr>
          <w:rFonts w:hint="eastAsia"/>
          <w:lang w:eastAsia="zh-CN"/>
        </w:rPr>
        <w:t xml:space="preserve">Is that </w:t>
      </w:r>
      <w:r>
        <w:rPr>
          <w:lang w:eastAsia="zh-CN"/>
        </w:rPr>
        <w:t>true that same fields, like Computer Science, are more lucrative and likely to succeed? I’</w:t>
      </w:r>
      <w:r>
        <w:rPr>
          <w:rFonts w:hint="eastAsia"/>
          <w:lang w:eastAsia="zh-CN"/>
        </w:rPr>
        <w:t>ll bet your answer is yes. Then do you agree to encourage all students to study those fields? People</w:t>
      </w:r>
      <w:r>
        <w:rPr>
          <w:lang w:eastAsia="zh-CN"/>
        </w:rPr>
        <w:t>’</w:t>
      </w:r>
      <w:r>
        <w:rPr>
          <w:rFonts w:hint="eastAsia"/>
          <w:lang w:eastAsia="zh-CN"/>
        </w:rPr>
        <w:t xml:space="preserve">s opinions mainly fall into two categories, and I tag them as the </w:t>
      </w:r>
      <w:r>
        <w:rPr>
          <w:lang w:eastAsia="zh-CN"/>
        </w:rPr>
        <w:t>‘personal interest’ oriented and the ‘success’ oriented. The ‘personal interest’</w:t>
      </w:r>
      <w:r>
        <w:rPr>
          <w:rFonts w:hint="eastAsia"/>
          <w:lang w:eastAsia="zh-CN"/>
        </w:rPr>
        <w:t xml:space="preserve"> believers regard developing interest as the more significant goal of education. Meanwhile, the</w:t>
      </w:r>
      <w:r>
        <w:rPr>
          <w:lang w:eastAsia="zh-CN"/>
        </w:rPr>
        <w:t xml:space="preserve"> ‘success’ supporters insist that success is the first and foremost thing for a student. However, personally, I would suggest student choose courses only interest them regardless of the possibility of success.</w:t>
      </w:r>
      <w:r w:rsidR="008D1963">
        <w:rPr>
          <w:lang w:eastAsia="zh-CN"/>
        </w:rPr>
        <w:t xml:space="preserve"> </w:t>
      </w:r>
    </w:p>
    <w:p w14:paraId="7F623B0E" w14:textId="77777777" w:rsidR="00643103" w:rsidRDefault="00643103" w:rsidP="00643103">
      <w:pPr>
        <w:rPr>
          <w:lang w:eastAsia="zh-CN"/>
        </w:rPr>
      </w:pPr>
    </w:p>
    <w:p w14:paraId="29F28BAE" w14:textId="27F8A22F" w:rsidR="00591D44" w:rsidRPr="008F41E4" w:rsidRDefault="00643103" w:rsidP="008B538C">
      <w:pPr>
        <w:rPr>
          <w:lang w:eastAsia="zh-CN"/>
        </w:rPr>
      </w:pPr>
      <w:r>
        <w:rPr>
          <w:rFonts w:hint="eastAsia"/>
          <w:lang w:eastAsia="zh-CN"/>
        </w:rPr>
        <w:t xml:space="preserve">They might argue that </w:t>
      </w:r>
      <w:r>
        <w:rPr>
          <w:lang w:eastAsia="zh-CN"/>
        </w:rPr>
        <w:t xml:space="preserve">educational institutions are responsible for </w:t>
      </w:r>
      <w:r>
        <w:rPr>
          <w:lang w:eastAsia="zh-CN"/>
        </w:rPr>
        <w:t xml:space="preserve">cultivating </w:t>
      </w:r>
      <w:r>
        <w:rPr>
          <w:lang w:eastAsia="zh-CN"/>
        </w:rPr>
        <w:t xml:space="preserve">talent for society. Therefore, encouraging students to choose fields that interest them in </w:t>
      </w:r>
      <w:r w:rsidR="008D1963">
        <w:rPr>
          <w:lang w:eastAsia="zh-CN"/>
        </w:rPr>
        <w:t xml:space="preserve">probably help them avoid consuming their </w:t>
      </w:r>
      <w:r w:rsidR="008D1963" w:rsidRPr="008D1963">
        <w:rPr>
          <w:lang w:eastAsia="zh-CN"/>
        </w:rPr>
        <w:t>precious</w:t>
      </w:r>
      <w:r w:rsidR="008D1963">
        <w:rPr>
          <w:lang w:eastAsia="zh-CN"/>
        </w:rPr>
        <w:t xml:space="preserve"> </w:t>
      </w:r>
      <w:r w:rsidR="008D1963">
        <w:rPr>
          <w:rFonts w:hint="eastAsia"/>
          <w:lang w:eastAsia="zh-CN"/>
        </w:rPr>
        <w:t>and</w:t>
      </w:r>
      <w:r w:rsidR="008D1963">
        <w:rPr>
          <w:lang w:eastAsia="zh-CN"/>
        </w:rPr>
        <w:t xml:space="preserve"> limited time, and </w:t>
      </w:r>
      <w:r>
        <w:rPr>
          <w:lang w:eastAsia="zh-CN"/>
        </w:rPr>
        <w:t xml:space="preserve">likely </w:t>
      </w:r>
      <w:r w:rsidR="008D1963">
        <w:rPr>
          <w:lang w:eastAsia="zh-CN"/>
        </w:rPr>
        <w:t>conduci</w:t>
      </w:r>
      <w:r w:rsidR="008D1963">
        <w:rPr>
          <w:rFonts w:hint="eastAsia"/>
          <w:lang w:eastAsia="zh-CN"/>
        </w:rPr>
        <w:t>ve</w:t>
      </w:r>
      <w:r>
        <w:rPr>
          <w:lang w:eastAsia="zh-CN"/>
        </w:rPr>
        <w:t xml:space="preserve"> to </w:t>
      </w:r>
      <w:r w:rsidR="008D1963" w:rsidRPr="008D1963">
        <w:rPr>
          <w:lang w:eastAsia="zh-CN"/>
        </w:rPr>
        <w:t xml:space="preserve">maximize </w:t>
      </w:r>
      <w:r>
        <w:rPr>
          <w:lang w:eastAsia="zh-CN"/>
        </w:rPr>
        <w:t xml:space="preserve">their potential. </w:t>
      </w:r>
      <w:r w:rsidR="008D1963">
        <w:rPr>
          <w:lang w:eastAsia="zh-CN"/>
        </w:rPr>
        <w:t xml:space="preserve">As </w:t>
      </w:r>
      <w:r w:rsidR="008D1963" w:rsidRPr="008D1963">
        <w:rPr>
          <w:lang w:eastAsia="zh-CN"/>
        </w:rPr>
        <w:t>Malcolm Gladwell</w:t>
      </w:r>
      <w:r w:rsidR="008D1963">
        <w:rPr>
          <w:lang w:eastAsia="zh-CN"/>
        </w:rPr>
        <w:t xml:space="preserve"> said in “</w:t>
      </w:r>
      <w:r w:rsidR="008D1963" w:rsidRPr="008D1963">
        <w:rPr>
          <w:lang w:eastAsia="zh-CN"/>
        </w:rPr>
        <w:t>Outliers: The Story of Success</w:t>
      </w:r>
      <w:r w:rsidR="008D1963">
        <w:rPr>
          <w:lang w:eastAsia="zh-CN"/>
        </w:rPr>
        <w:t>”,</w:t>
      </w:r>
      <w:r w:rsidR="00D61278" w:rsidRPr="00D61278">
        <w:rPr>
          <w:lang w:eastAsia="zh-CN"/>
        </w:rPr>
        <w:t xml:space="preserve"> the key to achieving world-class expertise in any skill, is, to a large extent, a matter of practicing the correct way, for a total of around 10,000 hours. </w:t>
      </w:r>
      <w:r w:rsidR="007E39CE">
        <w:rPr>
          <w:lang w:eastAsia="zh-CN"/>
        </w:rPr>
        <w:t xml:space="preserve">Take </w:t>
      </w:r>
      <w:r w:rsidR="007E39CE" w:rsidRPr="007E39CE">
        <w:rPr>
          <w:lang w:eastAsia="zh-CN"/>
        </w:rPr>
        <w:t xml:space="preserve">The Beatles' musical talents </w:t>
      </w:r>
      <w:r w:rsidR="007E39CE">
        <w:rPr>
          <w:lang w:eastAsia="zh-CN"/>
        </w:rPr>
        <w:t xml:space="preserve">as example, </w:t>
      </w:r>
      <w:r w:rsidR="000C4295" w:rsidRPr="000C4295">
        <w:rPr>
          <w:lang w:eastAsia="zh-CN"/>
        </w:rPr>
        <w:t>The Beatles performed live in Hamburg, Germany over 1,200 times from 1960 to 1964, amassing more than 10,000 hours of playing time, therefore meeting the 10,000-Hour Rule. Gladwell asserts that all of the time The Beatles spent performing shaped their talent</w:t>
      </w:r>
      <w:r w:rsidR="000C4295">
        <w:rPr>
          <w:lang w:eastAsia="zh-CN"/>
        </w:rPr>
        <w:t xml:space="preserve">. </w:t>
      </w:r>
      <w:r w:rsidR="007E39CE" w:rsidRPr="008F41E4">
        <w:rPr>
          <w:lang w:eastAsia="zh-CN"/>
        </w:rPr>
        <w:lastRenderedPageBreak/>
        <w:t>Exhort students to forsake some fields which they might be successful might conduce to seize their time and focus on their area of expertise.</w:t>
      </w:r>
    </w:p>
    <w:p w14:paraId="11AF9E32" w14:textId="77777777" w:rsidR="000C4295" w:rsidRPr="008F41E4" w:rsidRDefault="000C4295" w:rsidP="008B538C">
      <w:pPr>
        <w:rPr>
          <w:rFonts w:hint="eastAsia"/>
          <w:lang w:eastAsia="zh-CN"/>
        </w:rPr>
      </w:pPr>
    </w:p>
    <w:p w14:paraId="1954A1C2" w14:textId="424E6DD5" w:rsidR="000C4295" w:rsidRDefault="000C4295" w:rsidP="008B538C">
      <w:pPr>
        <w:rPr>
          <w:lang w:eastAsia="zh-CN"/>
        </w:rPr>
      </w:pPr>
      <w:r w:rsidRPr="008F41E4">
        <w:rPr>
          <w:lang w:eastAsia="zh-CN"/>
        </w:rPr>
        <w:t>Nevertheless, even though pedagogy, psychology and other related subjects are making progress, educational institutions can’</w:t>
      </w:r>
      <w:r w:rsidRPr="008F41E4">
        <w:rPr>
          <w:rFonts w:hint="eastAsia"/>
          <w:lang w:eastAsia="zh-CN"/>
        </w:rPr>
        <w:t xml:space="preserve">t make sure whether a student could success and which field they should choose. Besides, not all children </w:t>
      </w:r>
      <w:r w:rsidR="008F41E4" w:rsidRPr="008F41E4">
        <w:rPr>
          <w:lang w:eastAsia="zh-CN"/>
        </w:rPr>
        <w:t>could show their talent as a student. For instance, Einstein wasn’</w:t>
      </w:r>
      <w:r w:rsidR="008F41E4" w:rsidRPr="008F41E4">
        <w:rPr>
          <w:rFonts w:hint="eastAsia"/>
          <w:lang w:eastAsia="zh-CN"/>
        </w:rPr>
        <w:t xml:space="preserve">t </w:t>
      </w:r>
      <w:r w:rsidR="008F41E4" w:rsidRPr="008F41E4">
        <w:rPr>
          <w:lang w:eastAsia="zh-CN"/>
        </w:rPr>
        <w:t>exceptional</w:t>
      </w:r>
      <w:r w:rsidR="008F41E4">
        <w:rPr>
          <w:lang w:eastAsia="zh-CN"/>
        </w:rPr>
        <w:t xml:space="preserve"> when he was a child, but no one could deny his </w:t>
      </w:r>
      <w:r w:rsidR="008F41E4" w:rsidRPr="008F41E4">
        <w:rPr>
          <w:lang w:eastAsia="zh-CN"/>
        </w:rPr>
        <w:t>influence on the philosophy of science.</w:t>
      </w:r>
      <w:r w:rsidR="008F41E4">
        <w:rPr>
          <w:lang w:eastAsia="zh-CN"/>
        </w:rPr>
        <w:t xml:space="preserve"> Furthermore, </w:t>
      </w:r>
      <w:r w:rsidR="004D7B6C">
        <w:rPr>
          <w:lang w:eastAsia="zh-CN"/>
        </w:rPr>
        <w:t>if child didn’</w:t>
      </w:r>
      <w:r w:rsidR="004D7B6C">
        <w:rPr>
          <w:rFonts w:hint="eastAsia"/>
          <w:lang w:eastAsia="zh-CN"/>
        </w:rPr>
        <w:t xml:space="preserve">t get in touch with some </w:t>
      </w:r>
      <w:r w:rsidR="004D7B6C">
        <w:rPr>
          <w:lang w:eastAsia="zh-CN"/>
        </w:rPr>
        <w:t>areas</w:t>
      </w:r>
      <w:r w:rsidR="004D7B6C">
        <w:rPr>
          <w:rFonts w:hint="eastAsia"/>
          <w:lang w:eastAsia="zh-CN"/>
        </w:rPr>
        <w:t xml:space="preserve"> like music, </w:t>
      </w:r>
      <w:r w:rsidR="004D7B6C">
        <w:rPr>
          <w:lang w:eastAsia="zh-CN"/>
        </w:rPr>
        <w:t>it’</w:t>
      </w:r>
      <w:r w:rsidR="004D7B6C">
        <w:rPr>
          <w:rFonts w:hint="eastAsia"/>
          <w:lang w:eastAsia="zh-CN"/>
        </w:rPr>
        <w:t xml:space="preserve">s impossible to </w:t>
      </w:r>
      <w:r w:rsidR="004D7B6C">
        <w:rPr>
          <w:lang w:eastAsia="zh-CN"/>
        </w:rPr>
        <w:t xml:space="preserve">find that whether he has talent in this areas. Last but last least, those so-called talents might be just </w:t>
      </w:r>
      <w:r w:rsidR="004D7B6C" w:rsidRPr="004D7B6C">
        <w:rPr>
          <w:lang w:eastAsia="zh-CN"/>
        </w:rPr>
        <w:t>curiosity</w:t>
      </w:r>
      <w:r w:rsidR="004D7B6C">
        <w:rPr>
          <w:lang w:eastAsia="zh-CN"/>
        </w:rPr>
        <w:t xml:space="preserve">. For example, </w:t>
      </w:r>
      <w:r w:rsidR="004D7B6C" w:rsidRPr="004D7B6C">
        <w:rPr>
          <w:lang w:eastAsia="zh-CN"/>
        </w:rPr>
        <w:t>Louis de Broglie applied himself first to literary studies</w:t>
      </w:r>
      <w:r w:rsidR="004D7B6C">
        <w:rPr>
          <w:lang w:eastAsia="zh-CN"/>
        </w:rPr>
        <w:t>, whereas when he</w:t>
      </w:r>
      <w:r w:rsidR="004D7B6C" w:rsidRPr="004D7B6C">
        <w:t xml:space="preserve"> </w:t>
      </w:r>
      <w:r w:rsidR="004D7B6C" w:rsidRPr="004D7B6C">
        <w:rPr>
          <w:lang w:eastAsia="zh-CN"/>
        </w:rPr>
        <w:t>turned his attention toward mathematics and physics</w:t>
      </w:r>
      <w:r w:rsidR="004D7B6C">
        <w:rPr>
          <w:lang w:eastAsia="zh-CN"/>
        </w:rPr>
        <w:t xml:space="preserve">, he found a more </w:t>
      </w:r>
      <w:r w:rsidR="00CD155E" w:rsidRPr="00CD155E">
        <w:rPr>
          <w:lang w:eastAsia="zh-CN"/>
        </w:rPr>
        <w:t>attractive area</w:t>
      </w:r>
      <w:r w:rsidR="00CD155E">
        <w:rPr>
          <w:lang w:eastAsia="zh-CN"/>
        </w:rPr>
        <w:t xml:space="preserve"> and </w:t>
      </w:r>
      <w:r w:rsidR="00CD155E" w:rsidRPr="00CD155E">
        <w:rPr>
          <w:lang w:eastAsia="zh-CN"/>
        </w:rPr>
        <w:t>won the Nobel Prize in Physics in 1929.</w:t>
      </w:r>
    </w:p>
    <w:p w14:paraId="55D85F7E" w14:textId="77777777" w:rsidR="00CD155E" w:rsidRDefault="00CD155E" w:rsidP="008B538C">
      <w:pPr>
        <w:rPr>
          <w:rFonts w:hint="eastAsia"/>
          <w:lang w:eastAsia="zh-CN"/>
        </w:rPr>
      </w:pPr>
    </w:p>
    <w:p w14:paraId="68D439D1" w14:textId="35290D59" w:rsidR="00CD155E" w:rsidRPr="008F41E4" w:rsidRDefault="00CD155E" w:rsidP="008B538C">
      <w:pPr>
        <w:rPr>
          <w:lang w:eastAsia="zh-CN"/>
        </w:rPr>
      </w:pPr>
      <w:r>
        <w:rPr>
          <w:lang w:eastAsia="zh-CN"/>
        </w:rPr>
        <w:t>Furthermore, even if education institutions know which fields students could be success, they still could not coerce them to do what they might not interest in. E</w:t>
      </w:r>
      <w:r w:rsidRPr="00F76830">
        <w:rPr>
          <w:lang w:eastAsia="zh-CN"/>
        </w:rPr>
        <w:t>mpirical evidence suggests that young people are more likely to succeed in a career that interests them.</w:t>
      </w:r>
      <w:r>
        <w:rPr>
          <w:lang w:eastAsia="zh-CN"/>
        </w:rPr>
        <w:t xml:space="preserve"> As Albert Einstein once stated, interest is the best teacher.  A great case in hand is the</w:t>
      </w:r>
      <w:r w:rsidRPr="00D344FB">
        <w:rPr>
          <w:lang w:eastAsia="zh-CN"/>
        </w:rPr>
        <w:t xml:space="preserve"> founder of</w:t>
      </w:r>
      <w:r>
        <w:rPr>
          <w:lang w:eastAsia="zh-CN"/>
        </w:rPr>
        <w:t xml:space="preserve"> the </w:t>
      </w:r>
      <w:r w:rsidRPr="00F76830">
        <w:rPr>
          <w:lang w:eastAsia="zh-CN"/>
        </w:rPr>
        <w:t xml:space="preserve">CEO and </w:t>
      </w:r>
      <w:r>
        <w:rPr>
          <w:lang w:eastAsia="zh-CN"/>
        </w:rPr>
        <w:t xml:space="preserve">the </w:t>
      </w:r>
      <w:r w:rsidRPr="00F76830">
        <w:rPr>
          <w:lang w:eastAsia="zh-CN"/>
        </w:rPr>
        <w:t>chief software architect</w:t>
      </w:r>
      <w:r>
        <w:rPr>
          <w:lang w:eastAsia="zh-CN"/>
        </w:rPr>
        <w:t xml:space="preserve"> of </w:t>
      </w:r>
      <w:r w:rsidRPr="00F76830">
        <w:rPr>
          <w:lang w:eastAsia="zh-CN"/>
        </w:rPr>
        <w:t>Microsoft</w:t>
      </w:r>
      <w:r>
        <w:rPr>
          <w:lang w:eastAsia="zh-CN"/>
        </w:rPr>
        <w:t xml:space="preserve">, </w:t>
      </w:r>
      <w:r w:rsidRPr="00F76830">
        <w:rPr>
          <w:lang w:eastAsia="zh-CN"/>
        </w:rPr>
        <w:t>Bill Gates</w:t>
      </w:r>
      <w:r>
        <w:rPr>
          <w:lang w:eastAsia="zh-CN"/>
        </w:rPr>
        <w:t xml:space="preserve">. </w:t>
      </w:r>
      <w:r>
        <w:rPr>
          <w:rStyle w:val="CommentReference"/>
        </w:rPr>
        <w:commentReference w:id="2"/>
      </w:r>
      <w:r>
        <w:rPr>
          <w:lang w:eastAsia="zh-CN"/>
        </w:rPr>
        <w:t xml:space="preserve">He </w:t>
      </w:r>
      <w:r w:rsidRPr="0094721F">
        <w:rPr>
          <w:lang w:eastAsia="zh-CN"/>
        </w:rPr>
        <w:t xml:space="preserve">was fascinated by </w:t>
      </w:r>
      <w:r>
        <w:rPr>
          <w:rFonts w:hint="eastAsia"/>
          <w:lang w:eastAsia="zh-CN"/>
        </w:rPr>
        <w:t>progr</w:t>
      </w:r>
      <w:r>
        <w:rPr>
          <w:lang w:eastAsia="zh-CN"/>
        </w:rPr>
        <w:t xml:space="preserve">amming since his childhood. </w:t>
      </w:r>
      <w:r w:rsidRPr="0094721F">
        <w:rPr>
          <w:lang w:eastAsia="zh-CN"/>
        </w:rPr>
        <w:t xml:space="preserve">While </w:t>
      </w:r>
      <w:r>
        <w:rPr>
          <w:lang w:eastAsia="zh-CN"/>
        </w:rPr>
        <w:t xml:space="preserve">a student </w:t>
      </w:r>
      <w:r w:rsidRPr="0094721F">
        <w:rPr>
          <w:lang w:eastAsia="zh-CN"/>
        </w:rPr>
        <w:t>at Harvard,</w:t>
      </w:r>
      <w:r>
        <w:rPr>
          <w:lang w:eastAsia="zh-CN"/>
        </w:rPr>
        <w:t xml:space="preserve"> he </w:t>
      </w:r>
      <w:r w:rsidRPr="0094721F">
        <w:rPr>
          <w:lang w:eastAsia="zh-CN"/>
        </w:rPr>
        <w:t xml:space="preserve">did not </w:t>
      </w:r>
      <w:r>
        <w:rPr>
          <w:lang w:eastAsia="zh-CN"/>
        </w:rPr>
        <w:t xml:space="preserve">take courses to just meet credits requirement. </w:t>
      </w:r>
      <w:r>
        <w:rPr>
          <w:lang w:eastAsia="zh-CN"/>
        </w:rPr>
        <w:t>Instead, he</w:t>
      </w:r>
      <w:r>
        <w:rPr>
          <w:lang w:eastAsia="zh-CN"/>
        </w:rPr>
        <w:t xml:space="preserve"> </w:t>
      </w:r>
      <w:r w:rsidRPr="0094721F">
        <w:rPr>
          <w:lang w:eastAsia="zh-CN"/>
        </w:rPr>
        <w:t xml:space="preserve">spent </w:t>
      </w:r>
      <w:r>
        <w:rPr>
          <w:lang w:eastAsia="zh-CN"/>
        </w:rPr>
        <w:t xml:space="preserve">days and nights soaking himself in the university’s lab and playing with </w:t>
      </w:r>
      <w:r w:rsidRPr="0094721F">
        <w:rPr>
          <w:lang w:eastAsia="zh-CN"/>
        </w:rPr>
        <w:t>computers</w:t>
      </w:r>
      <w:r>
        <w:rPr>
          <w:lang w:eastAsia="zh-CN"/>
        </w:rPr>
        <w:t xml:space="preserve">, continuing his exploring on the things interest him.  Eventually, </w:t>
      </w:r>
      <w:r w:rsidRPr="0094721F">
        <w:rPr>
          <w:lang w:eastAsia="zh-CN"/>
        </w:rPr>
        <w:t xml:space="preserve">he </w:t>
      </w:r>
      <w:r>
        <w:rPr>
          <w:lang w:eastAsia="zh-CN"/>
        </w:rPr>
        <w:t xml:space="preserve">quitted school to pursuing his dream, </w:t>
      </w:r>
      <w:r w:rsidRPr="0094721F">
        <w:rPr>
          <w:lang w:eastAsia="zh-CN"/>
        </w:rPr>
        <w:t>start</w:t>
      </w:r>
      <w:r>
        <w:rPr>
          <w:lang w:eastAsia="zh-CN"/>
        </w:rPr>
        <w:t>ing</w:t>
      </w:r>
      <w:r w:rsidRPr="0094721F">
        <w:rPr>
          <w:lang w:eastAsia="zh-CN"/>
        </w:rPr>
        <w:t xml:space="preserve"> </w:t>
      </w:r>
      <w:r>
        <w:rPr>
          <w:lang w:eastAsia="zh-CN"/>
        </w:rPr>
        <w:t>his</w:t>
      </w:r>
      <w:r w:rsidRPr="0094721F">
        <w:rPr>
          <w:lang w:eastAsia="zh-CN"/>
        </w:rPr>
        <w:t xml:space="preserve"> own computer software company.</w:t>
      </w:r>
      <w:r>
        <w:rPr>
          <w:lang w:eastAsia="zh-CN"/>
        </w:rPr>
        <w:t xml:space="preserve"> Following one’s own interest, Bill Gates found his career, far more than a job. In conclusion, finding job is not the ultimate and sole goal of higher education, and college students should persist on their interests.</w:t>
      </w:r>
    </w:p>
    <w:p w14:paraId="52BB3C67" w14:textId="77777777" w:rsidR="00643103" w:rsidRDefault="00643103" w:rsidP="008B538C">
      <w:pPr>
        <w:rPr>
          <w:rFonts w:hint="eastAsia"/>
          <w:lang w:eastAsia="zh-CN"/>
        </w:rPr>
      </w:pPr>
    </w:p>
    <w:p w14:paraId="39CF08FD" w14:textId="77777777" w:rsidR="00DF60ED" w:rsidRDefault="001A4FF3">
      <w:pPr>
        <w:rPr>
          <w:lang w:eastAsia="zh-CN"/>
        </w:rPr>
      </w:pPr>
      <w:r>
        <w:rPr>
          <w:lang w:eastAsia="zh-CN"/>
        </w:rPr>
        <w:t>Thus, there is no doubt that educational institutions should pay attention to the development of their students and encourage students pursuing their success, but it doesn’</w:t>
      </w:r>
      <w:r>
        <w:rPr>
          <w:rFonts w:hint="eastAsia"/>
          <w:lang w:eastAsia="zh-CN"/>
        </w:rPr>
        <w:t>t mean all students should be required to study those fields of study that are easy to success.</w:t>
      </w:r>
      <w:r>
        <w:rPr>
          <w:lang w:eastAsia="zh-CN"/>
        </w:rPr>
        <w:t xml:space="preserve"> </w:t>
      </w:r>
      <w:r w:rsidR="0002198C">
        <w:rPr>
          <w:lang w:eastAsia="zh-CN"/>
        </w:rPr>
        <w:t>As a student, the most salient thing is to find out what you really want to do, not just pursue mundane success. Educational institutions should disseminate the true meaning of success, that is happiness not just paper or your future wage.</w:t>
      </w:r>
    </w:p>
    <w:p w14:paraId="5698A874" w14:textId="77777777" w:rsidR="0002198C" w:rsidRDefault="0002198C">
      <w:pPr>
        <w:pBdr>
          <w:bottom w:val="single" w:sz="6" w:space="1" w:color="auto"/>
        </w:pBdr>
        <w:rPr>
          <w:lang w:eastAsia="zh-CN"/>
        </w:rPr>
      </w:pPr>
    </w:p>
    <w:p w14:paraId="39833C1D" w14:textId="77777777" w:rsidR="0002198C" w:rsidRPr="0002198C" w:rsidRDefault="0002198C" w:rsidP="0002198C">
      <w:pPr>
        <w:rPr>
          <w:color w:val="C00000"/>
          <w:lang w:eastAsia="zh-CN"/>
        </w:rPr>
      </w:pPr>
      <w:r w:rsidRPr="00C25048">
        <w:rPr>
          <w:color w:val="C00000"/>
          <w:lang w:eastAsia="zh-CN"/>
        </w:rPr>
        <w:t>3</w:t>
      </w:r>
      <w:r w:rsidR="008E49C5">
        <w:rPr>
          <w:color w:val="C00000"/>
          <w:lang w:eastAsia="zh-CN"/>
        </w:rPr>
        <w:t>5</w:t>
      </w:r>
      <w:r w:rsidRPr="00C25048">
        <w:rPr>
          <w:color w:val="C00000"/>
          <w:lang w:eastAsia="zh-CN"/>
        </w:rPr>
        <w:t xml:space="preserve"> </w:t>
      </w:r>
      <w:r w:rsidRPr="00C25048">
        <w:rPr>
          <w:color w:val="C00000"/>
        </w:rPr>
        <w:t>Educational institutions have a responsibility to dissuade students from pursuing fields of study in which they are unlikely to succeed.</w:t>
      </w:r>
    </w:p>
    <w:p w14:paraId="7AA5F36E" w14:textId="77777777" w:rsidR="0002198C" w:rsidRDefault="0002198C" w:rsidP="0002198C">
      <w:pPr>
        <w:widowControl w:val="0"/>
        <w:pBdr>
          <w:bottom w:val="single" w:sz="6" w:space="1" w:color="auto"/>
        </w:pBdr>
        <w:autoSpaceDE w:val="0"/>
        <w:autoSpaceDN w:val="0"/>
        <w:adjustRightInd w:val="0"/>
        <w:spacing w:after="240" w:line="340" w:lineRule="atLeast"/>
        <w:rPr>
          <w:rFonts w:ascii="Times" w:hAnsi="Times" w:cs="Times"/>
          <w:color w:val="000000"/>
          <w:sz w:val="29"/>
          <w:szCs w:val="29"/>
          <w:lang w:eastAsia="zh-CN"/>
        </w:rPr>
      </w:pPr>
      <w:r>
        <w:rPr>
          <w:rFonts w:ascii="Times" w:hAnsi="Times" w:cs="Times"/>
          <w:color w:val="000000"/>
          <w:sz w:val="29"/>
          <w:szCs w:val="29"/>
        </w:rPr>
        <w:t xml:space="preserve">Write a response in which you discuss your views on the policy and explain your reasoning for the position you take. In developing and supporting your position, you should consider the possible consequences of implementing the policy and explain how these consequences shape your position. </w:t>
      </w:r>
    </w:p>
    <w:p w14:paraId="574E1CDA" w14:textId="21357A38" w:rsidR="008E49C5" w:rsidRPr="00591D44" w:rsidRDefault="0002198C" w:rsidP="00591D44">
      <w:pPr>
        <w:widowControl w:val="0"/>
        <w:pBdr>
          <w:bottom w:val="single" w:sz="6" w:space="1" w:color="auto"/>
        </w:pBdr>
        <w:autoSpaceDE w:val="0"/>
        <w:autoSpaceDN w:val="0"/>
        <w:adjustRightInd w:val="0"/>
        <w:spacing w:after="240" w:line="340" w:lineRule="atLeast"/>
        <w:rPr>
          <w:rFonts w:ascii="Times" w:hAnsi="Times" w:cs="Times"/>
          <w:color w:val="000000"/>
          <w:sz w:val="29"/>
          <w:szCs w:val="29"/>
          <w:lang w:eastAsia="zh-CN"/>
        </w:rPr>
      </w:pPr>
      <w:r>
        <w:rPr>
          <w:rFonts w:ascii="Times" w:hAnsi="Times" w:cs="Times" w:hint="eastAsia"/>
          <w:color w:val="000000"/>
          <w:sz w:val="29"/>
          <w:szCs w:val="29"/>
          <w:lang w:eastAsia="zh-CN"/>
        </w:rPr>
        <w:t>题目</w:t>
      </w:r>
      <w:r>
        <w:rPr>
          <w:rFonts w:ascii="Times" w:hAnsi="Times" w:cs="Times"/>
          <w:color w:val="000000"/>
          <w:sz w:val="29"/>
          <w:szCs w:val="29"/>
          <w:lang w:eastAsia="zh-CN"/>
        </w:rPr>
        <w:t>要求是讨论实施后的好结果和坏结果</w:t>
      </w:r>
    </w:p>
    <w:p w14:paraId="6AB5ACE9" w14:textId="77777777" w:rsidR="008E49C5" w:rsidRPr="0002198C" w:rsidRDefault="008E49C5" w:rsidP="008E49C5">
      <w:pPr>
        <w:rPr>
          <w:color w:val="C00000"/>
          <w:lang w:eastAsia="zh-CN"/>
        </w:rPr>
      </w:pPr>
      <w:r>
        <w:rPr>
          <w:color w:val="C00000"/>
          <w:lang w:eastAsia="zh-CN"/>
        </w:rPr>
        <w:t>1</w:t>
      </w:r>
      <w:r w:rsidRPr="00C25048">
        <w:rPr>
          <w:color w:val="C00000"/>
          <w:lang w:eastAsia="zh-CN"/>
        </w:rPr>
        <w:t>3</w:t>
      </w:r>
      <w:r>
        <w:rPr>
          <w:color w:val="C00000"/>
          <w:lang w:eastAsia="zh-CN"/>
        </w:rPr>
        <w:t>7</w:t>
      </w:r>
      <w:r w:rsidRPr="00C25048">
        <w:rPr>
          <w:color w:val="C00000"/>
          <w:lang w:eastAsia="zh-CN"/>
        </w:rPr>
        <w:t xml:space="preserve"> </w:t>
      </w:r>
      <w:r w:rsidRPr="00C25048">
        <w:rPr>
          <w:color w:val="C00000"/>
        </w:rPr>
        <w:t>Educational institutions have a responsibility to dissuade students from pursuing fields of study in which they are unlikely to succeed.</w:t>
      </w:r>
    </w:p>
    <w:p w14:paraId="56B75F0E" w14:textId="77777777" w:rsidR="008E49C5" w:rsidRDefault="008E49C5" w:rsidP="008E49C5">
      <w:pPr>
        <w:widowControl w:val="0"/>
        <w:autoSpaceDE w:val="0"/>
        <w:autoSpaceDN w:val="0"/>
        <w:adjustRightInd w:val="0"/>
        <w:spacing w:after="240" w:line="340" w:lineRule="atLeast"/>
        <w:rPr>
          <w:rFonts w:ascii="Times" w:hAnsi="Times" w:cs="Times"/>
          <w:color w:val="000000"/>
        </w:rPr>
      </w:pPr>
      <w:r>
        <w:rPr>
          <w:rFonts w:ascii="Times" w:hAnsi="Times" w:cs="Times"/>
          <w:color w:val="000000"/>
          <w:sz w:val="29"/>
          <w:szCs w:val="29"/>
        </w:rPr>
        <w:t xml:space="preserve">Write a response in which you discuss the extent to which you agree or disagree with the statement and explain your reasoning for the position you take. In developing and supporting your position, you should consider ways in which the statement might or might not hold true and explain how these considerations shape your position. </w:t>
      </w:r>
    </w:p>
    <w:p w14:paraId="019B5361" w14:textId="13EDB495" w:rsidR="0002198C" w:rsidRDefault="008E49C5">
      <w:pPr>
        <w:pBdr>
          <w:bottom w:val="single" w:sz="6" w:space="1" w:color="auto"/>
        </w:pBdr>
        <w:rPr>
          <w:lang w:eastAsia="zh-CN"/>
        </w:rPr>
      </w:pPr>
      <w:r>
        <w:rPr>
          <w:lang w:eastAsia="zh-CN"/>
        </w:rPr>
        <w:t>题目要求是</w:t>
      </w:r>
      <w:r>
        <w:rPr>
          <w:lang w:eastAsia="zh-CN"/>
        </w:rPr>
        <w:t xml:space="preserve">case </w:t>
      </w:r>
      <w:r>
        <w:rPr>
          <w:rFonts w:hint="eastAsia"/>
          <w:lang w:eastAsia="zh-CN"/>
        </w:rPr>
        <w:t>by</w:t>
      </w:r>
      <w:r>
        <w:rPr>
          <w:lang w:eastAsia="zh-CN"/>
        </w:rPr>
        <w:t xml:space="preserve"> case </w:t>
      </w:r>
      <w:r>
        <w:rPr>
          <w:rFonts w:hint="eastAsia"/>
          <w:lang w:eastAsia="zh-CN"/>
        </w:rPr>
        <w:t>分类</w:t>
      </w:r>
      <w:r>
        <w:rPr>
          <w:lang w:eastAsia="zh-CN"/>
        </w:rPr>
        <w:t>讨论。</w:t>
      </w:r>
    </w:p>
    <w:sectPr w:rsidR="0002198C" w:rsidSect="00276BAB">
      <w:pgSz w:w="11900" w:h="16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moirai.zhang@gmail.com" w:date="2017-04-28T16:59:00Z" w:initials="moirai.zh">
    <w:p w14:paraId="527E93FC" w14:textId="27A96C76" w:rsidR="00C16CD4" w:rsidRDefault="00C16CD4">
      <w:pPr>
        <w:pStyle w:val="CommentText"/>
        <w:rPr>
          <w:lang w:eastAsia="zh-CN"/>
        </w:rPr>
      </w:pPr>
      <w:r>
        <w:rPr>
          <w:rStyle w:val="CommentReference"/>
        </w:rPr>
        <w:annotationRef/>
      </w:r>
      <w:r>
        <w:rPr>
          <w:lang w:eastAsia="zh-CN"/>
        </w:rPr>
        <w:t>题目理解有问题，</w:t>
      </w:r>
      <w:r>
        <w:rPr>
          <w:rFonts w:hint="eastAsia"/>
          <w:lang w:eastAsia="zh-CN"/>
        </w:rPr>
        <w:t>这里</w:t>
      </w:r>
      <w:r>
        <w:rPr>
          <w:lang w:eastAsia="zh-CN"/>
        </w:rPr>
        <w:t>说的不是流行的领域，</w:t>
      </w:r>
      <w:r>
        <w:rPr>
          <w:rFonts w:hint="eastAsia"/>
          <w:lang w:eastAsia="zh-CN"/>
        </w:rPr>
        <w:t>而是</w:t>
      </w:r>
      <w:r>
        <w:rPr>
          <w:lang w:eastAsia="zh-CN"/>
        </w:rPr>
        <w:t>学生擅长的领域</w:t>
      </w:r>
    </w:p>
  </w:comment>
  <w:comment w:id="2" w:author="Jing Yuan" w:date="2017-05-08T21:48:00Z" w:initials="JY">
    <w:p w14:paraId="102A7519" w14:textId="77777777" w:rsidR="00CD155E" w:rsidRDefault="00CD155E" w:rsidP="00CD155E">
      <w:pPr>
        <w:pStyle w:val="CommentText"/>
        <w:rPr>
          <w:lang w:eastAsia="zh-CN"/>
        </w:rPr>
      </w:pPr>
      <w:r>
        <w:rPr>
          <w:rStyle w:val="CommentReference"/>
        </w:rPr>
        <w:annotationRef/>
      </w:r>
      <w:r>
        <w:rPr>
          <w:rFonts w:hint="eastAsia"/>
          <w:lang w:eastAsia="zh-CN"/>
        </w:rPr>
        <w:t>一般称呼外国人的名而不是姓</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27E93FC" w15:done="0"/>
  <w15:commentEx w15:paraId="102A7519"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2DC5212"/>
    <w:multiLevelType w:val="hybridMultilevel"/>
    <w:tmpl w:val="6E88EC3E"/>
    <w:lvl w:ilvl="0" w:tplc="9F529EA4">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9A77D48"/>
    <w:multiLevelType w:val="hybridMultilevel"/>
    <w:tmpl w:val="AF1EC834"/>
    <w:lvl w:ilvl="0" w:tplc="5BEAACDA">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63D23A8"/>
    <w:multiLevelType w:val="hybridMultilevel"/>
    <w:tmpl w:val="61EC28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7286982"/>
    <w:multiLevelType w:val="hybridMultilevel"/>
    <w:tmpl w:val="AF1EC834"/>
    <w:lvl w:ilvl="0" w:tplc="5BEAACDA">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1"/>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oirai.zhang@gmail.com">
    <w15:presenceInfo w15:providerId="Windows Live" w15:userId="a4dffc9fe1e38f09"/>
  </w15:person>
  <w15:person w15:author="Jing Yuan">
    <w15:presenceInfo w15:providerId="Windows Live" w15:userId="dab9dc6f95247a2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6"/>
  <w:activeWritingStyle w:appName="MSWord" w:lang="en-US" w:vendorID="64" w:dllVersion="131078" w:nlCheck="1" w:checkStyle="0"/>
  <w:proofState w:spelling="clean" w:grammar="clean"/>
  <w:trackRevisions/>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0569"/>
    <w:rsid w:val="0002198C"/>
    <w:rsid w:val="000C4295"/>
    <w:rsid w:val="001207B1"/>
    <w:rsid w:val="001A4FF3"/>
    <w:rsid w:val="00276BAB"/>
    <w:rsid w:val="00352680"/>
    <w:rsid w:val="00402ACB"/>
    <w:rsid w:val="004D7B6C"/>
    <w:rsid w:val="00591D44"/>
    <w:rsid w:val="00593B73"/>
    <w:rsid w:val="00643103"/>
    <w:rsid w:val="006609D7"/>
    <w:rsid w:val="007D6B53"/>
    <w:rsid w:val="007E39CE"/>
    <w:rsid w:val="008B538C"/>
    <w:rsid w:val="008D1963"/>
    <w:rsid w:val="008E49C5"/>
    <w:rsid w:val="008F41E4"/>
    <w:rsid w:val="00994CF2"/>
    <w:rsid w:val="00C16CD4"/>
    <w:rsid w:val="00C46CDE"/>
    <w:rsid w:val="00C90569"/>
    <w:rsid w:val="00CD155E"/>
    <w:rsid w:val="00D61278"/>
    <w:rsid w:val="00DF60ED"/>
    <w:rsid w:val="00E314D2"/>
    <w:rsid w:val="00E6527E"/>
    <w:rsid w:val="00FB4D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67138A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宋体"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9056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60ED"/>
    <w:pPr>
      <w:ind w:left="720"/>
      <w:contextualSpacing/>
    </w:pPr>
  </w:style>
  <w:style w:type="character" w:styleId="CommentReference">
    <w:name w:val="annotation reference"/>
    <w:basedOn w:val="DefaultParagraphFont"/>
    <w:uiPriority w:val="99"/>
    <w:semiHidden/>
    <w:unhideWhenUsed/>
    <w:rsid w:val="00C16CD4"/>
    <w:rPr>
      <w:sz w:val="18"/>
      <w:szCs w:val="18"/>
    </w:rPr>
  </w:style>
  <w:style w:type="paragraph" w:styleId="CommentText">
    <w:name w:val="annotation text"/>
    <w:basedOn w:val="Normal"/>
    <w:link w:val="CommentTextChar"/>
    <w:uiPriority w:val="99"/>
    <w:semiHidden/>
    <w:unhideWhenUsed/>
    <w:rsid w:val="00C16CD4"/>
  </w:style>
  <w:style w:type="character" w:customStyle="1" w:styleId="CommentTextChar">
    <w:name w:val="Comment Text Char"/>
    <w:basedOn w:val="DefaultParagraphFont"/>
    <w:link w:val="CommentText"/>
    <w:uiPriority w:val="99"/>
    <w:semiHidden/>
    <w:rsid w:val="00C16CD4"/>
  </w:style>
  <w:style w:type="paragraph" w:styleId="CommentSubject">
    <w:name w:val="annotation subject"/>
    <w:basedOn w:val="CommentText"/>
    <w:next w:val="CommentText"/>
    <w:link w:val="CommentSubjectChar"/>
    <w:uiPriority w:val="99"/>
    <w:semiHidden/>
    <w:unhideWhenUsed/>
    <w:rsid w:val="00C16CD4"/>
    <w:rPr>
      <w:b/>
      <w:bCs/>
      <w:sz w:val="20"/>
      <w:szCs w:val="20"/>
    </w:rPr>
  </w:style>
  <w:style w:type="character" w:customStyle="1" w:styleId="CommentSubjectChar">
    <w:name w:val="Comment Subject Char"/>
    <w:basedOn w:val="CommentTextChar"/>
    <w:link w:val="CommentSubject"/>
    <w:uiPriority w:val="99"/>
    <w:semiHidden/>
    <w:rsid w:val="00C16CD4"/>
    <w:rPr>
      <w:b/>
      <w:bCs/>
      <w:sz w:val="20"/>
      <w:szCs w:val="20"/>
    </w:rPr>
  </w:style>
  <w:style w:type="paragraph" w:styleId="BalloonText">
    <w:name w:val="Balloon Text"/>
    <w:basedOn w:val="Normal"/>
    <w:link w:val="BalloonTextChar"/>
    <w:uiPriority w:val="99"/>
    <w:semiHidden/>
    <w:unhideWhenUsed/>
    <w:rsid w:val="00C16CD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16CD4"/>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936362">
      <w:bodyDiv w:val="1"/>
      <w:marLeft w:val="0"/>
      <w:marRight w:val="0"/>
      <w:marTop w:val="0"/>
      <w:marBottom w:val="0"/>
      <w:divBdr>
        <w:top w:val="none" w:sz="0" w:space="0" w:color="auto"/>
        <w:left w:val="none" w:sz="0" w:space="0" w:color="auto"/>
        <w:bottom w:val="none" w:sz="0" w:space="0" w:color="auto"/>
        <w:right w:val="none" w:sz="0" w:space="0" w:color="auto"/>
      </w:divBdr>
    </w:div>
    <w:div w:id="131993860">
      <w:bodyDiv w:val="1"/>
      <w:marLeft w:val="0"/>
      <w:marRight w:val="0"/>
      <w:marTop w:val="0"/>
      <w:marBottom w:val="0"/>
      <w:divBdr>
        <w:top w:val="none" w:sz="0" w:space="0" w:color="auto"/>
        <w:left w:val="none" w:sz="0" w:space="0" w:color="auto"/>
        <w:bottom w:val="none" w:sz="0" w:space="0" w:color="auto"/>
        <w:right w:val="none" w:sz="0" w:space="0" w:color="auto"/>
      </w:divBdr>
    </w:div>
    <w:div w:id="186911105">
      <w:bodyDiv w:val="1"/>
      <w:marLeft w:val="0"/>
      <w:marRight w:val="0"/>
      <w:marTop w:val="0"/>
      <w:marBottom w:val="0"/>
      <w:divBdr>
        <w:top w:val="none" w:sz="0" w:space="0" w:color="auto"/>
        <w:left w:val="none" w:sz="0" w:space="0" w:color="auto"/>
        <w:bottom w:val="none" w:sz="0" w:space="0" w:color="auto"/>
        <w:right w:val="none" w:sz="0" w:space="0" w:color="auto"/>
      </w:divBdr>
    </w:div>
    <w:div w:id="479927694">
      <w:bodyDiv w:val="1"/>
      <w:marLeft w:val="0"/>
      <w:marRight w:val="0"/>
      <w:marTop w:val="0"/>
      <w:marBottom w:val="0"/>
      <w:divBdr>
        <w:top w:val="none" w:sz="0" w:space="0" w:color="auto"/>
        <w:left w:val="none" w:sz="0" w:space="0" w:color="auto"/>
        <w:bottom w:val="none" w:sz="0" w:space="0" w:color="auto"/>
        <w:right w:val="none" w:sz="0" w:space="0" w:color="auto"/>
      </w:divBdr>
    </w:div>
    <w:div w:id="514001498">
      <w:bodyDiv w:val="1"/>
      <w:marLeft w:val="0"/>
      <w:marRight w:val="0"/>
      <w:marTop w:val="0"/>
      <w:marBottom w:val="0"/>
      <w:divBdr>
        <w:top w:val="none" w:sz="0" w:space="0" w:color="auto"/>
        <w:left w:val="none" w:sz="0" w:space="0" w:color="auto"/>
        <w:bottom w:val="none" w:sz="0" w:space="0" w:color="auto"/>
        <w:right w:val="none" w:sz="0" w:space="0" w:color="auto"/>
      </w:divBdr>
    </w:div>
    <w:div w:id="653071067">
      <w:bodyDiv w:val="1"/>
      <w:marLeft w:val="0"/>
      <w:marRight w:val="0"/>
      <w:marTop w:val="0"/>
      <w:marBottom w:val="0"/>
      <w:divBdr>
        <w:top w:val="none" w:sz="0" w:space="0" w:color="auto"/>
        <w:left w:val="none" w:sz="0" w:space="0" w:color="auto"/>
        <w:bottom w:val="none" w:sz="0" w:space="0" w:color="auto"/>
        <w:right w:val="none" w:sz="0" w:space="0" w:color="auto"/>
      </w:divBdr>
    </w:div>
    <w:div w:id="872768321">
      <w:bodyDiv w:val="1"/>
      <w:marLeft w:val="0"/>
      <w:marRight w:val="0"/>
      <w:marTop w:val="0"/>
      <w:marBottom w:val="0"/>
      <w:divBdr>
        <w:top w:val="none" w:sz="0" w:space="0" w:color="auto"/>
        <w:left w:val="none" w:sz="0" w:space="0" w:color="auto"/>
        <w:bottom w:val="none" w:sz="0" w:space="0" w:color="auto"/>
        <w:right w:val="none" w:sz="0" w:space="0" w:color="auto"/>
      </w:divBdr>
    </w:div>
    <w:div w:id="901406442">
      <w:bodyDiv w:val="1"/>
      <w:marLeft w:val="0"/>
      <w:marRight w:val="0"/>
      <w:marTop w:val="0"/>
      <w:marBottom w:val="0"/>
      <w:divBdr>
        <w:top w:val="none" w:sz="0" w:space="0" w:color="auto"/>
        <w:left w:val="none" w:sz="0" w:space="0" w:color="auto"/>
        <w:bottom w:val="none" w:sz="0" w:space="0" w:color="auto"/>
        <w:right w:val="none" w:sz="0" w:space="0" w:color="auto"/>
      </w:divBdr>
    </w:div>
    <w:div w:id="1257471480">
      <w:bodyDiv w:val="1"/>
      <w:marLeft w:val="0"/>
      <w:marRight w:val="0"/>
      <w:marTop w:val="0"/>
      <w:marBottom w:val="0"/>
      <w:divBdr>
        <w:top w:val="none" w:sz="0" w:space="0" w:color="auto"/>
        <w:left w:val="none" w:sz="0" w:space="0" w:color="auto"/>
        <w:bottom w:val="none" w:sz="0" w:space="0" w:color="auto"/>
        <w:right w:val="none" w:sz="0" w:space="0" w:color="auto"/>
      </w:divBdr>
    </w:div>
    <w:div w:id="1264607830">
      <w:bodyDiv w:val="1"/>
      <w:marLeft w:val="0"/>
      <w:marRight w:val="0"/>
      <w:marTop w:val="0"/>
      <w:marBottom w:val="0"/>
      <w:divBdr>
        <w:top w:val="none" w:sz="0" w:space="0" w:color="auto"/>
        <w:left w:val="none" w:sz="0" w:space="0" w:color="auto"/>
        <w:bottom w:val="none" w:sz="0" w:space="0" w:color="auto"/>
        <w:right w:val="none" w:sz="0" w:space="0" w:color="auto"/>
      </w:divBdr>
    </w:div>
    <w:div w:id="1363827379">
      <w:bodyDiv w:val="1"/>
      <w:marLeft w:val="0"/>
      <w:marRight w:val="0"/>
      <w:marTop w:val="0"/>
      <w:marBottom w:val="0"/>
      <w:divBdr>
        <w:top w:val="none" w:sz="0" w:space="0" w:color="auto"/>
        <w:left w:val="none" w:sz="0" w:space="0" w:color="auto"/>
        <w:bottom w:val="none" w:sz="0" w:space="0" w:color="auto"/>
        <w:right w:val="none" w:sz="0" w:space="0" w:color="auto"/>
      </w:divBdr>
    </w:div>
    <w:div w:id="2085569324">
      <w:bodyDiv w:val="1"/>
      <w:marLeft w:val="0"/>
      <w:marRight w:val="0"/>
      <w:marTop w:val="0"/>
      <w:marBottom w:val="0"/>
      <w:divBdr>
        <w:top w:val="none" w:sz="0" w:space="0" w:color="auto"/>
        <w:left w:val="none" w:sz="0" w:space="0" w:color="auto"/>
        <w:bottom w:val="none" w:sz="0" w:space="0" w:color="auto"/>
        <w:right w:val="none" w:sz="0" w:space="0" w:color="auto"/>
      </w:divBdr>
    </w:div>
    <w:div w:id="2118867261">
      <w:bodyDiv w:val="1"/>
      <w:marLeft w:val="0"/>
      <w:marRight w:val="0"/>
      <w:marTop w:val="0"/>
      <w:marBottom w:val="0"/>
      <w:divBdr>
        <w:top w:val="none" w:sz="0" w:space="0" w:color="auto"/>
        <w:left w:val="none" w:sz="0" w:space="0" w:color="auto"/>
        <w:bottom w:val="none" w:sz="0" w:space="0" w:color="auto"/>
        <w:right w:val="none" w:sz="0" w:space="0" w:color="auto"/>
      </w:divBdr>
    </w:div>
    <w:div w:id="211971055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omments" Target="comments.xml"/><Relationship Id="rId7" Type="http://schemas.microsoft.com/office/2011/relationships/commentsExtended" Target="commentsExtended.xml"/><Relationship Id="rId8" Type="http://schemas.openxmlformats.org/officeDocument/2006/relationships/fontTable" Target="fontTable.xml"/><Relationship Id="rId9" Type="http://schemas.microsoft.com/office/2011/relationships/people" Target="peop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AA21DCE-B903-D342-A403-37557D8D33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TotalTime>
  <Pages>3</Pages>
  <Words>887</Words>
  <Characters>5061</Characters>
  <Application>Microsoft Macintosh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5937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moirai.zhang@gmail.com</dc:creator>
  <cp:keywords/>
  <dc:description/>
  <cp:lastModifiedBy>moirai.zhang@gmail.com</cp:lastModifiedBy>
  <cp:revision>9</cp:revision>
  <dcterms:created xsi:type="dcterms:W3CDTF">2017-04-19T08:55:00Z</dcterms:created>
  <dcterms:modified xsi:type="dcterms:W3CDTF">2017-05-08T14:31:00Z</dcterms:modified>
</cp:coreProperties>
</file>