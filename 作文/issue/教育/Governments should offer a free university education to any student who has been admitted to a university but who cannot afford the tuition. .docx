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A68F9" w14:textId="77777777" w:rsidR="00BE60AD" w:rsidRDefault="00BE60AD" w:rsidP="00BE60AD">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 Governments should offer a free university education to any student who has been admitted to a university but who cannot afford the tuition. </w:t>
      </w:r>
    </w:p>
    <w:p w14:paraId="3C59F1FF" w14:textId="77777777" w:rsidR="00BE60AD" w:rsidRDefault="00BE60AD" w:rsidP="00BE60AD">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7B943E5C" w14:textId="2B7BD896" w:rsidR="00722ACE" w:rsidRDefault="00722ACE" w:rsidP="00722ACE">
      <w:pPr>
        <w:pStyle w:val="ListParagraph"/>
        <w:numPr>
          <w:ilvl w:val="0"/>
          <w:numId w:val="1"/>
        </w:numPr>
        <w:rPr>
          <w:lang w:eastAsia="zh-CN"/>
        </w:rPr>
      </w:pPr>
      <w:r>
        <w:rPr>
          <w:rFonts w:hint="eastAsia"/>
          <w:lang w:eastAsia="zh-CN"/>
        </w:rPr>
        <w:t>富裕家庭的孩子与来自贫穷家庭的孩子有相同的接受到高等教育的机会</w:t>
      </w:r>
      <w:r w:rsidR="004808FF">
        <w:rPr>
          <w:lang w:eastAsia="zh-CN"/>
        </w:rPr>
        <w:t>（举例，）</w:t>
      </w:r>
      <w:r>
        <w:rPr>
          <w:rFonts w:hint="eastAsia"/>
          <w:lang w:eastAsia="zh-CN"/>
        </w:rPr>
        <w:t>；</w:t>
      </w:r>
      <w:r>
        <w:rPr>
          <w:rFonts w:hint="eastAsia"/>
          <w:lang w:eastAsia="zh-CN"/>
        </w:rPr>
        <w:t xml:space="preserve"> </w:t>
      </w:r>
      <w:r>
        <w:rPr>
          <w:rFonts w:hint="eastAsia"/>
          <w:lang w:eastAsia="zh-CN"/>
        </w:rPr>
        <w:t>提高国民整体素质</w:t>
      </w:r>
      <w:r w:rsidRPr="00722ACE">
        <w:rPr>
          <w:rFonts w:hint="eastAsia"/>
          <w:lang w:eastAsia="zh-CN"/>
        </w:rPr>
        <w:t>(the quality of all the people)</w:t>
      </w:r>
      <w:r w:rsidRPr="00722ACE">
        <w:rPr>
          <w:rFonts w:hint="eastAsia"/>
          <w:lang w:eastAsia="zh-CN"/>
        </w:rPr>
        <w:t>（举例，</w:t>
      </w:r>
      <w:r w:rsidRPr="00722ACE">
        <w:rPr>
          <w:rFonts w:hint="eastAsia"/>
          <w:lang w:eastAsia="zh-CN"/>
        </w:rPr>
        <w:t xml:space="preserve"> </w:t>
      </w:r>
      <w:r w:rsidRPr="00722ACE">
        <w:rPr>
          <w:rFonts w:hint="eastAsia"/>
          <w:lang w:eastAsia="zh-CN"/>
        </w:rPr>
        <w:t>）</w:t>
      </w:r>
    </w:p>
    <w:p w14:paraId="0502CC73" w14:textId="39AA1649" w:rsidR="000A18C4" w:rsidRDefault="004808FF" w:rsidP="004808FF">
      <w:pPr>
        <w:pStyle w:val="ListParagraph"/>
        <w:numPr>
          <w:ilvl w:val="0"/>
          <w:numId w:val="1"/>
        </w:numPr>
        <w:rPr>
          <w:lang w:eastAsia="zh-CN"/>
        </w:rPr>
      </w:pPr>
      <w:r>
        <w:rPr>
          <w:rFonts w:hint="eastAsia"/>
          <w:lang w:eastAsia="zh-CN"/>
        </w:rPr>
        <w:t>教育</w:t>
      </w:r>
      <w:r w:rsidRPr="004808FF">
        <w:rPr>
          <w:rFonts w:hint="eastAsia"/>
          <w:lang w:eastAsia="zh-CN"/>
        </w:rPr>
        <w:t>需</w:t>
      </w:r>
      <w:r>
        <w:rPr>
          <w:lang w:eastAsia="zh-CN"/>
        </w:rPr>
        <w:t>要</w:t>
      </w:r>
      <w:r w:rsidRPr="004808FF">
        <w:rPr>
          <w:rFonts w:hint="eastAsia"/>
          <w:lang w:eastAsia="zh-CN"/>
        </w:rPr>
        <w:t>钱，除</w:t>
      </w:r>
      <w:r w:rsidR="000A18C4">
        <w:rPr>
          <w:rFonts w:hint="eastAsia"/>
          <w:lang w:eastAsia="zh-CN"/>
        </w:rPr>
        <w:t>了教材、课室以及老师的薪水，还有一些特殊的设备如实验室、电脑室</w:t>
      </w:r>
      <w:r w:rsidR="000A18C4" w:rsidRPr="004808FF">
        <w:rPr>
          <w:rFonts w:hint="eastAsia"/>
          <w:lang w:eastAsia="zh-CN"/>
        </w:rPr>
        <w:t xml:space="preserve"> </w:t>
      </w:r>
      <w:r w:rsidRPr="004808FF">
        <w:rPr>
          <w:rFonts w:hint="eastAsia"/>
          <w:lang w:eastAsia="zh-CN"/>
        </w:rPr>
        <w:t>。</w:t>
      </w:r>
      <w:r w:rsidR="000A18C4" w:rsidRPr="000A18C4">
        <w:rPr>
          <w:rFonts w:hint="eastAsia"/>
          <w:lang w:eastAsia="zh-CN"/>
        </w:rPr>
        <w:t xml:space="preserve"> </w:t>
      </w:r>
      <w:r w:rsidR="000A18C4" w:rsidRPr="000A18C4">
        <w:rPr>
          <w:rFonts w:hint="eastAsia"/>
          <w:lang w:eastAsia="zh-CN"/>
        </w:rPr>
        <w:t>按照《美国高等教育记事》杂志的说法，州政府为公立大学提供的总支出（</w:t>
      </w:r>
      <w:r w:rsidR="000A18C4" w:rsidRPr="000A18C4">
        <w:rPr>
          <w:rFonts w:hint="eastAsia"/>
          <w:lang w:eastAsia="zh-CN"/>
        </w:rPr>
        <w:t>2005</w:t>
      </w:r>
      <w:r w:rsidR="000A18C4" w:rsidRPr="000A18C4">
        <w:rPr>
          <w:rFonts w:hint="eastAsia"/>
          <w:lang w:eastAsia="zh-CN"/>
        </w:rPr>
        <w:t>年</w:t>
      </w:r>
      <w:r w:rsidR="000A18C4" w:rsidRPr="000A18C4">
        <w:rPr>
          <w:rFonts w:hint="eastAsia"/>
          <w:lang w:eastAsia="zh-CN"/>
        </w:rPr>
        <w:t>-2006</w:t>
      </w:r>
      <w:r w:rsidR="000A18C4" w:rsidRPr="000A18C4">
        <w:rPr>
          <w:rFonts w:hint="eastAsia"/>
          <w:lang w:eastAsia="zh-CN"/>
        </w:rPr>
        <w:t>学年）已经超过</w:t>
      </w:r>
      <w:r w:rsidR="000A18C4" w:rsidRPr="000A18C4">
        <w:rPr>
          <w:rFonts w:hint="eastAsia"/>
          <w:lang w:eastAsia="zh-CN"/>
        </w:rPr>
        <w:t>700</w:t>
      </w:r>
      <w:r w:rsidR="000A18C4" w:rsidRPr="000A18C4">
        <w:rPr>
          <w:rFonts w:hint="eastAsia"/>
          <w:lang w:eastAsia="zh-CN"/>
        </w:rPr>
        <w:t>亿美元，这个年度数字还</w:t>
      </w:r>
      <w:r w:rsidR="00F179E7">
        <w:rPr>
          <w:rFonts w:hint="eastAsia"/>
          <w:lang w:eastAsia="zh-CN"/>
        </w:rPr>
        <w:t>不包括联邦政府资助、私立大学发放的奖学金和学生自己花费的钱。纳税人不一定</w:t>
      </w:r>
      <w:r w:rsidR="00C42872">
        <w:rPr>
          <w:rFonts w:hint="eastAsia"/>
          <w:lang w:eastAsia="zh-CN"/>
        </w:rPr>
        <w:t>愿意承担免费的大学教育这样高昂的成本问题</w:t>
      </w:r>
      <w:r w:rsidR="00C42872">
        <w:rPr>
          <w:lang w:eastAsia="zh-CN"/>
        </w:rPr>
        <w:t>，</w:t>
      </w:r>
      <w:r w:rsidR="00C42872">
        <w:rPr>
          <w:rFonts w:hint="eastAsia"/>
          <w:lang w:eastAsia="zh-CN"/>
        </w:rPr>
        <w:t>毕竟</w:t>
      </w:r>
      <w:r w:rsidR="000A18C4">
        <w:rPr>
          <w:rFonts w:hint="eastAsia"/>
          <w:lang w:eastAsia="zh-CN"/>
        </w:rPr>
        <w:t>让所有纳税人支持给某些人带来好处的做法也</w:t>
      </w:r>
      <w:r w:rsidR="000A18C4">
        <w:rPr>
          <w:lang w:eastAsia="zh-CN"/>
        </w:rPr>
        <w:t>并不</w:t>
      </w:r>
      <w:r w:rsidR="000A18C4">
        <w:rPr>
          <w:rFonts w:hint="eastAsia"/>
          <w:lang w:eastAsia="zh-CN"/>
        </w:rPr>
        <w:t>公平。</w:t>
      </w:r>
      <w:r w:rsidR="000A18C4" w:rsidRPr="000A18C4">
        <w:rPr>
          <w:rFonts w:hint="eastAsia"/>
          <w:lang w:eastAsia="zh-CN"/>
        </w:rPr>
        <w:t xml:space="preserve"> </w:t>
      </w:r>
      <w:r w:rsidR="00C42872">
        <w:rPr>
          <w:lang w:eastAsia="zh-CN"/>
        </w:rPr>
        <w:t>进一步</w:t>
      </w:r>
      <w:r w:rsidR="00C42872">
        <w:rPr>
          <w:rFonts w:hint="eastAsia"/>
          <w:lang w:eastAsia="zh-CN"/>
        </w:rPr>
        <w:t>讲</w:t>
      </w:r>
      <w:r w:rsidR="00C42872">
        <w:rPr>
          <w:lang w:eastAsia="zh-CN"/>
        </w:rPr>
        <w:t>，</w:t>
      </w:r>
      <w:r w:rsidR="000A18C4">
        <w:rPr>
          <w:rFonts w:hint="eastAsia"/>
          <w:lang w:eastAsia="zh-CN"/>
        </w:rPr>
        <w:t>即使大学是“免费”的</w:t>
      </w:r>
      <w:r w:rsidR="000A18C4" w:rsidRPr="000A18C4">
        <w:rPr>
          <w:rFonts w:hint="eastAsia"/>
          <w:lang w:eastAsia="zh-CN"/>
        </w:rPr>
        <w:t>，那些在重点中学、得到良好辅导的学生肯定比没有这些优势的学生考上大学的多。因此，免费的大学教育等于把财富从低收入家庭转移到高收入家庭去了。</w:t>
      </w:r>
    </w:p>
    <w:p w14:paraId="4A2FD438" w14:textId="20CE91FC" w:rsidR="004808FF" w:rsidRDefault="00722ACE" w:rsidP="000A18C4">
      <w:pPr>
        <w:pStyle w:val="ListParagraph"/>
        <w:numPr>
          <w:ilvl w:val="0"/>
          <w:numId w:val="1"/>
        </w:numPr>
        <w:rPr>
          <w:lang w:eastAsia="zh-CN"/>
        </w:rPr>
      </w:pPr>
      <w:r>
        <w:rPr>
          <w:rFonts w:hint="eastAsia"/>
          <w:lang w:eastAsia="zh-CN"/>
        </w:rPr>
        <w:t>在一些发展中国家，可</w:t>
      </w:r>
      <w:r>
        <w:rPr>
          <w:rFonts w:hint="eastAsia"/>
          <w:lang w:eastAsia="zh-CN"/>
        </w:rPr>
        <w:t xml:space="preserve"> </w:t>
      </w:r>
      <w:r>
        <w:rPr>
          <w:rFonts w:hint="eastAsia"/>
          <w:lang w:eastAsia="zh-CN"/>
        </w:rPr>
        <w:t>能还有更加紧急的问题没有解决，例如饥荒，传染病，自然灾害等</w:t>
      </w:r>
      <w:r>
        <w:rPr>
          <w:rFonts w:hint="eastAsia"/>
          <w:lang w:eastAsia="zh-CN"/>
        </w:rPr>
        <w:t xml:space="preserve"> </w:t>
      </w:r>
      <w:r>
        <w:rPr>
          <w:rFonts w:hint="eastAsia"/>
          <w:lang w:eastAsia="zh-CN"/>
        </w:rPr>
        <w:t>，于是应该优先解决</w:t>
      </w:r>
      <w:r>
        <w:rPr>
          <w:rFonts w:hint="eastAsia"/>
          <w:lang w:eastAsia="zh-CN"/>
        </w:rPr>
        <w:t xml:space="preserve"> </w:t>
      </w:r>
      <w:r>
        <w:rPr>
          <w:rFonts w:hint="eastAsia"/>
          <w:lang w:eastAsia="zh-CN"/>
        </w:rPr>
        <w:t>这些问题，教育资源不足</w:t>
      </w:r>
      <w:r>
        <w:rPr>
          <w:rFonts w:hint="eastAsia"/>
          <w:lang w:eastAsia="zh-CN"/>
        </w:rPr>
        <w:t xml:space="preserve"> </w:t>
      </w:r>
      <w:r>
        <w:rPr>
          <w:rFonts w:hint="eastAsia"/>
          <w:lang w:eastAsia="zh-CN"/>
        </w:rPr>
        <w:t>，</w:t>
      </w:r>
      <w:r w:rsidR="007D6F1B">
        <w:rPr>
          <w:lang w:eastAsia="zh-CN"/>
        </w:rPr>
        <w:t>没有足够的老师、</w:t>
      </w:r>
      <w:r w:rsidR="007D6F1B">
        <w:rPr>
          <w:rFonts w:hint="eastAsia"/>
          <w:lang w:eastAsia="zh-CN"/>
        </w:rPr>
        <w:t>教室和</w:t>
      </w:r>
      <w:r w:rsidR="007D6F1B">
        <w:rPr>
          <w:lang w:eastAsia="zh-CN"/>
        </w:rPr>
        <w:t>教学设备，</w:t>
      </w:r>
      <w:r>
        <w:rPr>
          <w:rFonts w:hint="eastAsia"/>
          <w:lang w:eastAsia="zh-CN"/>
        </w:rPr>
        <w:t>不可行</w:t>
      </w:r>
      <w:r>
        <w:rPr>
          <w:rFonts w:hint="eastAsia"/>
          <w:lang w:eastAsia="zh-CN"/>
        </w:rPr>
        <w:t>;</w:t>
      </w:r>
      <w:r>
        <w:rPr>
          <w:rFonts w:hint="eastAsia"/>
          <w:lang w:eastAsia="zh-CN"/>
        </w:rPr>
        <w:t>在人口非</w:t>
      </w:r>
      <w:r>
        <w:rPr>
          <w:rFonts w:hint="eastAsia"/>
          <w:lang w:eastAsia="zh-CN"/>
        </w:rPr>
        <w:t xml:space="preserve"> </w:t>
      </w:r>
      <w:r>
        <w:rPr>
          <w:rFonts w:hint="eastAsia"/>
          <w:lang w:eastAsia="zh-CN"/>
        </w:rPr>
        <w:t>常多的国家，政府</w:t>
      </w:r>
      <w:r>
        <w:rPr>
          <w:rFonts w:hint="eastAsia"/>
          <w:lang w:eastAsia="zh-CN"/>
        </w:rPr>
        <w:t xml:space="preserve"> </w:t>
      </w:r>
      <w:r>
        <w:rPr>
          <w:rFonts w:hint="eastAsia"/>
          <w:lang w:eastAsia="zh-CN"/>
        </w:rPr>
        <w:t>全部负责学</w:t>
      </w:r>
      <w:r>
        <w:rPr>
          <w:rFonts w:hint="eastAsia"/>
          <w:lang w:eastAsia="zh-CN"/>
        </w:rPr>
        <w:t xml:space="preserve"> </w:t>
      </w:r>
      <w:r>
        <w:rPr>
          <w:rFonts w:hint="eastAsia"/>
          <w:lang w:eastAsia="zh-CN"/>
        </w:rPr>
        <w:t>费会导致财政负担</w:t>
      </w:r>
      <w:r>
        <w:rPr>
          <w:rFonts w:hint="eastAsia"/>
          <w:lang w:eastAsia="zh-CN"/>
        </w:rPr>
        <w:t>(financial burden)</w:t>
      </w:r>
      <w:r>
        <w:rPr>
          <w:rFonts w:hint="eastAsia"/>
          <w:lang w:eastAsia="zh-CN"/>
        </w:rPr>
        <w:t>，从而导致其他方面缺少投入，导致落后。</w:t>
      </w:r>
      <w:r w:rsidR="004808FF" w:rsidRPr="004808FF">
        <w:rPr>
          <w:rFonts w:hint="eastAsia"/>
          <w:lang w:eastAsia="zh-CN"/>
        </w:rPr>
        <w:t>所以，我认为，至少在目前，高等教育是不应该免费的。</w:t>
      </w:r>
    </w:p>
    <w:p w14:paraId="69723F94" w14:textId="0D4BFAD3" w:rsidR="005E2EB4" w:rsidRDefault="006444F6" w:rsidP="005E2EB4">
      <w:pPr>
        <w:rPr>
          <w:ins w:id="0" w:author="Windows 用户" w:date="2017-07-05T20:44:00Z"/>
          <w:lang w:eastAsia="zh-CN"/>
        </w:rPr>
      </w:pPr>
      <w:ins w:id="1" w:author="Windows 用户" w:date="2017-07-05T19:44:00Z">
        <w:r>
          <w:rPr>
            <w:lang w:eastAsia="zh-CN"/>
          </w:rPr>
          <w:t xml:space="preserve">Recently, there is a news </w:t>
        </w:r>
      </w:ins>
      <w:ins w:id="2" w:author="Windows 用户" w:date="2017-07-05T19:45:00Z">
        <w:r>
          <w:rPr>
            <w:lang w:eastAsia="zh-CN"/>
          </w:rPr>
          <w:t xml:space="preserve">went </w:t>
        </w:r>
      </w:ins>
      <w:ins w:id="3" w:author="Windows 用户" w:date="2017-07-05T20:37:00Z">
        <w:r w:rsidR="00B90EAA">
          <w:rPr>
            <w:lang w:eastAsia="zh-CN"/>
          </w:rPr>
          <w:t>viral</w:t>
        </w:r>
      </w:ins>
      <w:ins w:id="4" w:author="Windows 用户" w:date="2017-07-05T19:45:00Z">
        <w:r>
          <w:rPr>
            <w:lang w:eastAsia="zh-CN"/>
          </w:rPr>
          <w:t xml:space="preserve"> that </w:t>
        </w:r>
      </w:ins>
      <w:ins w:id="5" w:author="moirai.zhang@gmail.com" w:date="2017-07-06T09:12:00Z">
        <w:r w:rsidR="00A87B69">
          <w:rPr>
            <w:lang w:eastAsia="zh-CN"/>
          </w:rPr>
          <w:t>Ts</w:t>
        </w:r>
      </w:ins>
      <w:ins w:id="6" w:author="Windows 用户" w:date="2017-07-05T19:45:00Z">
        <w:del w:id="7" w:author="moirai.zhang@gmail.com" w:date="2017-07-06T09:12:00Z">
          <w:r w:rsidDel="00A87B69">
            <w:rPr>
              <w:rFonts w:hint="eastAsia"/>
              <w:lang w:eastAsia="zh-CN"/>
            </w:rPr>
            <w:delText>Q</w:delText>
          </w:r>
        </w:del>
        <w:r>
          <w:rPr>
            <w:rFonts w:hint="eastAsia"/>
            <w:lang w:eastAsia="zh-CN"/>
          </w:rPr>
          <w:t>ingh</w:t>
        </w:r>
        <w:r>
          <w:rPr>
            <w:lang w:eastAsia="zh-CN"/>
          </w:rPr>
          <w:t>ua</w:t>
        </w:r>
        <w:del w:id="8" w:author="moirai.zhang@gmail.com" w:date="2017-07-06T09:13:00Z">
          <w:r w:rsidDel="00DA1711">
            <w:rPr>
              <w:lang w:eastAsia="zh-CN"/>
            </w:rPr>
            <w:delText>i</w:delText>
          </w:r>
        </w:del>
        <w:r>
          <w:rPr>
            <w:lang w:eastAsia="zh-CN"/>
          </w:rPr>
          <w:t xml:space="preserve"> Un</w:t>
        </w:r>
      </w:ins>
      <w:ins w:id="9" w:author="moirai.zhang@gmail.com" w:date="2017-07-06T09:12:00Z">
        <w:r w:rsidR="00A87B69">
          <w:rPr>
            <w:lang w:eastAsia="zh-CN"/>
          </w:rPr>
          <w:t>i</w:t>
        </w:r>
      </w:ins>
      <w:ins w:id="10" w:author="Windows 用户" w:date="2017-07-05T19:45:00Z">
        <w:r>
          <w:rPr>
            <w:lang w:eastAsia="zh-CN"/>
          </w:rPr>
          <w:t>versity , the one of the most prestigious university in China</w:t>
        </w:r>
      </w:ins>
      <w:ins w:id="11" w:author="Windows 用户" w:date="2017-07-05T19:46:00Z">
        <w:r>
          <w:rPr>
            <w:lang w:eastAsia="zh-CN"/>
          </w:rPr>
          <w:t xml:space="preserve">, the director of recruitment announced </w:t>
        </w:r>
      </w:ins>
      <w:ins w:id="12" w:author="Windows 用户" w:date="2017-07-05T20:38:00Z">
        <w:r w:rsidR="00B90EAA">
          <w:rPr>
            <w:lang w:eastAsia="zh-CN"/>
          </w:rPr>
          <w:t xml:space="preserve">on behalf of </w:t>
        </w:r>
      </w:ins>
      <w:ins w:id="13" w:author="moirai.zhang@gmail.com" w:date="2017-07-06T09:12:00Z">
        <w:r w:rsidR="00A87B69">
          <w:rPr>
            <w:lang w:eastAsia="zh-CN"/>
          </w:rPr>
          <w:t>Ts</w:t>
        </w:r>
        <w:r w:rsidR="00A87B69">
          <w:rPr>
            <w:rFonts w:hint="eastAsia"/>
            <w:lang w:eastAsia="zh-CN"/>
          </w:rPr>
          <w:t>ingh</w:t>
        </w:r>
        <w:r w:rsidR="00DA1711">
          <w:rPr>
            <w:lang w:eastAsia="zh-CN"/>
          </w:rPr>
          <w:t>ua</w:t>
        </w:r>
        <w:r w:rsidR="00A87B69">
          <w:rPr>
            <w:lang w:eastAsia="zh-CN"/>
          </w:rPr>
          <w:t xml:space="preserve"> </w:t>
        </w:r>
      </w:ins>
      <w:ins w:id="14" w:author="Windows 用户" w:date="2017-07-05T19:46:00Z">
        <w:del w:id="15" w:author="moirai.zhang@gmail.com" w:date="2017-07-06T09:12:00Z">
          <w:r w:rsidDel="00A87B69">
            <w:rPr>
              <w:rFonts w:hint="eastAsia"/>
              <w:lang w:eastAsia="zh-CN"/>
            </w:rPr>
            <w:delText>Qinghua</w:delText>
          </w:r>
          <w:r w:rsidDel="00A87B69">
            <w:rPr>
              <w:lang w:eastAsia="zh-CN"/>
            </w:rPr>
            <w:delText xml:space="preserve"> </w:delText>
          </w:r>
        </w:del>
      </w:ins>
      <w:ins w:id="16" w:author="Windows 用户" w:date="2017-07-05T20:38:00Z">
        <w:r w:rsidR="00B90EAA">
          <w:rPr>
            <w:rFonts w:hint="eastAsia"/>
            <w:lang w:eastAsia="zh-CN"/>
          </w:rPr>
          <w:t xml:space="preserve">University </w:t>
        </w:r>
      </w:ins>
      <w:ins w:id="17" w:author="Windows 用户" w:date="2017-07-05T19:46:00Z">
        <w:r>
          <w:rPr>
            <w:rFonts w:hint="eastAsia"/>
            <w:lang w:eastAsia="zh-CN"/>
          </w:rPr>
          <w:t>wi</w:t>
        </w:r>
        <w:r>
          <w:rPr>
            <w:lang w:eastAsia="zh-CN"/>
          </w:rPr>
          <w:t xml:space="preserve">ll waive the tuition and provide </w:t>
        </w:r>
      </w:ins>
      <w:ins w:id="18" w:author="Windows 用户" w:date="2017-07-05T20:34:00Z">
        <w:r w:rsidR="00B90EAA">
          <w:rPr>
            <w:lang w:eastAsia="zh-CN"/>
          </w:rPr>
          <w:t>accommodations</w:t>
        </w:r>
      </w:ins>
      <w:ins w:id="19" w:author="Windows 用户" w:date="2017-07-05T19:46:00Z">
        <w:r>
          <w:rPr>
            <w:lang w:eastAsia="zh-CN"/>
          </w:rPr>
          <w:t xml:space="preserve"> </w:t>
        </w:r>
        <w:r w:rsidR="00B90EAA">
          <w:rPr>
            <w:lang w:eastAsia="zh-CN"/>
          </w:rPr>
          <w:t xml:space="preserve">for a poor student and his sick </w:t>
        </w:r>
        <w:r>
          <w:rPr>
            <w:lang w:eastAsia="zh-CN"/>
          </w:rPr>
          <w:t>mother</w:t>
        </w:r>
      </w:ins>
      <w:ins w:id="20" w:author="Windows 用户" w:date="2017-07-05T20:35:00Z">
        <w:r w:rsidR="00B90EAA">
          <w:rPr>
            <w:lang w:eastAsia="zh-CN"/>
          </w:rPr>
          <w:t xml:space="preserve"> so that he can continue live with his mother in Beijing where living expense is startling expensive</w:t>
        </w:r>
      </w:ins>
      <w:ins w:id="21" w:author="Windows 用户" w:date="2017-07-05T19:46:00Z">
        <w:r>
          <w:rPr>
            <w:lang w:eastAsia="zh-CN"/>
          </w:rPr>
          <w:t xml:space="preserve">. </w:t>
        </w:r>
      </w:ins>
      <w:ins w:id="22" w:author="Windows 用户" w:date="2017-07-05T19:48:00Z">
        <w:r w:rsidR="00B90EAA">
          <w:rPr>
            <w:lang w:eastAsia="zh-CN"/>
          </w:rPr>
          <w:t>The student is</w:t>
        </w:r>
        <w:r>
          <w:rPr>
            <w:lang w:eastAsia="zh-CN"/>
          </w:rPr>
          <w:t xml:space="preserve"> o</w:t>
        </w:r>
        <w:r w:rsidR="00B90EAA">
          <w:rPr>
            <w:lang w:eastAsia="zh-CN"/>
          </w:rPr>
          <w:t>utstanding</w:t>
        </w:r>
        <w:r>
          <w:rPr>
            <w:lang w:eastAsia="zh-CN"/>
          </w:rPr>
          <w:t xml:space="preserve">, he </w:t>
        </w:r>
      </w:ins>
      <w:ins w:id="23" w:author="Windows 用户" w:date="2017-07-05T19:57:00Z">
        <w:r w:rsidR="00AE61B7">
          <w:rPr>
            <w:lang w:eastAsia="zh-CN"/>
          </w:rPr>
          <w:t xml:space="preserve">is the top 1 in the </w:t>
        </w:r>
      </w:ins>
      <w:ins w:id="24" w:author="Windows 用户" w:date="2017-07-05T19:58:00Z">
        <w:r w:rsidR="00AE61B7">
          <w:rPr>
            <w:lang w:eastAsia="zh-CN"/>
          </w:rPr>
          <w:t>college entrance exam</w:t>
        </w:r>
      </w:ins>
      <w:ins w:id="25" w:author="Windows 用户" w:date="2017-07-05T20:14:00Z">
        <w:r w:rsidR="00346C1F">
          <w:rPr>
            <w:lang w:eastAsia="zh-CN"/>
          </w:rPr>
          <w:t xml:space="preserve"> in </w:t>
        </w:r>
        <w:del w:id="26" w:author="moirai.zhang@gmail.com" w:date="2017-07-06T22:58:00Z">
          <w:r w:rsidR="00346C1F" w:rsidDel="00524DA0">
            <w:rPr>
              <w:rFonts w:hint="eastAsia"/>
              <w:lang w:eastAsia="zh-CN"/>
            </w:rPr>
            <w:delText>xx</w:delText>
          </w:r>
          <w:r w:rsidR="00346C1F" w:rsidDel="00524DA0">
            <w:rPr>
              <w:lang w:eastAsia="zh-CN"/>
            </w:rPr>
            <w:delText xml:space="preserve"> </w:delText>
          </w:r>
        </w:del>
      </w:ins>
      <w:ins w:id="27" w:author="moirai.zhang@gmail.com" w:date="2017-07-06T22:58:00Z">
        <w:r w:rsidR="00524DA0">
          <w:rPr>
            <w:lang w:eastAsia="zh-CN"/>
          </w:rPr>
          <w:t xml:space="preserve">Gansu </w:t>
        </w:r>
      </w:ins>
      <w:ins w:id="28" w:author="Windows 用户" w:date="2017-07-05T20:14:00Z">
        <w:r w:rsidR="00346C1F">
          <w:rPr>
            <w:rFonts w:hint="eastAsia"/>
            <w:lang w:eastAsia="zh-CN"/>
          </w:rPr>
          <w:t>pro</w:t>
        </w:r>
        <w:r w:rsidR="00346C1F">
          <w:rPr>
            <w:lang w:eastAsia="zh-CN"/>
          </w:rPr>
          <w:t>vince</w:t>
        </w:r>
      </w:ins>
      <w:ins w:id="29" w:author="Windows 用户" w:date="2017-07-05T20:33:00Z">
        <w:r w:rsidR="00B90EAA">
          <w:rPr>
            <w:lang w:eastAsia="zh-CN"/>
          </w:rPr>
          <w:t xml:space="preserve"> and he takes care of his mother while study hard on the exam</w:t>
        </w:r>
      </w:ins>
      <w:ins w:id="30" w:author="Windows 用户" w:date="2017-07-05T20:38:00Z">
        <w:r w:rsidR="000A1385">
          <w:rPr>
            <w:lang w:eastAsia="zh-CN"/>
          </w:rPr>
          <w:t xml:space="preserve"> for ten years</w:t>
        </w:r>
      </w:ins>
      <w:ins w:id="31" w:author="Windows 用户" w:date="2017-07-05T20:14:00Z">
        <w:r w:rsidR="00346C1F">
          <w:rPr>
            <w:lang w:eastAsia="zh-CN"/>
          </w:rPr>
          <w:t xml:space="preserve">. </w:t>
        </w:r>
      </w:ins>
      <w:ins w:id="32" w:author="Windows 用户" w:date="2017-07-05T20:15:00Z">
        <w:r w:rsidR="00346C1F">
          <w:rPr>
            <w:lang w:eastAsia="zh-CN"/>
          </w:rPr>
          <w:t xml:space="preserve">It is a great </w:t>
        </w:r>
      </w:ins>
      <w:ins w:id="33" w:author="Windows 用户" w:date="2017-07-05T20:16:00Z">
        <w:r w:rsidR="00346C1F">
          <w:rPr>
            <w:lang w:eastAsia="zh-CN"/>
          </w:rPr>
          <w:t xml:space="preserve">deeds and it console the teenager’s heart and a great relief for his family. </w:t>
        </w:r>
      </w:ins>
      <w:ins w:id="34" w:author="Windows 用户" w:date="2017-07-05T20:29:00Z">
        <w:r w:rsidR="00B90EAA">
          <w:rPr>
            <w:rFonts w:hint="eastAsia"/>
            <w:lang w:eastAsia="zh-CN"/>
          </w:rPr>
          <w:t>W</w:t>
        </w:r>
        <w:r w:rsidR="00B90EAA">
          <w:rPr>
            <w:lang w:eastAsia="zh-CN"/>
          </w:rPr>
          <w:t xml:space="preserve">hen the recruitment director published the </w:t>
        </w:r>
      </w:ins>
      <w:ins w:id="35" w:author="Windows 用户" w:date="2017-07-05T20:30:00Z">
        <w:r w:rsidR="00B90EAA">
          <w:rPr>
            <w:lang w:eastAsia="zh-CN"/>
          </w:rPr>
          <w:t xml:space="preserve">comfort </w:t>
        </w:r>
      </w:ins>
      <w:ins w:id="36" w:author="Windows 用户" w:date="2017-07-05T20:29:00Z">
        <w:r w:rsidR="00B90EAA">
          <w:rPr>
            <w:lang w:eastAsia="zh-CN"/>
          </w:rPr>
          <w:t>letter online</w:t>
        </w:r>
      </w:ins>
      <w:ins w:id="37" w:author="Windows 用户" w:date="2017-07-05T20:17:00Z">
        <w:r w:rsidR="00F67D1B">
          <w:rPr>
            <w:lang w:eastAsia="zh-CN"/>
          </w:rPr>
          <w:t xml:space="preserve">, </w:t>
        </w:r>
      </w:ins>
      <w:ins w:id="38" w:author="Windows 用户" w:date="2017-07-05T20:31:00Z">
        <w:r w:rsidR="00B90EAA">
          <w:rPr>
            <w:lang w:eastAsia="zh-CN"/>
          </w:rPr>
          <w:t xml:space="preserve">most </w:t>
        </w:r>
      </w:ins>
      <w:ins w:id="39" w:author="Windows 用户" w:date="2017-07-05T20:29:00Z">
        <w:r w:rsidR="00B90EAA">
          <w:rPr>
            <w:lang w:eastAsia="zh-CN"/>
          </w:rPr>
          <w:t xml:space="preserve">people applaud and get </w:t>
        </w:r>
      </w:ins>
      <w:ins w:id="40" w:author="Windows 用户" w:date="2017-07-05T20:39:00Z">
        <w:r w:rsidR="000A1385">
          <w:rPr>
            <w:lang w:eastAsia="zh-CN"/>
          </w:rPr>
          <w:t xml:space="preserve">deeply </w:t>
        </w:r>
      </w:ins>
      <w:ins w:id="41" w:author="Windows 用户" w:date="2017-07-05T20:31:00Z">
        <w:r w:rsidR="00B90EAA">
          <w:rPr>
            <w:lang w:eastAsia="zh-CN"/>
          </w:rPr>
          <w:t>moved</w:t>
        </w:r>
      </w:ins>
      <w:ins w:id="42" w:author="Windows 用户" w:date="2017-07-05T20:39:00Z">
        <w:r w:rsidR="000A1385">
          <w:rPr>
            <w:lang w:eastAsia="zh-CN"/>
          </w:rPr>
          <w:t xml:space="preserve"> even cried</w:t>
        </w:r>
      </w:ins>
      <w:ins w:id="43" w:author="Windows 用户" w:date="2017-07-05T20:31:00Z">
        <w:r w:rsidR="00B90EAA">
          <w:rPr>
            <w:lang w:eastAsia="zh-CN"/>
          </w:rPr>
          <w:t xml:space="preserve">. </w:t>
        </w:r>
      </w:ins>
      <w:ins w:id="44" w:author="Windows 用户" w:date="2017-07-05T20:29:00Z">
        <w:r w:rsidR="00B90EAA">
          <w:rPr>
            <w:lang w:eastAsia="zh-CN"/>
          </w:rPr>
          <w:t>However,</w:t>
        </w:r>
      </w:ins>
      <w:ins w:id="45" w:author="Windows 用户" w:date="2017-07-05T20:32:00Z">
        <w:r w:rsidR="00B90EAA">
          <w:rPr>
            <w:lang w:eastAsia="zh-CN"/>
          </w:rPr>
          <w:t xml:space="preserve"> </w:t>
        </w:r>
      </w:ins>
      <w:ins w:id="46" w:author="Windows 用户" w:date="2017-07-05T20:17:00Z">
        <w:r w:rsidR="00F67D1B">
          <w:rPr>
            <w:lang w:eastAsia="zh-CN"/>
          </w:rPr>
          <w:t>there is different voice</w:t>
        </w:r>
      </w:ins>
      <w:ins w:id="47" w:author="Windows 用户" w:date="2017-07-05T20:32:00Z">
        <w:r w:rsidR="00B90EAA">
          <w:rPr>
            <w:lang w:eastAsia="zh-CN"/>
          </w:rPr>
          <w:t xml:space="preserve"> questioning the </w:t>
        </w:r>
      </w:ins>
      <w:ins w:id="48" w:author="Windows 用户" w:date="2017-07-05T20:37:00Z">
        <w:r w:rsidR="00B90EAA">
          <w:rPr>
            <w:lang w:eastAsia="zh-CN"/>
          </w:rPr>
          <w:t>University’s</w:t>
        </w:r>
      </w:ins>
      <w:ins w:id="49" w:author="Windows 用户" w:date="2017-07-05T20:32:00Z">
        <w:r w:rsidR="00B90EAA">
          <w:rPr>
            <w:lang w:eastAsia="zh-CN"/>
          </w:rPr>
          <w:t xml:space="preserve"> decision</w:t>
        </w:r>
      </w:ins>
      <w:ins w:id="50" w:author="Windows 用户" w:date="2017-07-05T20:17:00Z">
        <w:r w:rsidR="00F67D1B">
          <w:rPr>
            <w:lang w:eastAsia="zh-CN"/>
          </w:rPr>
          <w:t xml:space="preserve">: Can </w:t>
        </w:r>
      </w:ins>
      <w:ins w:id="51" w:author="moirai.zhang@gmail.com" w:date="2017-07-06T09:12:00Z">
        <w:r w:rsidR="00702CA6">
          <w:rPr>
            <w:lang w:eastAsia="zh-CN"/>
          </w:rPr>
          <w:t>Ts</w:t>
        </w:r>
        <w:r w:rsidR="00702CA6">
          <w:rPr>
            <w:rFonts w:hint="eastAsia"/>
            <w:lang w:eastAsia="zh-CN"/>
          </w:rPr>
          <w:t>ingh</w:t>
        </w:r>
        <w:r w:rsidR="00DA1711">
          <w:rPr>
            <w:lang w:eastAsia="zh-CN"/>
          </w:rPr>
          <w:t>ua</w:t>
        </w:r>
        <w:r w:rsidR="00702CA6">
          <w:rPr>
            <w:lang w:eastAsia="zh-CN"/>
          </w:rPr>
          <w:t xml:space="preserve"> </w:t>
        </w:r>
      </w:ins>
      <w:ins w:id="52" w:author="Windows 用户" w:date="2017-07-05T20:17:00Z">
        <w:del w:id="53" w:author="moirai.zhang@gmail.com" w:date="2017-07-06T09:12:00Z">
          <w:r w:rsidR="00F67D1B" w:rsidDel="00702CA6">
            <w:rPr>
              <w:lang w:eastAsia="zh-CN"/>
            </w:rPr>
            <w:delText xml:space="preserve">Tsing hua </w:delText>
          </w:r>
        </w:del>
        <w:r w:rsidR="00F67D1B">
          <w:rPr>
            <w:lang w:eastAsia="zh-CN"/>
          </w:rPr>
          <w:t xml:space="preserve">university do the same to all the </w:t>
        </w:r>
      </w:ins>
      <w:ins w:id="54" w:author="Windows 用户" w:date="2017-07-05T20:18:00Z">
        <w:r w:rsidR="00F67D1B">
          <w:rPr>
            <w:lang w:eastAsia="zh-CN"/>
          </w:rPr>
          <w:t>finically</w:t>
        </w:r>
      </w:ins>
      <w:ins w:id="55" w:author="Windows 用户" w:date="2017-07-05T20:17:00Z">
        <w:r w:rsidR="00F67D1B">
          <w:rPr>
            <w:lang w:eastAsia="zh-CN"/>
          </w:rPr>
          <w:t xml:space="preserve"> </w:t>
        </w:r>
      </w:ins>
      <w:ins w:id="56" w:author="Windows 用户" w:date="2017-07-05T20:18:00Z">
        <w:r w:rsidR="00F67D1B">
          <w:rPr>
            <w:lang w:eastAsia="zh-CN"/>
          </w:rPr>
          <w:t xml:space="preserve">stressed student? Or Can every other university </w:t>
        </w:r>
      </w:ins>
      <w:ins w:id="57" w:author="Windows 用户" w:date="2017-07-05T20:24:00Z">
        <w:r w:rsidR="00F67D1B">
          <w:rPr>
            <w:lang w:eastAsia="zh-CN"/>
          </w:rPr>
          <w:t>provide the same assistance</w:t>
        </w:r>
      </w:ins>
      <w:ins w:id="58" w:author="Windows 用户" w:date="2017-07-05T20:25:00Z">
        <w:r w:rsidR="00F67D1B">
          <w:rPr>
            <w:lang w:eastAsia="zh-CN"/>
          </w:rPr>
          <w:t xml:space="preserve"> to </w:t>
        </w:r>
      </w:ins>
      <w:ins w:id="59" w:author="Windows 用户" w:date="2017-07-05T20:26:00Z">
        <w:r w:rsidR="00F67D1B">
          <w:rPr>
            <w:lang w:eastAsia="zh-CN"/>
          </w:rPr>
          <w:t>the student from lower income family? If so</w:t>
        </w:r>
        <w:del w:id="60" w:author="moirai.zhang@gmail.com" w:date="2017-07-06T09:13:00Z">
          <w:r w:rsidR="00F67D1B" w:rsidDel="00DA1711">
            <w:rPr>
              <w:lang w:eastAsia="zh-CN"/>
            </w:rPr>
            <w:delText xml:space="preserve"> </w:delText>
          </w:r>
        </w:del>
        <w:r w:rsidR="00F67D1B">
          <w:rPr>
            <w:lang w:eastAsia="zh-CN"/>
          </w:rPr>
          <w:t>, can this kind of subsidy sustainable for a long time?</w:t>
        </w:r>
      </w:ins>
      <w:ins w:id="61" w:author="Windows 用户" w:date="2017-07-05T20:27:00Z">
        <w:r w:rsidR="00F67D1B">
          <w:rPr>
            <w:lang w:eastAsia="zh-CN"/>
          </w:rPr>
          <w:t xml:space="preserve"> </w:t>
        </w:r>
        <w:r w:rsidR="00F67D1B">
          <w:rPr>
            <w:rFonts w:hint="eastAsia"/>
            <w:lang w:eastAsia="zh-CN"/>
          </w:rPr>
          <w:t>An</w:t>
        </w:r>
      </w:ins>
      <w:ins w:id="62" w:author="Windows 用户" w:date="2017-07-05T20:28:00Z">
        <w:r w:rsidR="00F67D1B">
          <w:rPr>
            <w:lang w:eastAsia="zh-CN"/>
          </w:rPr>
          <w:t xml:space="preserve">d </w:t>
        </w:r>
      </w:ins>
      <w:ins w:id="63" w:author="Windows 用户" w:date="2017-07-05T20:39:00Z">
        <w:r w:rsidR="009C14D2">
          <w:rPr>
            <w:lang w:eastAsia="zh-CN"/>
          </w:rPr>
          <w:t xml:space="preserve">lastly, </w:t>
        </w:r>
      </w:ins>
      <w:ins w:id="64" w:author="Windows 用户" w:date="2017-07-05T20:28:00Z">
        <w:r w:rsidR="00F67D1B">
          <w:rPr>
            <w:lang w:eastAsia="zh-CN"/>
          </w:rPr>
          <w:t>where do the money come from?</w:t>
        </w:r>
      </w:ins>
      <w:ins w:id="65" w:author="Windows 用户" w:date="2017-07-05T20:40:00Z">
        <w:r w:rsidR="009C14D2">
          <w:rPr>
            <w:lang w:eastAsia="zh-CN"/>
          </w:rPr>
          <w:t xml:space="preserve"> For a developing country with population more than 1.5 billion, and the </w:t>
        </w:r>
      </w:ins>
      <w:ins w:id="66" w:author="Windows 用户" w:date="2017-07-05T20:41:00Z">
        <w:r w:rsidR="009C14D2">
          <w:rPr>
            <w:lang w:eastAsia="zh-CN"/>
          </w:rPr>
          <w:t>population</w:t>
        </w:r>
      </w:ins>
      <w:ins w:id="67" w:author="Windows 用户" w:date="2017-07-05T20:40:00Z">
        <w:r w:rsidR="009C14D2">
          <w:rPr>
            <w:lang w:eastAsia="zh-CN"/>
          </w:rPr>
          <w:t xml:space="preserve"> below the poverty line takes up to </w:t>
        </w:r>
      </w:ins>
      <w:bookmarkStart w:id="68" w:name="_GoBack"/>
      <w:bookmarkEnd w:id="68"/>
      <w:ins w:id="69" w:author="Windows 用户" w:date="2017-07-05T20:28:00Z">
        <w:del w:id="70" w:author="moirai.zhang@gmail.com" w:date="2017-07-06T22:58:00Z">
          <w:r w:rsidR="009C14D2" w:rsidDel="00D810F8">
            <w:rPr>
              <w:lang w:eastAsia="zh-CN"/>
            </w:rPr>
            <w:delText xml:space="preserve"> </w:delText>
          </w:r>
        </w:del>
        <w:r w:rsidR="009C14D2">
          <w:rPr>
            <w:lang w:eastAsia="zh-CN"/>
          </w:rPr>
          <w:t xml:space="preserve">30% of its total, </w:t>
        </w:r>
      </w:ins>
      <w:ins w:id="71" w:author="Windows 用户" w:date="2017-07-05T20:42:00Z">
        <w:r w:rsidR="009C14D2">
          <w:rPr>
            <w:lang w:eastAsia="zh-CN"/>
          </w:rPr>
          <w:t xml:space="preserve"> a promise made to </w:t>
        </w:r>
      </w:ins>
      <w:ins w:id="72" w:author="Windows 用户" w:date="2017-07-05T20:43:00Z">
        <w:r w:rsidR="009C14D2">
          <w:rPr>
            <w:lang w:eastAsia="zh-CN"/>
          </w:rPr>
          <w:t xml:space="preserve">provide </w:t>
        </w:r>
      </w:ins>
      <w:ins w:id="73" w:author="Windows 用户" w:date="2017-07-05T20:42:00Z">
        <w:r w:rsidR="009C14D2">
          <w:rPr>
            <w:lang w:eastAsia="zh-CN"/>
          </w:rPr>
          <w:t xml:space="preserve">free university education for admitted </w:t>
        </w:r>
      </w:ins>
      <w:ins w:id="74" w:author="Windows 用户" w:date="2017-07-05T20:43:00Z">
        <w:r w:rsidR="009C14D2">
          <w:rPr>
            <w:lang w:eastAsia="zh-CN"/>
          </w:rPr>
          <w:t xml:space="preserve">students is not easy, sometimes hard to keep. </w:t>
        </w:r>
      </w:ins>
      <w:ins w:id="75" w:author="Windows 用户" w:date="2017-07-05T20:46:00Z">
        <w:r w:rsidR="009C14D2">
          <w:rPr>
            <w:lang w:eastAsia="zh-CN"/>
          </w:rPr>
          <w:t xml:space="preserve">The </w:t>
        </w:r>
      </w:ins>
      <w:ins w:id="76" w:author="Windows 用户" w:date="2017-07-05T20:48:00Z">
        <w:r w:rsidR="009C14D2">
          <w:rPr>
            <w:lang w:eastAsia="zh-CN"/>
          </w:rPr>
          <w:t>phenomena</w:t>
        </w:r>
      </w:ins>
      <w:ins w:id="77" w:author="Windows 用户" w:date="2017-07-05T20:46:00Z">
        <w:r w:rsidR="009C14D2">
          <w:rPr>
            <w:lang w:eastAsia="zh-CN"/>
          </w:rPr>
          <w:t xml:space="preserve"> is not unique in </w:t>
        </w:r>
      </w:ins>
      <w:ins w:id="78" w:author="Windows 用户" w:date="2017-07-05T20:47:00Z">
        <w:r w:rsidR="009C14D2">
          <w:rPr>
            <w:rFonts w:hint="eastAsia"/>
            <w:lang w:eastAsia="zh-CN"/>
          </w:rPr>
          <w:t>China</w:t>
        </w:r>
        <w:r w:rsidR="009C14D2">
          <w:rPr>
            <w:lang w:eastAsia="zh-CN"/>
          </w:rPr>
          <w:t xml:space="preserve">. It is universal. </w:t>
        </w:r>
      </w:ins>
    </w:p>
    <w:p w14:paraId="42ED0A30" w14:textId="77777777" w:rsidR="009C14D2" w:rsidRDefault="009C14D2" w:rsidP="005E2EB4">
      <w:pPr>
        <w:rPr>
          <w:ins w:id="79" w:author="Windows 用户" w:date="2017-07-05T20:44:00Z"/>
          <w:lang w:eastAsia="zh-CN"/>
        </w:rPr>
      </w:pPr>
    </w:p>
    <w:p w14:paraId="1AACB0A7" w14:textId="5FE402D8" w:rsidR="009C14D2" w:rsidRDefault="009C14D2" w:rsidP="005E2EB4">
      <w:pPr>
        <w:rPr>
          <w:ins w:id="80" w:author="Windows 用户" w:date="2017-07-05T20:00:00Z"/>
          <w:lang w:eastAsia="zh-CN"/>
        </w:rPr>
      </w:pPr>
      <w:proofErr w:type="gramStart"/>
      <w:ins w:id="81" w:author="Windows 用户" w:date="2017-07-05T20:44:00Z">
        <w:r>
          <w:rPr>
            <w:lang w:eastAsia="zh-CN"/>
          </w:rPr>
          <w:t>Admittedly,  the</w:t>
        </w:r>
        <w:proofErr w:type="gramEnd"/>
        <w:r>
          <w:rPr>
            <w:lang w:eastAsia="zh-CN"/>
          </w:rPr>
          <w:t xml:space="preserve"> free college education opportunity is a once in a lifetime for the poor student. </w:t>
        </w:r>
      </w:ins>
      <w:ins w:id="82" w:author="Windows 用户" w:date="2017-07-05T20:45:00Z">
        <w:r>
          <w:rPr>
            <w:lang w:eastAsia="zh-CN"/>
          </w:rPr>
          <w:t xml:space="preserve">It is dream comes true moment for them after years of hard study. They come to the crossroad </w:t>
        </w:r>
        <w:r>
          <w:rPr>
            <w:lang w:eastAsia="zh-CN"/>
          </w:rPr>
          <w:lastRenderedPageBreak/>
          <w:t xml:space="preserve">where </w:t>
        </w:r>
      </w:ins>
      <w:ins w:id="83" w:author="Windows 用户" w:date="2017-07-05T20:46:00Z">
        <w:r>
          <w:rPr>
            <w:lang w:eastAsia="zh-CN"/>
          </w:rPr>
          <w:t>their</w:t>
        </w:r>
        <w:r w:rsidR="008C3CDC">
          <w:rPr>
            <w:lang w:eastAsia="zh-CN"/>
          </w:rPr>
          <w:t xml:space="preserve"> destiny can be changed </w:t>
        </w:r>
        <w:proofErr w:type="gramStart"/>
        <w:r w:rsidR="008C3CDC">
          <w:rPr>
            <w:lang w:eastAsia="zh-CN"/>
          </w:rPr>
          <w:t>and  their</w:t>
        </w:r>
        <w:proofErr w:type="gramEnd"/>
        <w:r w:rsidR="008C3CDC">
          <w:rPr>
            <w:lang w:eastAsia="zh-CN"/>
          </w:rPr>
          <w:t xml:space="preserve"> social class can be broken</w:t>
        </w:r>
      </w:ins>
      <w:ins w:id="84" w:author="Windows 用户" w:date="2017-07-05T20:50:00Z">
        <w:r w:rsidR="008C3CDC">
          <w:rPr>
            <w:lang w:eastAsia="zh-CN"/>
          </w:rPr>
          <w:t xml:space="preserve">. </w:t>
        </w:r>
      </w:ins>
      <w:ins w:id="85" w:author="Windows 用户" w:date="2017-07-05T20:51:00Z">
        <w:r w:rsidR="008C3CDC">
          <w:rPr>
            <w:lang w:eastAsia="zh-CN"/>
          </w:rPr>
          <w:t xml:space="preserve">If this chance was </w:t>
        </w:r>
        <w:proofErr w:type="spellStart"/>
        <w:r w:rsidR="008C3CDC">
          <w:rPr>
            <w:lang w:eastAsia="zh-CN"/>
          </w:rPr>
          <w:t>deprivated</w:t>
        </w:r>
        <w:proofErr w:type="spellEnd"/>
        <w:r w:rsidR="008C3CDC">
          <w:rPr>
            <w:lang w:eastAsia="zh-CN"/>
          </w:rPr>
          <w:t xml:space="preserve">, the possibility for them to </w:t>
        </w:r>
      </w:ins>
      <w:ins w:id="86" w:author="Windows 用户" w:date="2017-07-05T20:52:00Z">
        <w:r w:rsidR="008C3CDC">
          <w:rPr>
            <w:lang w:eastAsia="zh-CN"/>
          </w:rPr>
          <w:t xml:space="preserve">fulfil their potential, to self-realization get low and even zero for their lifetime. </w:t>
        </w:r>
      </w:ins>
      <w:ins w:id="87" w:author="Windows 用户" w:date="2017-07-05T20:54:00Z">
        <w:r w:rsidR="008C3CDC">
          <w:rPr>
            <w:lang w:eastAsia="zh-CN"/>
          </w:rPr>
          <w:t>According to a social science study</w:t>
        </w:r>
      </w:ins>
      <w:ins w:id="88" w:author="Windows 用户" w:date="2017-07-05T20:56:00Z">
        <w:r w:rsidR="008C3CDC" w:rsidRPr="008C3CDC">
          <w:rPr>
            <w:lang w:eastAsia="zh-CN"/>
          </w:rPr>
          <w:t xml:space="preserve"> </w:t>
        </w:r>
        <w:r w:rsidR="008C3CDC">
          <w:rPr>
            <w:lang w:eastAsia="zh-CN"/>
          </w:rPr>
          <w:t xml:space="preserve">funded by Ministry of education, </w:t>
        </w:r>
      </w:ins>
      <w:ins w:id="89" w:author="Windows 用户" w:date="2017-07-05T20:54:00Z">
        <w:r w:rsidR="008C3CDC">
          <w:rPr>
            <w:lang w:eastAsia="zh-CN"/>
          </w:rPr>
          <w:t xml:space="preserve"> </w:t>
        </w:r>
      </w:ins>
      <w:ins w:id="90" w:author="Windows 用户" w:date="2017-07-05T20:56:00Z">
        <w:r w:rsidR="008C3CDC">
          <w:rPr>
            <w:lang w:eastAsia="zh-CN"/>
          </w:rPr>
          <w:t xml:space="preserve">and </w:t>
        </w:r>
      </w:ins>
      <w:ins w:id="91" w:author="Windows 用户" w:date="2017-07-05T20:54:00Z">
        <w:r w:rsidR="008C3CDC">
          <w:rPr>
            <w:lang w:eastAsia="zh-CN"/>
          </w:rPr>
          <w:t>jointly conducted by Chinese</w:t>
        </w:r>
      </w:ins>
      <w:ins w:id="92" w:author="Windows 用户" w:date="2017-07-05T20:55:00Z">
        <w:r w:rsidR="008C3CDC">
          <w:rPr>
            <w:lang w:eastAsia="zh-CN"/>
          </w:rPr>
          <w:t xml:space="preserve"> </w:t>
        </w:r>
      </w:ins>
      <w:ins w:id="93" w:author="Windows 用户" w:date="2017-07-05T21:09:00Z">
        <w:r w:rsidR="00A4296B">
          <w:rPr>
            <w:lang w:eastAsia="zh-CN"/>
          </w:rPr>
          <w:t>Academy</w:t>
        </w:r>
      </w:ins>
      <w:ins w:id="94" w:author="Windows 用户" w:date="2017-07-05T20:55:00Z">
        <w:r w:rsidR="008C3CDC">
          <w:rPr>
            <w:lang w:eastAsia="zh-CN"/>
          </w:rPr>
          <w:t xml:space="preserve"> of</w:t>
        </w:r>
      </w:ins>
      <w:ins w:id="95" w:author="Windows 用户" w:date="2017-07-05T20:54:00Z">
        <w:r w:rsidR="008C3CDC">
          <w:rPr>
            <w:lang w:eastAsia="zh-CN"/>
          </w:rPr>
          <w:t xml:space="preserve"> Social Science </w:t>
        </w:r>
      </w:ins>
      <w:ins w:id="96" w:author="Windows 用户" w:date="2017-07-05T20:55:00Z">
        <w:r w:rsidR="008C3CDC">
          <w:rPr>
            <w:lang w:eastAsia="zh-CN"/>
          </w:rPr>
          <w:t xml:space="preserve">and </w:t>
        </w:r>
      </w:ins>
      <w:ins w:id="97" w:author="Windows 用户" w:date="2017-07-05T20:56:00Z">
        <w:r w:rsidR="0045000B">
          <w:rPr>
            <w:lang w:eastAsia="zh-CN"/>
          </w:rPr>
          <w:t xml:space="preserve">Peking </w:t>
        </w:r>
        <w:proofErr w:type="spellStart"/>
        <w:r w:rsidR="0045000B">
          <w:rPr>
            <w:lang w:eastAsia="zh-CN"/>
          </w:rPr>
          <w:t>Univeristy</w:t>
        </w:r>
        <w:proofErr w:type="spellEnd"/>
        <w:r w:rsidR="0045000B">
          <w:rPr>
            <w:lang w:eastAsia="zh-CN"/>
          </w:rPr>
          <w:t>, more than 8</w:t>
        </w:r>
        <w:r w:rsidR="008C3CDC">
          <w:rPr>
            <w:lang w:eastAsia="zh-CN"/>
          </w:rPr>
          <w:t xml:space="preserve">0% of </w:t>
        </w:r>
      </w:ins>
      <w:ins w:id="98" w:author="Windows 用户" w:date="2017-07-05T20:57:00Z">
        <w:r w:rsidR="00B35DB5">
          <w:rPr>
            <w:lang w:eastAsia="zh-CN"/>
          </w:rPr>
          <w:t xml:space="preserve">college </w:t>
        </w:r>
      </w:ins>
      <w:ins w:id="99" w:author="Windows 用户" w:date="2017-07-05T21:08:00Z">
        <w:r w:rsidR="0045000B">
          <w:rPr>
            <w:lang w:eastAsia="zh-CN"/>
          </w:rPr>
          <w:t>graduates</w:t>
        </w:r>
      </w:ins>
      <w:ins w:id="100" w:author="Windows 用户" w:date="2017-07-05T20:57:00Z">
        <w:r w:rsidR="00B35DB5">
          <w:rPr>
            <w:lang w:eastAsia="zh-CN"/>
          </w:rPr>
          <w:t xml:space="preserve"> </w:t>
        </w:r>
      </w:ins>
      <w:ins w:id="101" w:author="Windows 用户" w:date="2017-07-05T21:08:00Z">
        <w:r w:rsidR="0045000B">
          <w:rPr>
            <w:lang w:eastAsia="zh-CN"/>
          </w:rPr>
          <w:t xml:space="preserve">those who applied for students loans </w:t>
        </w:r>
      </w:ins>
      <w:ins w:id="102" w:author="Windows 用户" w:date="2017-07-05T20:59:00Z">
        <w:r w:rsidR="00A4296B">
          <w:rPr>
            <w:lang w:eastAsia="zh-CN"/>
          </w:rPr>
          <w:t xml:space="preserve">surveyed acknowledged </w:t>
        </w:r>
      </w:ins>
      <w:ins w:id="103" w:author="Windows 用户" w:date="2017-07-05T21:01:00Z">
        <w:r w:rsidR="0045000B">
          <w:rPr>
            <w:lang w:eastAsia="zh-CN"/>
          </w:rPr>
          <w:t xml:space="preserve">receiving </w:t>
        </w:r>
      </w:ins>
      <w:ins w:id="104" w:author="Windows 用户" w:date="2017-07-05T20:59:00Z">
        <w:r w:rsidR="0045000B">
          <w:rPr>
            <w:lang w:eastAsia="zh-CN"/>
          </w:rPr>
          <w:t xml:space="preserve">college education is a </w:t>
        </w:r>
      </w:ins>
      <w:ins w:id="105" w:author="Windows 用户" w:date="2017-07-05T21:00:00Z">
        <w:r w:rsidR="0045000B">
          <w:rPr>
            <w:lang w:eastAsia="zh-CN"/>
          </w:rPr>
          <w:t>game changer in his/her lifetime.</w:t>
        </w:r>
      </w:ins>
      <w:ins w:id="106" w:author="Windows 用户" w:date="2017-07-05T21:01:00Z">
        <w:r w:rsidR="0045000B">
          <w:rPr>
            <w:lang w:eastAsia="zh-CN"/>
          </w:rPr>
          <w:t xml:space="preserve"> The statement was backed up by comparing the </w:t>
        </w:r>
      </w:ins>
      <w:ins w:id="107" w:author="Windows 用户" w:date="2017-07-05T21:03:00Z">
        <w:r w:rsidR="0045000B">
          <w:rPr>
            <w:lang w:eastAsia="zh-CN"/>
          </w:rPr>
          <w:t>social class</w:t>
        </w:r>
      </w:ins>
      <w:ins w:id="108" w:author="Windows 用户" w:date="2017-07-05T21:01:00Z">
        <w:r w:rsidR="0045000B">
          <w:rPr>
            <w:lang w:eastAsia="zh-CN"/>
          </w:rPr>
          <w:t xml:space="preserve"> of </w:t>
        </w:r>
      </w:ins>
      <w:ins w:id="109" w:author="Windows 用户" w:date="2017-07-05T21:02:00Z">
        <w:r w:rsidR="0045000B">
          <w:rPr>
            <w:lang w:eastAsia="zh-CN"/>
          </w:rPr>
          <w:t xml:space="preserve">the respondents to their parents’ social class. </w:t>
        </w:r>
      </w:ins>
      <w:ins w:id="110" w:author="Windows 用户" w:date="2017-07-05T21:04:00Z">
        <w:r w:rsidR="0045000B">
          <w:rPr>
            <w:lang w:eastAsia="zh-CN"/>
          </w:rPr>
          <w:t>The most commonly</w:t>
        </w:r>
      </w:ins>
      <w:ins w:id="111" w:author="Windows 用户" w:date="2017-07-05T21:06:00Z">
        <w:r w:rsidR="0045000B">
          <w:rPr>
            <w:lang w:eastAsia="zh-CN"/>
          </w:rPr>
          <w:t xml:space="preserve"> social class</w:t>
        </w:r>
      </w:ins>
      <w:ins w:id="112" w:author="Windows 用户" w:date="2017-07-05T21:04:00Z">
        <w:r w:rsidR="0045000B">
          <w:rPr>
            <w:lang w:eastAsia="zh-CN"/>
          </w:rPr>
          <w:t xml:space="preserve"> upgrade is from a </w:t>
        </w:r>
      </w:ins>
      <w:ins w:id="113" w:author="Windows 用户" w:date="2017-07-05T21:05:00Z">
        <w:r w:rsidR="0045000B">
          <w:rPr>
            <w:lang w:eastAsia="zh-CN"/>
          </w:rPr>
          <w:t xml:space="preserve">low or no literacy </w:t>
        </w:r>
        <w:proofErr w:type="gramStart"/>
        <w:r w:rsidR="0045000B">
          <w:rPr>
            <w:lang w:eastAsia="zh-CN"/>
          </w:rPr>
          <w:t>peasants</w:t>
        </w:r>
        <w:proofErr w:type="gramEnd"/>
        <w:r w:rsidR="0045000B">
          <w:rPr>
            <w:lang w:eastAsia="zh-CN"/>
          </w:rPr>
          <w:t xml:space="preserve"> </w:t>
        </w:r>
      </w:ins>
      <w:ins w:id="114" w:author="Windows 用户" w:date="2017-07-05T21:11:00Z">
        <w:r w:rsidR="00A4296B">
          <w:rPr>
            <w:lang w:eastAsia="zh-CN"/>
          </w:rPr>
          <w:t>parents</w:t>
        </w:r>
      </w:ins>
      <w:ins w:id="115" w:author="Windows 用户" w:date="2017-07-05T21:05:00Z">
        <w:r w:rsidR="0045000B">
          <w:rPr>
            <w:lang w:eastAsia="zh-CN"/>
          </w:rPr>
          <w:t xml:space="preserve"> with no stable income to a </w:t>
        </w:r>
      </w:ins>
      <w:ins w:id="116" w:author="Windows 用户" w:date="2017-07-05T21:06:00Z">
        <w:r w:rsidR="0045000B">
          <w:rPr>
            <w:lang w:eastAsia="zh-CN"/>
          </w:rPr>
          <w:t xml:space="preserve">college education working class with monthly stable salary, that is the change from blue collar to white collar for the case in China. </w:t>
        </w:r>
      </w:ins>
      <w:ins w:id="117" w:author="Windows 用户" w:date="2017-07-05T21:09:00Z">
        <w:r w:rsidR="00A4296B">
          <w:rPr>
            <w:lang w:eastAsia="zh-CN"/>
          </w:rPr>
          <w:t>We can inferred from the survey that,</w:t>
        </w:r>
      </w:ins>
      <w:ins w:id="118" w:author="Windows 用户" w:date="2017-07-05T21:10:00Z">
        <w:r w:rsidR="00A4296B">
          <w:rPr>
            <w:lang w:eastAsia="zh-CN"/>
          </w:rPr>
          <w:t xml:space="preserve"> the free college education for</w:t>
        </w:r>
      </w:ins>
      <w:ins w:id="119" w:author="Windows 用户" w:date="2017-07-05T21:09:00Z">
        <w:r w:rsidR="00A4296B">
          <w:rPr>
            <w:lang w:eastAsia="zh-CN"/>
          </w:rPr>
          <w:t xml:space="preserve"> poor students means life </w:t>
        </w:r>
        <w:proofErr w:type="gramStart"/>
        <w:r w:rsidR="00A4296B">
          <w:rPr>
            <w:lang w:eastAsia="zh-CN"/>
          </w:rPr>
          <w:t>change.</w:t>
        </w:r>
      </w:ins>
      <w:ins w:id="120" w:author="Windows 用户" w:date="2017-07-05T21:12:00Z">
        <w:r w:rsidR="00A4296B">
          <w:rPr>
            <w:lang w:eastAsia="zh-CN"/>
          </w:rPr>
          <w:t>.</w:t>
        </w:r>
        <w:proofErr w:type="gramEnd"/>
        <w:r w:rsidR="00A4296B">
          <w:rPr>
            <w:lang w:eastAsia="zh-CN"/>
          </w:rPr>
          <w:t xml:space="preserve"> </w:t>
        </w:r>
      </w:ins>
    </w:p>
    <w:p w14:paraId="41DB2A45" w14:textId="77777777" w:rsidR="00AE61B7" w:rsidRPr="0045000B" w:rsidRDefault="00AE61B7" w:rsidP="005E2EB4">
      <w:pPr>
        <w:rPr>
          <w:ins w:id="121" w:author="Windows 用户" w:date="2017-07-05T20:00:00Z"/>
          <w:lang w:eastAsia="zh-CN"/>
        </w:rPr>
      </w:pPr>
    </w:p>
    <w:p w14:paraId="0FF18365" w14:textId="23107676" w:rsidR="00AE61B7" w:rsidRDefault="00A4296B" w:rsidP="005E2EB4">
      <w:pPr>
        <w:rPr>
          <w:ins w:id="122" w:author="Windows 用户" w:date="2017-07-05T21:15:00Z"/>
          <w:lang w:eastAsia="zh-CN"/>
        </w:rPr>
      </w:pPr>
      <w:ins w:id="123" w:author="Windows 用户" w:date="2017-07-05T21:13:00Z">
        <w:r>
          <w:rPr>
            <w:lang w:eastAsia="zh-CN"/>
          </w:rPr>
          <w:t>However, while the impact of</w:t>
        </w:r>
      </w:ins>
      <w:ins w:id="124" w:author="Windows 用户" w:date="2017-07-05T21:14:00Z">
        <w:r>
          <w:rPr>
            <w:lang w:eastAsia="zh-CN"/>
          </w:rPr>
          <w:t xml:space="preserve"> college education for poor students</w:t>
        </w:r>
      </w:ins>
      <w:ins w:id="125" w:author="Windows 用户" w:date="2017-07-05T21:13:00Z">
        <w:r>
          <w:rPr>
            <w:lang w:eastAsia="zh-CN"/>
          </w:rPr>
          <w:t xml:space="preserve"> is positive, we shouldn’t </w:t>
        </w:r>
      </w:ins>
      <w:ins w:id="126" w:author="Windows 用户" w:date="2017-07-05T21:14:00Z">
        <w:r>
          <w:rPr>
            <w:lang w:eastAsia="zh-CN"/>
          </w:rPr>
          <w:t xml:space="preserve">allow it be totally free of charge. </w:t>
        </w:r>
      </w:ins>
      <w:ins w:id="127" w:author="Windows 用户" w:date="2017-07-05T21:13:00Z">
        <w:r>
          <w:rPr>
            <w:lang w:eastAsia="zh-CN"/>
          </w:rPr>
          <w:t xml:space="preserve"> </w:t>
        </w:r>
      </w:ins>
      <w:ins w:id="128" w:author="Windows 用户" w:date="2017-07-05T20:01:00Z">
        <w:r w:rsidR="00AE61B7">
          <w:rPr>
            <w:lang w:eastAsia="zh-CN"/>
          </w:rPr>
          <w:t xml:space="preserve">It is </w:t>
        </w:r>
      </w:ins>
      <w:proofErr w:type="spellStart"/>
      <w:ins w:id="129" w:author="Windows 用户" w:date="2017-07-05T21:14:00Z">
        <w:r>
          <w:rPr>
            <w:lang w:eastAsia="zh-CN"/>
          </w:rPr>
          <w:t>suggeted</w:t>
        </w:r>
      </w:ins>
      <w:proofErr w:type="spellEnd"/>
      <w:ins w:id="130" w:author="Windows 用户" w:date="2017-07-05T20:01:00Z">
        <w:r w:rsidR="00AE61B7">
          <w:rPr>
            <w:lang w:eastAsia="zh-CN"/>
          </w:rPr>
          <w:t xml:space="preserve"> to</w:t>
        </w:r>
      </w:ins>
      <w:ins w:id="131" w:author="Windows 用户" w:date="2017-07-05T21:14:00Z">
        <w:r>
          <w:rPr>
            <w:lang w:eastAsia="zh-CN"/>
          </w:rPr>
          <w:t xml:space="preserve"> have the poor students</w:t>
        </w:r>
      </w:ins>
      <w:ins w:id="132" w:author="Windows 用户" w:date="2017-07-05T20:01:00Z">
        <w:r w:rsidR="00AE61B7">
          <w:rPr>
            <w:lang w:eastAsia="zh-CN"/>
          </w:rPr>
          <w:t xml:space="preserve"> earn the tuition instead of just give it for free. </w:t>
        </w:r>
      </w:ins>
      <w:ins w:id="133" w:author="Windows 用户" w:date="2017-07-05T20:02:00Z">
        <w:r w:rsidR="00AE61B7">
          <w:rPr>
            <w:lang w:eastAsia="zh-CN"/>
          </w:rPr>
          <w:t xml:space="preserve">By earn the chance, </w:t>
        </w:r>
        <w:proofErr w:type="gramStart"/>
        <w:r w:rsidR="00AE61B7">
          <w:rPr>
            <w:lang w:eastAsia="zh-CN"/>
          </w:rPr>
          <w:t>first ,</w:t>
        </w:r>
        <w:proofErr w:type="gramEnd"/>
        <w:r w:rsidR="00AE61B7">
          <w:rPr>
            <w:lang w:eastAsia="zh-CN"/>
          </w:rPr>
          <w:t xml:space="preserve"> it teaches the students that any service is not free. </w:t>
        </w:r>
      </w:ins>
      <w:ins w:id="134" w:author="Windows 用户" w:date="2017-07-05T20:03:00Z">
        <w:r w:rsidR="00AE61B7">
          <w:rPr>
            <w:lang w:eastAsia="zh-CN"/>
          </w:rPr>
          <w:t>Y</w:t>
        </w:r>
        <w:r w:rsidR="00AE61B7">
          <w:rPr>
            <w:rFonts w:hint="eastAsia"/>
            <w:lang w:eastAsia="zh-CN"/>
          </w:rPr>
          <w:t>ou</w:t>
        </w:r>
        <w:r w:rsidR="00AE61B7">
          <w:rPr>
            <w:lang w:eastAsia="zh-CN"/>
          </w:rPr>
          <w:t xml:space="preserve"> earned the opportunity by hard working. </w:t>
        </w:r>
      </w:ins>
      <w:ins w:id="135" w:author="Windows 用户" w:date="2017-07-05T20:00:00Z">
        <w:r w:rsidR="00AE61B7">
          <w:rPr>
            <w:lang w:eastAsia="zh-CN"/>
          </w:rPr>
          <w:t>Universit</w:t>
        </w:r>
        <w:r w:rsidR="00346C1F">
          <w:rPr>
            <w:lang w:eastAsia="zh-CN"/>
          </w:rPr>
          <w:t>y provides various part time on-</w:t>
        </w:r>
        <w:r w:rsidR="00AE61B7">
          <w:rPr>
            <w:lang w:eastAsia="zh-CN"/>
          </w:rPr>
          <w:t>campus works for undergraduate students.</w:t>
        </w:r>
      </w:ins>
      <w:ins w:id="136" w:author="Windows 用户" w:date="2017-07-05T20:04:00Z">
        <w:r w:rsidR="00346C1F">
          <w:rPr>
            <w:lang w:eastAsia="zh-CN"/>
          </w:rPr>
          <w:t xml:space="preserve"> </w:t>
        </w:r>
      </w:ins>
      <w:ins w:id="137" w:author="Windows 用户" w:date="2017-07-05T20:19:00Z">
        <w:r w:rsidR="00F67D1B">
          <w:rPr>
            <w:lang w:eastAsia="zh-CN"/>
          </w:rPr>
          <w:t xml:space="preserve">Second, the additional work can help the </w:t>
        </w:r>
      </w:ins>
      <w:ins w:id="138" w:author="Windows 用户" w:date="2017-07-05T20:20:00Z">
        <w:r w:rsidR="00F67D1B">
          <w:rPr>
            <w:lang w:eastAsia="zh-CN"/>
          </w:rPr>
          <w:t>fellowship recipient developed</w:t>
        </w:r>
      </w:ins>
      <w:ins w:id="139" w:author="Windows 用户" w:date="2017-07-05T20:21:00Z">
        <w:r w:rsidR="00F67D1B">
          <w:rPr>
            <w:lang w:eastAsia="zh-CN"/>
          </w:rPr>
          <w:t xml:space="preserve"> a good</w:t>
        </w:r>
      </w:ins>
      <w:ins w:id="140" w:author="Windows 用户" w:date="2017-07-05T20:20:00Z">
        <w:r w:rsidR="00F67D1B">
          <w:rPr>
            <w:lang w:eastAsia="zh-CN"/>
          </w:rPr>
          <w:t xml:space="preserve"> time management skills if well handled. </w:t>
        </w:r>
      </w:ins>
      <w:ins w:id="141" w:author="Windows 用户" w:date="2017-07-05T20:21:00Z">
        <w:r w:rsidR="00F67D1B">
          <w:rPr>
            <w:lang w:eastAsia="zh-CN"/>
          </w:rPr>
          <w:t>A</w:t>
        </w:r>
      </w:ins>
      <w:ins w:id="142" w:author="Windows 用户" w:date="2017-07-05T20:22:00Z">
        <w:r w:rsidR="00F67D1B">
          <w:rPr>
            <w:lang w:eastAsia="zh-CN"/>
          </w:rPr>
          <w:t xml:space="preserve"> research conducted by Career Development Center, University of </w:t>
        </w:r>
        <w:proofErr w:type="spellStart"/>
        <w:r w:rsidR="00F67D1B">
          <w:rPr>
            <w:lang w:eastAsia="zh-CN"/>
          </w:rPr>
          <w:t>Califolia</w:t>
        </w:r>
        <w:proofErr w:type="spellEnd"/>
        <w:r w:rsidR="00F67D1B">
          <w:rPr>
            <w:lang w:eastAsia="zh-CN"/>
          </w:rPr>
          <w:t xml:space="preserve"> traced the freshman fellowship recipient</w:t>
        </w:r>
      </w:ins>
      <w:ins w:id="143" w:author="Windows 用户" w:date="2017-07-05T20:24:00Z">
        <w:r w:rsidR="00F67D1B">
          <w:rPr>
            <w:lang w:eastAsia="zh-CN"/>
          </w:rPr>
          <w:t xml:space="preserve">’s career development found that </w:t>
        </w:r>
      </w:ins>
      <w:ins w:id="144" w:author="Windows 用户" w:date="2017-07-05T21:15:00Z">
        <w:r>
          <w:rPr>
            <w:lang w:eastAsia="zh-CN"/>
          </w:rPr>
          <w:t>XXX</w:t>
        </w:r>
      </w:ins>
    </w:p>
    <w:p w14:paraId="6EF4092A" w14:textId="77777777" w:rsidR="00A4296B" w:rsidRDefault="00A4296B" w:rsidP="005E2EB4">
      <w:pPr>
        <w:rPr>
          <w:ins w:id="145" w:author="Windows 用户" w:date="2017-07-05T21:15:00Z"/>
          <w:lang w:eastAsia="zh-CN"/>
        </w:rPr>
      </w:pPr>
    </w:p>
    <w:p w14:paraId="499D5D6A" w14:textId="1A9C118A" w:rsidR="00A4296B" w:rsidRDefault="00A4296B" w:rsidP="005E2EB4">
      <w:pPr>
        <w:rPr>
          <w:ins w:id="146" w:author="Windows 用户" w:date="2017-07-05T21:13:00Z"/>
          <w:lang w:eastAsia="zh-CN"/>
        </w:rPr>
      </w:pPr>
      <w:ins w:id="147" w:author="Windows 用户" w:date="2017-07-05T21:15:00Z">
        <w:r>
          <w:rPr>
            <w:lang w:eastAsia="zh-CN"/>
          </w:rPr>
          <w:t xml:space="preserve">We also should be careful when stating the </w:t>
        </w:r>
      </w:ins>
      <w:ins w:id="148" w:author="Windows 用户" w:date="2017-07-05T21:16:00Z">
        <w:r>
          <w:rPr>
            <w:lang w:eastAsia="zh-CN"/>
          </w:rPr>
          <w:t>benefits</w:t>
        </w:r>
      </w:ins>
      <w:ins w:id="149" w:author="Windows 用户" w:date="2017-07-05T21:15:00Z">
        <w:r>
          <w:rPr>
            <w:lang w:eastAsia="zh-CN"/>
          </w:rPr>
          <w:t xml:space="preserve"> </w:t>
        </w:r>
      </w:ins>
      <w:ins w:id="150" w:author="Windows 用户" w:date="2017-07-05T21:16:00Z">
        <w:r>
          <w:rPr>
            <w:lang w:eastAsia="zh-CN"/>
          </w:rPr>
          <w:t xml:space="preserve">of free collage education because some country, particularly under developed or developing country should be cautious. </w:t>
        </w:r>
      </w:ins>
      <w:ins w:id="151" w:author="Windows 用户" w:date="2017-07-05T21:17:00Z">
        <w:r>
          <w:rPr>
            <w:lang w:eastAsia="zh-CN"/>
          </w:rPr>
          <w:t>Government has limited financial power and it can</w:t>
        </w:r>
      </w:ins>
      <w:ins w:id="152" w:author="Windows 用户" w:date="2017-07-05T21:18:00Z">
        <w:r>
          <w:rPr>
            <w:lang w:eastAsia="zh-CN"/>
          </w:rPr>
          <w:t xml:space="preserve">’t solve every problems in the society. Certain issues are higher in the rank on priority list, such as poverty alleviation, </w:t>
        </w:r>
      </w:ins>
      <w:ins w:id="153" w:author="Windows 用户" w:date="2017-07-05T21:19:00Z">
        <w:r>
          <w:rPr>
            <w:lang w:eastAsia="zh-CN"/>
          </w:rPr>
          <w:t>disease control, drinking water project, infrastructure</w:t>
        </w:r>
        <w:r w:rsidR="007B6C85">
          <w:rPr>
            <w:lang w:eastAsia="zh-CN"/>
          </w:rPr>
          <w:t xml:space="preserve">, food security etc.  </w:t>
        </w:r>
      </w:ins>
    </w:p>
    <w:p w14:paraId="255E5494" w14:textId="77777777" w:rsidR="00A4296B" w:rsidRDefault="00A4296B" w:rsidP="005E2EB4">
      <w:pPr>
        <w:rPr>
          <w:ins w:id="154" w:author="Windows 用户" w:date="2017-07-05T21:13:00Z"/>
          <w:lang w:eastAsia="zh-CN"/>
        </w:rPr>
      </w:pPr>
    </w:p>
    <w:p w14:paraId="2EDF884F" w14:textId="77777777" w:rsidR="00A4296B" w:rsidRDefault="00A4296B" w:rsidP="005E2EB4">
      <w:pPr>
        <w:rPr>
          <w:ins w:id="155" w:author="Windows 用户" w:date="2017-07-05T21:13:00Z"/>
          <w:lang w:eastAsia="zh-CN"/>
        </w:rPr>
      </w:pPr>
    </w:p>
    <w:p w14:paraId="507D10AC" w14:textId="77777777" w:rsidR="00A4296B" w:rsidRDefault="00A4296B" w:rsidP="005E2EB4">
      <w:pPr>
        <w:rPr>
          <w:lang w:eastAsia="zh-CN"/>
        </w:rPr>
      </w:pPr>
    </w:p>
    <w:p w14:paraId="790BD749" w14:textId="45DB15B6" w:rsidR="005E2EB4" w:rsidRDefault="005E2EB4" w:rsidP="005E2EB4">
      <w:pPr>
        <w:rPr>
          <w:lang w:eastAsia="zh-CN"/>
        </w:rPr>
      </w:pPr>
      <w:r>
        <w:rPr>
          <w:lang w:eastAsia="zh-CN"/>
        </w:rPr>
        <w:t>Is that true that all students should have the right to go to higher education? I bet your answer is yes. However, do you agree that government need to endorse them, especially for those who cannot pay the expensive tuition, to be admitted to a university? People’</w:t>
      </w:r>
      <w:r>
        <w:rPr>
          <w:rFonts w:hint="eastAsia"/>
          <w:lang w:eastAsia="zh-CN"/>
        </w:rPr>
        <w:t>s opinions mainly fall into two categories, and I tagged</w:t>
      </w:r>
      <w:r>
        <w:rPr>
          <w:lang w:eastAsia="zh-CN"/>
        </w:rPr>
        <w:t xml:space="preserve"> them as the ‘education first’ oriented and the ‘budget first’ oriented. The ‘education first’ supporters assert that it’</w:t>
      </w:r>
      <w:r>
        <w:rPr>
          <w:rFonts w:hint="eastAsia"/>
          <w:lang w:eastAsia="zh-CN"/>
        </w:rPr>
        <w:t>s the governments</w:t>
      </w:r>
      <w:r>
        <w:rPr>
          <w:lang w:eastAsia="zh-CN"/>
        </w:rPr>
        <w:t>’</w:t>
      </w:r>
      <w:r>
        <w:rPr>
          <w:rFonts w:hint="eastAsia"/>
          <w:lang w:eastAsia="zh-CN"/>
        </w:rPr>
        <w:t xml:space="preserve"> </w:t>
      </w:r>
      <w:r>
        <w:rPr>
          <w:lang w:eastAsia="zh-CN"/>
        </w:rPr>
        <w:t>duty to help all students go to university</w:t>
      </w:r>
      <w:r w:rsidR="00CA55B4">
        <w:rPr>
          <w:lang w:eastAsia="zh-CN"/>
        </w:rPr>
        <w:t xml:space="preserve"> since students is the future of their country</w:t>
      </w:r>
      <w:r>
        <w:rPr>
          <w:lang w:eastAsia="zh-CN"/>
        </w:rPr>
        <w:t xml:space="preserve">. Meanwhile, the ‘budget first’ believers insist that the claim should base on the budget of the governments and education is not the </w:t>
      </w:r>
      <w:r w:rsidR="00CA55B4">
        <w:rPr>
          <w:lang w:eastAsia="zh-CN"/>
        </w:rPr>
        <w:t>paramount field a government should care about. Both sides justify themselves with sound reason. From my perspective, in most cases, I would suggest governments should not offer a free university education.</w:t>
      </w:r>
    </w:p>
    <w:p w14:paraId="28478D30" w14:textId="77777777" w:rsidR="00CA55B4" w:rsidRDefault="00CA55B4" w:rsidP="005E2EB4">
      <w:pPr>
        <w:rPr>
          <w:lang w:eastAsia="zh-CN"/>
        </w:rPr>
      </w:pPr>
    </w:p>
    <w:p w14:paraId="5C0032D1" w14:textId="78D6ECFD" w:rsidR="00CA55B4" w:rsidRDefault="00CA55B4" w:rsidP="005E2EB4">
      <w:pPr>
        <w:rPr>
          <w:lang w:eastAsia="zh-CN"/>
        </w:rPr>
      </w:pPr>
      <w:r>
        <w:rPr>
          <w:rFonts w:hint="eastAsia"/>
          <w:lang w:eastAsia="zh-CN"/>
        </w:rPr>
        <w:t xml:space="preserve">The </w:t>
      </w:r>
      <w:r>
        <w:rPr>
          <w:lang w:eastAsia="zh-CN"/>
        </w:rPr>
        <w:t xml:space="preserve">‘education first’ supporters might argue that </w:t>
      </w:r>
      <w:r w:rsidR="00696AC9">
        <w:rPr>
          <w:lang w:eastAsia="zh-CN"/>
        </w:rPr>
        <w:t>老娘辩不粗来</w:t>
      </w:r>
    </w:p>
    <w:p w14:paraId="66B1E7A0" w14:textId="77777777" w:rsidR="00696AC9" w:rsidRDefault="00696AC9" w:rsidP="005E2EB4">
      <w:pPr>
        <w:rPr>
          <w:lang w:eastAsia="zh-CN"/>
        </w:rPr>
      </w:pPr>
    </w:p>
    <w:p w14:paraId="520FD78A" w14:textId="72F0649E" w:rsidR="00696AC9" w:rsidRDefault="00696AC9" w:rsidP="005E2EB4">
      <w:pPr>
        <w:rPr>
          <w:lang w:eastAsia="zh-CN"/>
        </w:rPr>
      </w:pPr>
      <w:r>
        <w:rPr>
          <w:rFonts w:hint="eastAsia"/>
          <w:lang w:eastAsia="zh-CN"/>
        </w:rPr>
        <w:t xml:space="preserve">Nevertheless, </w:t>
      </w:r>
      <w:r>
        <w:rPr>
          <w:lang w:eastAsia="zh-CN"/>
        </w:rPr>
        <w:t xml:space="preserve">the ‘budget first’ believers could also cite </w:t>
      </w:r>
      <w:r w:rsidRPr="00696AC9">
        <w:rPr>
          <w:lang w:eastAsia="zh-CN"/>
        </w:rPr>
        <w:t>some serious drawbacks.</w:t>
      </w:r>
      <w:r>
        <w:rPr>
          <w:lang w:eastAsia="zh-CN"/>
        </w:rPr>
        <w:t xml:space="preserve"> </w:t>
      </w:r>
    </w:p>
    <w:p w14:paraId="4B7A2818" w14:textId="77777777" w:rsidR="00BE6DD2" w:rsidRDefault="00BE6DD2" w:rsidP="005E2EB4">
      <w:pPr>
        <w:rPr>
          <w:lang w:eastAsia="zh-CN"/>
        </w:rPr>
      </w:pPr>
    </w:p>
    <w:p w14:paraId="5F0BA138" w14:textId="2ED5CB7F" w:rsidR="001A5CB3" w:rsidRDefault="008B7E57" w:rsidP="005E2EB4">
      <w:pPr>
        <w:rPr>
          <w:lang w:eastAsia="zh-CN"/>
        </w:rPr>
      </w:pPr>
      <w:r w:rsidRPr="008B7E57">
        <w:rPr>
          <w:lang w:eastAsia="zh-CN"/>
        </w:rPr>
        <w:lastRenderedPageBreak/>
        <w:t>Furthermore,</w:t>
      </w:r>
    </w:p>
    <w:p w14:paraId="5C34D6FB" w14:textId="77777777" w:rsidR="001A5CB3" w:rsidRPr="00696AC9" w:rsidRDefault="001A5CB3" w:rsidP="005E2EB4">
      <w:pPr>
        <w:rPr>
          <w:caps/>
          <w:lang w:eastAsia="zh-CN"/>
        </w:rPr>
      </w:pPr>
    </w:p>
    <w:p w14:paraId="60C777A9" w14:textId="77777777" w:rsidR="00722ACE" w:rsidRDefault="00722ACE">
      <w:pPr>
        <w:pBdr>
          <w:bottom w:val="single" w:sz="6" w:space="1" w:color="auto"/>
        </w:pBdr>
        <w:rPr>
          <w:lang w:eastAsia="zh-CN"/>
        </w:rPr>
      </w:pPr>
    </w:p>
    <w:p w14:paraId="220A6A78" w14:textId="77777777" w:rsidR="00722ACE" w:rsidRDefault="00722ACE" w:rsidP="00722AC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25) Governments should offer college and university education free of charge to all students. </w:t>
      </w:r>
    </w:p>
    <w:p w14:paraId="04A33B44" w14:textId="77777777" w:rsidR="00722ACE" w:rsidRDefault="00722ACE" w:rsidP="00722ACE">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2EE80BA1" w14:textId="77777777" w:rsidR="00722ACE" w:rsidRDefault="00722ACE">
      <w:pPr>
        <w:rPr>
          <w:lang w:eastAsia="zh-CN"/>
        </w:rPr>
      </w:pPr>
    </w:p>
    <w:sectPr w:rsidR="00722ACE"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07537"/>
    <w:multiLevelType w:val="hybridMultilevel"/>
    <w:tmpl w:val="BC2A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0AD"/>
    <w:rsid w:val="000A1385"/>
    <w:rsid w:val="000A18C4"/>
    <w:rsid w:val="001A5CB3"/>
    <w:rsid w:val="00221FAE"/>
    <w:rsid w:val="00276BAB"/>
    <w:rsid w:val="00346C1F"/>
    <w:rsid w:val="0045000B"/>
    <w:rsid w:val="004808FF"/>
    <w:rsid w:val="00511AED"/>
    <w:rsid w:val="00524DA0"/>
    <w:rsid w:val="005E2EB4"/>
    <w:rsid w:val="005F77AC"/>
    <w:rsid w:val="006444F6"/>
    <w:rsid w:val="00696AC9"/>
    <w:rsid w:val="00702CA6"/>
    <w:rsid w:val="00722ACE"/>
    <w:rsid w:val="007B6C85"/>
    <w:rsid w:val="007D6F1B"/>
    <w:rsid w:val="008B7E57"/>
    <w:rsid w:val="008C3CDC"/>
    <w:rsid w:val="008C4B39"/>
    <w:rsid w:val="009370DA"/>
    <w:rsid w:val="00976885"/>
    <w:rsid w:val="009C14D2"/>
    <w:rsid w:val="00A4296B"/>
    <w:rsid w:val="00A87B69"/>
    <w:rsid w:val="00AE61B7"/>
    <w:rsid w:val="00B35DB5"/>
    <w:rsid w:val="00B90EAA"/>
    <w:rsid w:val="00BE60AD"/>
    <w:rsid w:val="00BE6DD2"/>
    <w:rsid w:val="00C42872"/>
    <w:rsid w:val="00CA55B4"/>
    <w:rsid w:val="00D810F8"/>
    <w:rsid w:val="00DA1711"/>
    <w:rsid w:val="00F179E7"/>
    <w:rsid w:val="00F67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89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ACE"/>
    <w:pPr>
      <w:ind w:left="720"/>
      <w:contextualSpacing/>
    </w:pPr>
  </w:style>
  <w:style w:type="paragraph" w:styleId="BalloonText">
    <w:name w:val="Balloon Text"/>
    <w:basedOn w:val="Normal"/>
    <w:link w:val="BalloonTextChar"/>
    <w:uiPriority w:val="99"/>
    <w:semiHidden/>
    <w:unhideWhenUsed/>
    <w:rsid w:val="006444F6"/>
    <w:rPr>
      <w:sz w:val="18"/>
      <w:szCs w:val="18"/>
    </w:rPr>
  </w:style>
  <w:style w:type="character" w:customStyle="1" w:styleId="BalloonTextChar">
    <w:name w:val="Balloon Text Char"/>
    <w:basedOn w:val="DefaultParagraphFont"/>
    <w:link w:val="BalloonText"/>
    <w:uiPriority w:val="99"/>
    <w:semiHidden/>
    <w:rsid w:val="006444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928</Words>
  <Characters>5292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11</cp:revision>
  <dcterms:created xsi:type="dcterms:W3CDTF">2017-07-05T10:49:00Z</dcterms:created>
  <dcterms:modified xsi:type="dcterms:W3CDTF">2017-07-06T14:58:00Z</dcterms:modified>
</cp:coreProperties>
</file>