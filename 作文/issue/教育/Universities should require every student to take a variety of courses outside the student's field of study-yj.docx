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1BD" w:rsidRPr="00C25048" w:rsidRDefault="006F51BD" w:rsidP="006F51BD">
      <w:pPr>
        <w:rPr>
          <w:color w:val="C00000"/>
        </w:rPr>
      </w:pPr>
      <w:r w:rsidRPr="00C25048">
        <w:rPr>
          <w:color w:val="C00000"/>
        </w:rPr>
        <w:t xml:space="preserve">13 Universities should require every student to take a variety of courses outside the student's field of study. </w:t>
      </w:r>
    </w:p>
    <w:p w:rsidR="00352680" w:rsidRDefault="00352680">
      <w:pPr>
        <w:rPr>
          <w:lang w:eastAsia="zh-CN"/>
        </w:rPr>
      </w:pPr>
    </w:p>
    <w:p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设想</w:t>
      </w:r>
      <w:r>
        <w:rPr>
          <w:rFonts w:ascii="Times" w:hAnsi="Times" w:cs="Times"/>
          <w:color w:val="000000"/>
          <w:sz w:val="29"/>
          <w:szCs w:val="29"/>
          <w:lang w:eastAsia="zh-CN"/>
        </w:rPr>
        <w:t>相反观点，</w:t>
      </w:r>
      <w:r>
        <w:rPr>
          <w:rFonts w:ascii="Times" w:hAnsi="Times" w:cs="Times" w:hint="eastAsia"/>
          <w:color w:val="000000"/>
          <w:sz w:val="29"/>
          <w:szCs w:val="29"/>
          <w:lang w:eastAsia="zh-CN"/>
        </w:rPr>
        <w:t>并</w:t>
      </w:r>
      <w:r>
        <w:rPr>
          <w:rFonts w:ascii="Times" w:hAnsi="Times" w:cs="Times"/>
          <w:color w:val="000000"/>
          <w:sz w:val="29"/>
          <w:szCs w:val="29"/>
          <w:lang w:eastAsia="zh-CN"/>
        </w:rPr>
        <w:t>回应</w:t>
      </w:r>
    </w:p>
    <w:p w:rsidR="008B236C" w:rsidRDefault="006F51BD">
      <w:pPr>
        <w:rPr>
          <w:ins w:id="0" w:author="Jing Yuan" w:date="2017-05-15T22:02:00Z"/>
          <w:rFonts w:hint="eastAsia"/>
          <w:lang w:eastAsia="zh-CN"/>
        </w:rPr>
      </w:pPr>
      <w:r>
        <w:rPr>
          <w:lang w:eastAsia="zh-CN"/>
        </w:rPr>
        <w:t xml:space="preserve">Is that true that individuals who attain more knowledge are likely to succeed? I bet your answer is </w:t>
      </w:r>
      <w:r w:rsidR="00040F30">
        <w:rPr>
          <w:lang w:eastAsia="zh-CN"/>
        </w:rPr>
        <w:t>yes</w:t>
      </w:r>
      <w:r>
        <w:rPr>
          <w:lang w:eastAsia="zh-CN"/>
        </w:rPr>
        <w:t xml:space="preserve">. However, do you agree to require all students to take </w:t>
      </w:r>
      <w:r w:rsidRPr="006F51BD">
        <w:rPr>
          <w:lang w:eastAsia="zh-CN"/>
        </w:rPr>
        <w:t xml:space="preserve">multifarious </w:t>
      </w:r>
      <w:r>
        <w:rPr>
          <w:lang w:eastAsia="zh-CN"/>
        </w:rPr>
        <w:t>courses just for enriching their knowledge? People’</w:t>
      </w:r>
      <w:r>
        <w:rPr>
          <w:rFonts w:hint="eastAsia"/>
          <w:lang w:eastAsia="zh-CN"/>
        </w:rPr>
        <w:t xml:space="preserve">s </w:t>
      </w:r>
      <w:r w:rsidR="00040F30">
        <w:rPr>
          <w:lang w:eastAsia="zh-CN"/>
        </w:rPr>
        <w:t>opinions mainly fall into two categories, and I tagged them as the ‘personal interest’ oriented and the ‘integrated development’</w:t>
      </w:r>
      <w:r w:rsidR="00040F30">
        <w:rPr>
          <w:rFonts w:hint="eastAsia"/>
          <w:lang w:eastAsia="zh-CN"/>
        </w:rPr>
        <w:t xml:space="preserve"> </w:t>
      </w:r>
      <w:r w:rsidR="00040F30">
        <w:rPr>
          <w:lang w:eastAsia="zh-CN"/>
        </w:rPr>
        <w:t>oriented. The ‘integrated development’ support</w:t>
      </w:r>
      <w:ins w:id="1" w:author="Jing Yuan" w:date="2017-05-15T21:50:00Z">
        <w:r w:rsidR="00A21C6A">
          <w:rPr>
            <w:lang w:eastAsia="zh-CN"/>
          </w:rPr>
          <w:t>ers</w:t>
        </w:r>
      </w:ins>
      <w:del w:id="2" w:author="Jing Yuan" w:date="2017-05-15T21:50:00Z">
        <w:r w:rsidR="00040F30" w:rsidDel="00A21C6A">
          <w:rPr>
            <w:lang w:eastAsia="zh-CN"/>
          </w:rPr>
          <w:delText>s</w:delText>
        </w:r>
      </w:del>
      <w:r>
        <w:rPr>
          <w:rFonts w:hint="eastAsia"/>
          <w:lang w:eastAsia="zh-CN"/>
        </w:rPr>
        <w:t xml:space="preserve"> assert</w:t>
      </w:r>
      <w:del w:id="3" w:author="Jing Yuan" w:date="2017-05-15T21:50:00Z">
        <w:r w:rsidDel="00BF29E4">
          <w:rPr>
            <w:rFonts w:hint="eastAsia"/>
            <w:lang w:eastAsia="zh-CN"/>
          </w:rPr>
          <w:delText>s</w:delText>
        </w:r>
      </w:del>
      <w:r>
        <w:rPr>
          <w:rFonts w:hint="eastAsia"/>
          <w:lang w:eastAsia="zh-CN"/>
        </w:rPr>
        <w:t xml:space="preserve"> that </w:t>
      </w:r>
      <w:del w:id="4" w:author="Jing Yuan" w:date="2017-05-15T21:50:00Z">
        <w:r w:rsidDel="00BF29E4">
          <w:rPr>
            <w:rFonts w:hint="eastAsia"/>
            <w:lang w:eastAsia="zh-CN"/>
          </w:rPr>
          <w:delText xml:space="preserve">all </w:delText>
        </w:r>
      </w:del>
      <w:ins w:id="5" w:author="Jing Yuan" w:date="2017-05-15T21:50:00Z">
        <w:r w:rsidR="00BF29E4">
          <w:rPr>
            <w:lang w:eastAsia="zh-CN"/>
          </w:rPr>
          <w:t>every</w:t>
        </w:r>
        <w:r w:rsidR="00BF29E4">
          <w:rPr>
            <w:rFonts w:hint="eastAsia"/>
            <w:lang w:eastAsia="zh-CN"/>
          </w:rPr>
          <w:t xml:space="preserve"> </w:t>
        </w:r>
      </w:ins>
      <w:r>
        <w:rPr>
          <w:rFonts w:hint="eastAsia"/>
          <w:lang w:eastAsia="zh-CN"/>
        </w:rPr>
        <w:t>course</w:t>
      </w:r>
      <w:del w:id="6" w:author="Jing Yuan" w:date="2017-05-15T21:50:00Z">
        <w:r w:rsidDel="00BF29E4">
          <w:rPr>
            <w:rFonts w:hint="eastAsia"/>
            <w:lang w:eastAsia="zh-CN"/>
          </w:rPr>
          <w:delText>s</w:delText>
        </w:r>
      </w:del>
      <w:r>
        <w:rPr>
          <w:rFonts w:hint="eastAsia"/>
          <w:lang w:eastAsia="zh-CN"/>
        </w:rPr>
        <w:t xml:space="preserve"> </w:t>
      </w:r>
      <w:del w:id="7" w:author="Jing Yuan" w:date="2017-05-15T21:50:00Z">
        <w:r w:rsidDel="00BF29E4">
          <w:rPr>
            <w:rFonts w:hint="eastAsia"/>
            <w:lang w:eastAsia="zh-CN"/>
          </w:rPr>
          <w:delText xml:space="preserve">probably </w:delText>
        </w:r>
      </w:del>
      <w:ins w:id="8" w:author="Jing Yuan" w:date="2017-05-15T21:50:00Z">
        <w:r w:rsidR="00BF29E4">
          <w:rPr>
            <w:lang w:eastAsia="zh-CN"/>
          </w:rPr>
          <w:t>may</w:t>
        </w:r>
        <w:r w:rsidR="00BF29E4">
          <w:rPr>
            <w:rFonts w:hint="eastAsia"/>
            <w:lang w:eastAsia="zh-CN"/>
          </w:rPr>
          <w:t xml:space="preserve"> </w:t>
        </w:r>
      </w:ins>
      <w:r>
        <w:rPr>
          <w:rFonts w:hint="eastAsia"/>
          <w:lang w:eastAsia="zh-CN"/>
        </w:rPr>
        <w:t xml:space="preserve">become useful in the </w:t>
      </w:r>
      <w:r>
        <w:rPr>
          <w:lang w:eastAsia="zh-CN"/>
        </w:rPr>
        <w:t xml:space="preserve">future, thus, universities should encourage them to learn more. </w:t>
      </w:r>
      <w:r w:rsidR="00040F30">
        <w:rPr>
          <w:lang w:eastAsia="zh-CN"/>
        </w:rPr>
        <w:t>Meanwhile,</w:t>
      </w:r>
      <w:r>
        <w:rPr>
          <w:lang w:eastAsia="zh-CN"/>
        </w:rPr>
        <w:t xml:space="preserve"> the </w:t>
      </w:r>
      <w:r w:rsidR="00040F30">
        <w:rPr>
          <w:lang w:eastAsia="zh-CN"/>
        </w:rPr>
        <w:t>‘personal interest’ believers</w:t>
      </w:r>
      <w:r>
        <w:rPr>
          <w:lang w:eastAsia="zh-CN"/>
        </w:rPr>
        <w:t xml:space="preserve"> insist</w:t>
      </w:r>
      <w:del w:id="9" w:author="Jing Yuan" w:date="2017-05-15T21:51:00Z">
        <w:r w:rsidDel="00E15021">
          <w:rPr>
            <w:lang w:eastAsia="zh-CN"/>
          </w:rPr>
          <w:delText>s</w:delText>
        </w:r>
      </w:del>
      <w:r>
        <w:rPr>
          <w:lang w:eastAsia="zh-CN"/>
        </w:rPr>
        <w:t xml:space="preserve"> that students should focus on </w:t>
      </w:r>
      <w:del w:id="10" w:author="Jing Yuan" w:date="2017-05-15T21:51:00Z">
        <w:r w:rsidDel="00E15021">
          <w:rPr>
            <w:lang w:eastAsia="zh-CN"/>
          </w:rPr>
          <w:delText xml:space="preserve">the </w:delText>
        </w:r>
      </w:del>
      <w:ins w:id="11" w:author="Jing Yuan" w:date="2017-05-15T21:51:00Z">
        <w:r w:rsidR="00E15021">
          <w:rPr>
            <w:lang w:eastAsia="zh-CN"/>
          </w:rPr>
          <w:t>one</w:t>
        </w:r>
        <w:r w:rsidR="00E15021">
          <w:rPr>
            <w:lang w:eastAsia="zh-CN"/>
          </w:rPr>
          <w:t xml:space="preserve"> </w:t>
        </w:r>
      </w:ins>
      <w:r>
        <w:rPr>
          <w:lang w:eastAsia="zh-CN"/>
        </w:rPr>
        <w:t xml:space="preserve">field of study in universities. </w:t>
      </w:r>
      <w:r w:rsidR="00040F30">
        <w:rPr>
          <w:lang w:eastAsia="zh-CN"/>
        </w:rPr>
        <w:t>Both sides justify themselves with sound reason. However,</w:t>
      </w:r>
      <w:r>
        <w:rPr>
          <w:lang w:eastAsia="zh-CN"/>
        </w:rPr>
        <w:t xml:space="preserve"> </w:t>
      </w:r>
      <w:r w:rsidR="00040F30">
        <w:rPr>
          <w:lang w:eastAsia="zh-CN"/>
        </w:rPr>
        <w:t>personally</w:t>
      </w:r>
      <w:r>
        <w:rPr>
          <w:lang w:eastAsia="zh-CN"/>
        </w:rPr>
        <w:t xml:space="preserve">, </w:t>
      </w:r>
      <w:r w:rsidR="00040F30">
        <w:rPr>
          <w:lang w:eastAsia="zh-CN"/>
        </w:rPr>
        <w:t xml:space="preserve">I </w:t>
      </w:r>
      <w:r w:rsidR="00040F30">
        <w:rPr>
          <w:rFonts w:hint="eastAsia"/>
          <w:lang w:eastAsia="zh-CN"/>
        </w:rPr>
        <w:t xml:space="preserve">would suggest </w:t>
      </w:r>
      <w:r>
        <w:rPr>
          <w:lang w:eastAsia="zh-CN"/>
        </w:rPr>
        <w:t xml:space="preserve">students should not be </w:t>
      </w:r>
      <w:commentRangeStart w:id="12"/>
      <w:r>
        <w:rPr>
          <w:lang w:eastAsia="zh-CN"/>
        </w:rPr>
        <w:t>coerced</w:t>
      </w:r>
      <w:commentRangeEnd w:id="12"/>
      <w:r w:rsidR="00E15021">
        <w:rPr>
          <w:rStyle w:val="CommentReference"/>
        </w:rPr>
        <w:commentReference w:id="12"/>
      </w:r>
      <w:r>
        <w:rPr>
          <w:lang w:eastAsia="zh-CN"/>
        </w:rPr>
        <w:t xml:space="preserve"> by universities to take too many courses outside their field of study.</w:t>
      </w:r>
    </w:p>
    <w:p w:rsidR="000E50D4" w:rsidRDefault="000E50D4">
      <w:pPr>
        <w:rPr>
          <w:rFonts w:hint="eastAsia"/>
          <w:lang w:eastAsia="zh-CN"/>
        </w:rPr>
      </w:pPr>
    </w:p>
    <w:p w:rsidR="00B055D1" w:rsidRDefault="000279EF">
      <w:pPr>
        <w:rPr>
          <w:ins w:id="13" w:author="Jing Yuan" w:date="2017-05-15T22:07:00Z"/>
          <w:rFonts w:hint="eastAsia"/>
          <w:lang w:eastAsia="zh-CN"/>
        </w:rPr>
      </w:pPr>
      <w:ins w:id="14" w:author="Jing Yuan" w:date="2017-05-15T22:26:00Z">
        <w:r>
          <w:rPr>
            <w:lang w:eastAsia="zh-CN"/>
          </w:rPr>
          <w:t xml:space="preserve">The essence of </w:t>
        </w:r>
      </w:ins>
      <w:ins w:id="15" w:author="Jing Yuan" w:date="2017-05-15T22:27:00Z">
        <w:r>
          <w:rPr>
            <w:lang w:eastAsia="zh-CN"/>
          </w:rPr>
          <w:t>t</w:t>
        </w:r>
      </w:ins>
      <w:del w:id="16" w:author="Jing Yuan" w:date="2017-05-15T22:27:00Z">
        <w:r w:rsidR="00040F30" w:rsidRPr="00040F30" w:rsidDel="000279EF">
          <w:rPr>
            <w:lang w:eastAsia="zh-CN"/>
          </w:rPr>
          <w:delText>T</w:delText>
        </w:r>
      </w:del>
      <w:r w:rsidR="00040F30" w:rsidRPr="00040F30">
        <w:rPr>
          <w:lang w:eastAsia="zh-CN"/>
        </w:rPr>
        <w:t xml:space="preserve">rue education </w:t>
      </w:r>
      <w:del w:id="17" w:author="Jing Yuan" w:date="2017-05-15T22:27:00Z">
        <w:r w:rsidR="00040F30" w:rsidRPr="00040F30" w:rsidDel="00A73C2E">
          <w:rPr>
            <w:lang w:eastAsia="zh-CN"/>
          </w:rPr>
          <w:delText>amounts to</w:delText>
        </w:r>
      </w:del>
      <w:ins w:id="18" w:author="Jing Yuan" w:date="2017-05-15T22:27:00Z">
        <w:r w:rsidR="00A73C2E">
          <w:rPr>
            <w:lang w:eastAsia="zh-CN"/>
          </w:rPr>
          <w:t xml:space="preserve">is </w:t>
        </w:r>
      </w:ins>
      <w:ins w:id="19" w:author="Jing Yuan" w:date="2017-05-15T22:28:00Z">
        <w:r w:rsidR="00C02A77">
          <w:rPr>
            <w:lang w:eastAsia="zh-CN"/>
          </w:rPr>
          <w:t xml:space="preserve">far </w:t>
        </w:r>
      </w:ins>
      <w:ins w:id="20" w:author="Jing Yuan" w:date="2017-05-15T22:27:00Z">
        <w:r w:rsidR="00A73C2E">
          <w:rPr>
            <w:lang w:eastAsia="zh-CN"/>
          </w:rPr>
          <w:t>beyond</w:t>
        </w:r>
      </w:ins>
      <w:r w:rsidR="00040F30" w:rsidRPr="00040F30">
        <w:rPr>
          <w:lang w:eastAsia="zh-CN"/>
        </w:rPr>
        <w:t xml:space="preserve"> </w:t>
      </w:r>
      <w:del w:id="21" w:author="Jing Yuan" w:date="2017-05-15T22:27:00Z">
        <w:r w:rsidR="00040F30" w:rsidRPr="00040F30" w:rsidDel="00A73C2E">
          <w:rPr>
            <w:lang w:eastAsia="zh-CN"/>
          </w:rPr>
          <w:delText xml:space="preserve">far more than </w:delText>
        </w:r>
      </w:del>
      <w:r w:rsidR="00040F30" w:rsidRPr="00040F30">
        <w:rPr>
          <w:lang w:eastAsia="zh-CN"/>
        </w:rPr>
        <w:t xml:space="preserve">gaining </w:t>
      </w:r>
      <w:ins w:id="22" w:author="Jing Yuan" w:date="2017-05-15T22:27:00Z">
        <w:r w:rsidR="00A73C2E">
          <w:rPr>
            <w:lang w:eastAsia="zh-CN"/>
          </w:rPr>
          <w:t xml:space="preserve"> certain </w:t>
        </w:r>
      </w:ins>
      <w:ins w:id="23" w:author="Jing Yuan" w:date="2017-05-15T22:31:00Z">
        <w:r w:rsidR="007365DA">
          <w:rPr>
            <w:lang w:eastAsia="zh-CN"/>
          </w:rPr>
          <w:t xml:space="preserve">scientific </w:t>
        </w:r>
      </w:ins>
      <w:del w:id="24" w:author="Jing Yuan" w:date="2017-05-15T22:27:00Z">
        <w:r w:rsidR="00040F30" w:rsidRPr="00040F30" w:rsidDel="00A73C2E">
          <w:rPr>
            <w:lang w:eastAsia="zh-CN"/>
          </w:rPr>
          <w:delText xml:space="preserve">the </w:delText>
        </w:r>
      </w:del>
      <w:ins w:id="25" w:author="Jing Yuan" w:date="2017-05-15T22:29:00Z">
        <w:r w:rsidR="009E4D6D">
          <w:rPr>
            <w:lang w:eastAsia="zh-CN"/>
          </w:rPr>
          <w:t>facts from textbook</w:t>
        </w:r>
      </w:ins>
      <w:del w:id="26" w:author="Jing Yuan" w:date="2017-05-15T22:29:00Z">
        <w:r w:rsidR="00040F30" w:rsidRPr="00040F30" w:rsidDel="009E4D6D">
          <w:rPr>
            <w:lang w:eastAsia="zh-CN"/>
          </w:rPr>
          <w:delText>knowledge</w:delText>
        </w:r>
      </w:del>
      <w:r w:rsidR="00040F30" w:rsidRPr="00040F30">
        <w:rPr>
          <w:lang w:eastAsia="zh-CN"/>
        </w:rPr>
        <w:t xml:space="preserve"> </w:t>
      </w:r>
      <w:del w:id="27" w:author="Jing Yuan" w:date="2017-05-15T22:27:00Z">
        <w:r w:rsidR="00040F30" w:rsidRPr="00040F30" w:rsidDel="00A73C2E">
          <w:rPr>
            <w:lang w:eastAsia="zh-CN"/>
          </w:rPr>
          <w:delText xml:space="preserve">and </w:delText>
        </w:r>
      </w:del>
      <w:ins w:id="28" w:author="Jing Yuan" w:date="2017-05-15T22:27:00Z">
        <w:r w:rsidR="00A73C2E">
          <w:rPr>
            <w:lang w:eastAsia="zh-CN"/>
          </w:rPr>
          <w:t>or,</w:t>
        </w:r>
        <w:r w:rsidR="00A73C2E" w:rsidRPr="00040F30">
          <w:rPr>
            <w:lang w:eastAsia="zh-CN"/>
          </w:rPr>
          <w:t xml:space="preserve"> </w:t>
        </w:r>
        <w:r w:rsidR="00A73C2E">
          <w:rPr>
            <w:lang w:eastAsia="zh-CN"/>
          </w:rPr>
          <w:t xml:space="preserve"> master</w:t>
        </w:r>
      </w:ins>
      <w:ins w:id="29" w:author="Jing Yuan" w:date="2017-05-15T22:28:00Z">
        <w:r w:rsidR="00C02A77">
          <w:rPr>
            <w:lang w:eastAsia="zh-CN"/>
          </w:rPr>
          <w:t>ing</w:t>
        </w:r>
      </w:ins>
      <w:ins w:id="30" w:author="Jing Yuan" w:date="2017-05-15T22:27:00Z">
        <w:r w:rsidR="00A73C2E">
          <w:rPr>
            <w:lang w:eastAsia="zh-CN"/>
          </w:rPr>
          <w:t xml:space="preserve"> </w:t>
        </w:r>
      </w:ins>
      <w:ins w:id="31" w:author="Jing Yuan" w:date="2017-05-15T22:28:00Z">
        <w:r w:rsidR="00A73C2E">
          <w:rPr>
            <w:lang w:eastAsia="zh-CN"/>
          </w:rPr>
          <w:t xml:space="preserve">marketable </w:t>
        </w:r>
      </w:ins>
      <w:ins w:id="32" w:author="Jing Yuan" w:date="2017-05-15T22:27:00Z">
        <w:r w:rsidR="00A73C2E">
          <w:rPr>
            <w:lang w:eastAsia="zh-CN"/>
          </w:rPr>
          <w:t xml:space="preserve">skills </w:t>
        </w:r>
      </w:ins>
      <w:del w:id="33" w:author="Jing Yuan" w:date="2017-05-15T22:28:00Z">
        <w:r w:rsidR="00040F30" w:rsidRPr="00040F30" w:rsidDel="00C02A77">
          <w:rPr>
            <w:lang w:eastAsia="zh-CN"/>
          </w:rPr>
          <w:delText xml:space="preserve">ability to excel in one’s </w:delText>
        </w:r>
        <w:commentRangeStart w:id="34"/>
        <w:r w:rsidR="00040F30" w:rsidRPr="00040F30" w:rsidDel="00C02A77">
          <w:rPr>
            <w:lang w:eastAsia="zh-CN"/>
          </w:rPr>
          <w:delText>major</w:delText>
        </w:r>
        <w:commentRangeEnd w:id="34"/>
        <w:r w:rsidR="00675FC0" w:rsidDel="00C02A77">
          <w:rPr>
            <w:rStyle w:val="CommentReference"/>
          </w:rPr>
          <w:commentReference w:id="34"/>
        </w:r>
      </w:del>
      <w:ins w:id="35" w:author="Jing Yuan" w:date="2017-05-15T22:28:00Z">
        <w:r w:rsidR="00C02A77">
          <w:rPr>
            <w:lang w:eastAsia="zh-CN"/>
          </w:rPr>
          <w:t>for a student</w:t>
        </w:r>
      </w:ins>
      <w:r w:rsidR="00040F30" w:rsidRPr="00040F30">
        <w:rPr>
          <w:lang w:eastAsia="zh-CN"/>
        </w:rPr>
        <w:t xml:space="preserve"> </w:t>
      </w:r>
      <w:del w:id="36" w:author="Jing Yuan" w:date="2017-05-15T22:04:00Z">
        <w:r w:rsidR="00040F30" w:rsidRPr="00040F30" w:rsidDel="00E41C5A">
          <w:rPr>
            <w:lang w:eastAsia="zh-CN"/>
          </w:rPr>
          <w:delText xml:space="preserve">course of study </w:delText>
        </w:r>
      </w:del>
      <w:del w:id="37" w:author="Jing Yuan" w:date="2017-05-15T22:30:00Z">
        <w:r w:rsidR="00040F30" w:rsidRPr="00040F30" w:rsidDel="00E878CE">
          <w:rPr>
            <w:lang w:eastAsia="zh-CN"/>
          </w:rPr>
          <w:delText xml:space="preserve">and </w:delText>
        </w:r>
      </w:del>
      <w:del w:id="38" w:author="Jing Yuan" w:date="2017-05-15T22:15:00Z">
        <w:r w:rsidR="00040F30" w:rsidRPr="00040F30" w:rsidDel="001547EE">
          <w:rPr>
            <w:lang w:eastAsia="zh-CN"/>
          </w:rPr>
          <w:delText xml:space="preserve">in one’s </w:delText>
        </w:r>
      </w:del>
      <w:del w:id="39" w:author="Jing Yuan" w:date="2017-05-15T22:30:00Z">
        <w:r w:rsidR="00040F30" w:rsidRPr="00040F30" w:rsidDel="00E878CE">
          <w:rPr>
            <w:lang w:eastAsia="zh-CN"/>
          </w:rPr>
          <w:delText>professional career</w:delText>
        </w:r>
      </w:del>
      <w:r w:rsidR="00040F30" w:rsidRPr="00040F30">
        <w:rPr>
          <w:lang w:eastAsia="zh-CN"/>
        </w:rPr>
        <w:t>.</w:t>
      </w:r>
      <w:r w:rsidR="000321A2">
        <w:rPr>
          <w:lang w:eastAsia="zh-CN"/>
        </w:rPr>
        <w:t xml:space="preserve"> College students should </w:t>
      </w:r>
      <w:del w:id="40" w:author="Jing Yuan" w:date="2017-05-15T22:16:00Z">
        <w:r w:rsidR="000321A2" w:rsidDel="00654C79">
          <w:rPr>
            <w:lang w:eastAsia="zh-CN"/>
          </w:rPr>
          <w:delText xml:space="preserve">avert </w:delText>
        </w:r>
      </w:del>
      <w:ins w:id="41" w:author="Jing Yuan" w:date="2017-05-15T22:16:00Z">
        <w:r w:rsidR="00654C79">
          <w:rPr>
            <w:lang w:eastAsia="zh-CN"/>
          </w:rPr>
          <w:t xml:space="preserve">be cautious </w:t>
        </w:r>
      </w:ins>
      <w:ins w:id="42" w:author="Jing Yuan" w:date="2017-05-15T22:17:00Z">
        <w:r w:rsidR="00654C79">
          <w:rPr>
            <w:lang w:eastAsia="zh-CN"/>
          </w:rPr>
          <w:t>to narrow</w:t>
        </w:r>
        <w:r w:rsidR="00C40466">
          <w:rPr>
            <w:lang w:eastAsia="zh-CN"/>
          </w:rPr>
          <w:t xml:space="preserve"> down </w:t>
        </w:r>
      </w:ins>
      <w:del w:id="43" w:author="Jing Yuan" w:date="2017-05-15T22:17:00Z">
        <w:r w:rsidR="006B030B" w:rsidDel="00C40466">
          <w:rPr>
            <w:lang w:eastAsia="zh-CN"/>
          </w:rPr>
          <w:delText xml:space="preserve">giving all their attention </w:delText>
        </w:r>
      </w:del>
      <w:r w:rsidR="006B030B">
        <w:rPr>
          <w:lang w:eastAsia="zh-CN"/>
        </w:rPr>
        <w:t xml:space="preserve">to a </w:t>
      </w:r>
      <w:del w:id="44" w:author="Jing Yuan" w:date="2017-05-15T22:22:00Z">
        <w:r w:rsidR="006B030B" w:rsidDel="00456BE3">
          <w:rPr>
            <w:lang w:eastAsia="zh-CN"/>
          </w:rPr>
          <w:delText>particular field</w:delText>
        </w:r>
      </w:del>
      <w:ins w:id="45" w:author="Jing Yuan" w:date="2017-05-15T22:22:00Z">
        <w:r w:rsidR="00456BE3">
          <w:rPr>
            <w:lang w:eastAsia="zh-CN"/>
          </w:rPr>
          <w:t>field</w:t>
        </w:r>
      </w:ins>
      <w:r w:rsidR="006B030B">
        <w:rPr>
          <w:lang w:eastAsia="zh-CN"/>
        </w:rPr>
        <w:t xml:space="preserve">, since a variety of courses </w:t>
      </w:r>
      <w:r w:rsidR="006B030B" w:rsidRPr="006B030B">
        <w:rPr>
          <w:lang w:eastAsia="zh-CN"/>
        </w:rPr>
        <w:t xml:space="preserve">are </w:t>
      </w:r>
      <w:del w:id="46" w:author="Jing Yuan" w:date="2017-05-15T22:19:00Z">
        <w:r w:rsidR="006B030B" w:rsidRPr="006B030B" w:rsidDel="000C1FA2">
          <w:rPr>
            <w:lang w:eastAsia="zh-CN"/>
          </w:rPr>
          <w:delText xml:space="preserve">conducive </w:delText>
        </w:r>
      </w:del>
      <w:ins w:id="47" w:author="Jing Yuan" w:date="2017-05-15T22:19:00Z">
        <w:r w:rsidR="000C1FA2">
          <w:rPr>
            <w:lang w:eastAsia="zh-CN"/>
          </w:rPr>
          <w:t>helpful</w:t>
        </w:r>
        <w:r w:rsidR="000C1FA2" w:rsidRPr="006B030B">
          <w:rPr>
            <w:lang w:eastAsia="zh-CN"/>
          </w:rPr>
          <w:t xml:space="preserve"> </w:t>
        </w:r>
      </w:ins>
      <w:r w:rsidR="006B030B" w:rsidRPr="006B030B">
        <w:rPr>
          <w:lang w:eastAsia="zh-CN"/>
        </w:rPr>
        <w:t>to</w:t>
      </w:r>
      <w:ins w:id="48" w:author="Jing Yuan" w:date="2017-05-15T22:20:00Z">
        <w:r w:rsidR="00CF4B12">
          <w:rPr>
            <w:lang w:eastAsia="zh-CN"/>
          </w:rPr>
          <w:t xml:space="preserve"> </w:t>
        </w:r>
      </w:ins>
      <w:del w:id="49" w:author="Jing Yuan" w:date="2017-05-15T22:20:00Z">
        <w:r w:rsidR="006B030B" w:rsidRPr="006B030B" w:rsidDel="00CF4B12">
          <w:rPr>
            <w:lang w:eastAsia="zh-CN"/>
          </w:rPr>
          <w:delText xml:space="preserve"> the </w:delText>
        </w:r>
      </w:del>
      <w:r w:rsidR="006B030B" w:rsidRPr="006B030B">
        <w:rPr>
          <w:lang w:eastAsia="zh-CN"/>
        </w:rPr>
        <w:t>establish</w:t>
      </w:r>
      <w:ins w:id="50" w:author="Jing Yuan" w:date="2017-05-15T22:20:00Z">
        <w:r w:rsidR="00CF4B12">
          <w:rPr>
            <w:lang w:eastAsia="zh-CN"/>
          </w:rPr>
          <w:t xml:space="preserve">ing </w:t>
        </w:r>
      </w:ins>
      <w:del w:id="51" w:author="Jing Yuan" w:date="2017-05-15T22:20:00Z">
        <w:r w:rsidR="006B030B" w:rsidRPr="006B030B" w:rsidDel="00CF4B12">
          <w:rPr>
            <w:lang w:eastAsia="zh-CN"/>
          </w:rPr>
          <w:delText xml:space="preserve">ment of </w:delText>
        </w:r>
      </w:del>
      <w:ins w:id="52" w:author="Jing Yuan" w:date="2017-05-15T22:20:00Z">
        <w:r w:rsidR="00CF4B12">
          <w:rPr>
            <w:lang w:eastAsia="zh-CN"/>
          </w:rPr>
          <w:t xml:space="preserve">a </w:t>
        </w:r>
      </w:ins>
      <w:del w:id="53" w:author="Jing Yuan" w:date="2017-05-15T22:20:00Z">
        <w:r w:rsidR="006B030B" w:rsidRPr="006B030B" w:rsidDel="00CF4B12">
          <w:rPr>
            <w:lang w:eastAsia="zh-CN"/>
          </w:rPr>
          <w:delText xml:space="preserve">students' personal knowledge </w:delText>
        </w:r>
      </w:del>
      <w:r w:rsidR="006B030B" w:rsidRPr="006B030B">
        <w:rPr>
          <w:lang w:eastAsia="zh-CN"/>
        </w:rPr>
        <w:t>system</w:t>
      </w:r>
      <w:r w:rsidR="006B030B">
        <w:rPr>
          <w:lang w:eastAsia="zh-CN"/>
        </w:rPr>
        <w:t xml:space="preserve"> </w:t>
      </w:r>
      <w:ins w:id="54" w:author="Jing Yuan" w:date="2017-05-15T22:21:00Z">
        <w:r w:rsidR="00CF4B12">
          <w:rPr>
            <w:lang w:eastAsia="zh-CN"/>
          </w:rPr>
          <w:t>of knowledge</w:t>
        </w:r>
        <w:r w:rsidR="005A4648">
          <w:rPr>
            <w:lang w:eastAsia="zh-CN"/>
          </w:rPr>
          <w:t xml:space="preserve">, </w:t>
        </w:r>
      </w:ins>
      <w:r w:rsidR="006B030B">
        <w:rPr>
          <w:lang w:eastAsia="zh-CN"/>
        </w:rPr>
        <w:t>and</w:t>
      </w:r>
      <w:ins w:id="55" w:author="Jing Yuan" w:date="2017-05-15T22:21:00Z">
        <w:r w:rsidR="005A4648">
          <w:rPr>
            <w:lang w:eastAsia="zh-CN"/>
          </w:rPr>
          <w:t xml:space="preserve"> further, to</w:t>
        </w:r>
      </w:ins>
      <w:r w:rsidR="006B030B">
        <w:rPr>
          <w:lang w:eastAsia="zh-CN"/>
        </w:rPr>
        <w:t xml:space="preserve"> </w:t>
      </w:r>
      <w:r w:rsidR="006B030B" w:rsidRPr="006B030B">
        <w:rPr>
          <w:lang w:eastAsia="zh-CN"/>
        </w:rPr>
        <w:t>promote</w:t>
      </w:r>
      <w:r w:rsidR="006B030B">
        <w:rPr>
          <w:lang w:eastAsia="zh-CN"/>
        </w:rPr>
        <w:t xml:space="preserve"> </w:t>
      </w:r>
      <w:del w:id="56" w:author="Jing Yuan" w:date="2017-05-15T22:30:00Z">
        <w:r w:rsidR="006B030B" w:rsidDel="00E878CE">
          <w:rPr>
            <w:lang w:eastAsia="zh-CN"/>
          </w:rPr>
          <w:delText xml:space="preserve">their </w:delText>
        </w:r>
      </w:del>
      <w:r w:rsidR="006B030B" w:rsidRPr="006B030B">
        <w:rPr>
          <w:lang w:eastAsia="zh-CN"/>
        </w:rPr>
        <w:t>comprehensive development</w:t>
      </w:r>
      <w:r w:rsidR="00B43424">
        <w:rPr>
          <w:lang w:eastAsia="zh-CN"/>
        </w:rPr>
        <w:t xml:space="preserve">. </w:t>
      </w:r>
      <w:r w:rsidR="00121BA4">
        <w:rPr>
          <w:lang w:eastAsia="zh-CN"/>
        </w:rPr>
        <w:t>Here is an example</w:t>
      </w:r>
      <w:commentRangeStart w:id="57"/>
      <w:r w:rsidR="00121BA4">
        <w:rPr>
          <w:lang w:eastAsia="zh-CN"/>
        </w:rPr>
        <w:t xml:space="preserve">, </w:t>
      </w:r>
      <w:r w:rsidR="00121BA4" w:rsidRPr="00121BA4">
        <w:rPr>
          <w:lang w:eastAsia="zh-CN"/>
        </w:rPr>
        <w:t>Nash</w:t>
      </w:r>
      <w:r w:rsidR="00B055D1">
        <w:rPr>
          <w:lang w:eastAsia="zh-CN"/>
        </w:rPr>
        <w:t>’</w:t>
      </w:r>
      <w:commentRangeEnd w:id="57"/>
      <w:r w:rsidR="00EF64C4">
        <w:rPr>
          <w:rStyle w:val="CommentReference"/>
        </w:rPr>
        <w:commentReference w:id="57"/>
      </w:r>
      <w:r w:rsidR="00B055D1">
        <w:rPr>
          <w:lang w:eastAsia="zh-CN"/>
        </w:rPr>
        <w:t xml:space="preserve">s </w:t>
      </w:r>
      <w:r w:rsidR="00B055D1">
        <w:rPr>
          <w:rFonts w:hint="eastAsia"/>
          <w:lang w:eastAsia="zh-CN"/>
        </w:rPr>
        <w:t xml:space="preserve">achievement on mathematician and economics </w:t>
      </w:r>
      <w:r w:rsidR="00B055D1">
        <w:rPr>
          <w:lang w:eastAsia="zh-CN"/>
        </w:rPr>
        <w:t xml:space="preserve">suggests that </w:t>
      </w:r>
      <w:r w:rsidR="00B055D1" w:rsidRPr="00B055D1">
        <w:rPr>
          <w:lang w:eastAsia="zh-CN"/>
        </w:rPr>
        <w:t>mathematical knowledge is conducive to a deeper understanding of economics.</w:t>
      </w:r>
      <w:r w:rsidR="00B055D1">
        <w:rPr>
          <w:lang w:eastAsia="zh-CN"/>
        </w:rPr>
        <w:t xml:space="preserve"> </w:t>
      </w:r>
      <w:del w:id="58" w:author="Jing Yuan" w:date="2017-05-15T22:09:00Z">
        <w:r w:rsidR="00B055D1" w:rsidRPr="00B055D1" w:rsidDel="008B2461">
          <w:rPr>
            <w:lang w:eastAsia="zh-CN"/>
          </w:rPr>
          <w:delText xml:space="preserve">One key point needing </w:delText>
        </w:r>
      </w:del>
      <w:ins w:id="59" w:author="Jing Yuan" w:date="2017-05-15T22:09:00Z">
        <w:r w:rsidR="008B2461">
          <w:rPr>
            <w:rFonts w:hint="eastAsia"/>
            <w:lang w:eastAsia="zh-CN"/>
          </w:rPr>
          <w:t xml:space="preserve">It is </w:t>
        </w:r>
      </w:ins>
      <w:ins w:id="60" w:author="Jing Yuan" w:date="2017-05-15T22:10:00Z">
        <w:r w:rsidR="0011121A">
          <w:rPr>
            <w:rFonts w:hint="eastAsia"/>
            <w:lang w:eastAsia="zh-CN"/>
          </w:rPr>
          <w:t>em</w:t>
        </w:r>
        <w:r w:rsidR="0011121A">
          <w:rPr>
            <w:lang w:eastAsia="zh-CN"/>
          </w:rPr>
          <w:t xml:space="preserve">phasized </w:t>
        </w:r>
      </w:ins>
      <w:commentRangeStart w:id="61"/>
      <w:r w:rsidR="00B055D1" w:rsidRPr="00B055D1">
        <w:rPr>
          <w:lang w:eastAsia="zh-CN"/>
        </w:rPr>
        <w:t>emphasis</w:t>
      </w:r>
      <w:commentRangeEnd w:id="61"/>
      <w:r w:rsidR="008B2461">
        <w:rPr>
          <w:rStyle w:val="CommentReference"/>
        </w:rPr>
        <w:commentReference w:id="61"/>
      </w:r>
      <w:r w:rsidR="00B055D1" w:rsidRPr="00B055D1">
        <w:rPr>
          <w:lang w:eastAsia="zh-CN"/>
        </w:rPr>
        <w:t xml:space="preserve"> </w:t>
      </w:r>
      <w:del w:id="62" w:author="Jing Yuan" w:date="2017-05-15T22:10:00Z">
        <w:r w:rsidR="00B055D1" w:rsidRPr="00B055D1" w:rsidDel="0011121A">
          <w:rPr>
            <w:lang w:eastAsia="zh-CN"/>
          </w:rPr>
          <w:delText xml:space="preserve">is </w:delText>
        </w:r>
      </w:del>
      <w:r w:rsidR="00B055D1" w:rsidRPr="00B055D1">
        <w:rPr>
          <w:lang w:eastAsia="zh-CN"/>
        </w:rPr>
        <w:t xml:space="preserve">that </w:t>
      </w:r>
      <w:del w:id="63" w:author="Jing Yuan" w:date="2017-05-15T22:11:00Z">
        <w:r w:rsidR="00B055D1" w:rsidRPr="00B055D1" w:rsidDel="0011121A">
          <w:rPr>
            <w:lang w:eastAsia="zh-CN"/>
          </w:rPr>
          <w:delText xml:space="preserve">these </w:delText>
        </w:r>
      </w:del>
      <w:ins w:id="64" w:author="Jing Yuan" w:date="2017-05-15T22:11:00Z">
        <w:r w:rsidR="0011121A" w:rsidRPr="00B055D1">
          <w:rPr>
            <w:lang w:eastAsia="zh-CN"/>
          </w:rPr>
          <w:t xml:space="preserve"> </w:t>
        </w:r>
      </w:ins>
      <w:r w:rsidR="00B055D1" w:rsidRPr="00B055D1">
        <w:rPr>
          <w:lang w:eastAsia="zh-CN"/>
        </w:rPr>
        <w:t>disciplines</w:t>
      </w:r>
      <w:ins w:id="65" w:author="Jing Yuan" w:date="2017-05-15T22:11:00Z">
        <w:r w:rsidR="0011121A">
          <w:rPr>
            <w:lang w:eastAsia="zh-CN"/>
          </w:rPr>
          <w:t xml:space="preserve"> are </w:t>
        </w:r>
      </w:ins>
      <w:ins w:id="66" w:author="Jing Yuan" w:date="2017-05-15T22:22:00Z">
        <w:r w:rsidR="00456BE3">
          <w:rPr>
            <w:lang w:eastAsia="zh-CN"/>
          </w:rPr>
          <w:t xml:space="preserve">not </w:t>
        </w:r>
      </w:ins>
      <w:ins w:id="67" w:author="Jing Yuan" w:date="2017-05-15T22:11:00Z">
        <w:r w:rsidR="0011121A">
          <w:rPr>
            <w:lang w:eastAsia="zh-CN"/>
          </w:rPr>
          <w:t xml:space="preserve">independent but </w:t>
        </w:r>
      </w:ins>
      <w:del w:id="68" w:author="Jing Yuan" w:date="2017-05-15T22:22:00Z">
        <w:r w:rsidR="00B055D1" w:rsidRPr="00B055D1" w:rsidDel="00456BE3">
          <w:rPr>
            <w:lang w:eastAsia="zh-CN"/>
          </w:rPr>
          <w:delText xml:space="preserve"> </w:delText>
        </w:r>
      </w:del>
      <w:del w:id="69" w:author="Jing Yuan" w:date="2017-05-15T22:11:00Z">
        <w:r w:rsidR="00B055D1" w:rsidRPr="00B055D1" w:rsidDel="0011121A">
          <w:rPr>
            <w:lang w:eastAsia="zh-CN"/>
          </w:rPr>
          <w:delText xml:space="preserve">are all </w:delText>
        </w:r>
      </w:del>
      <w:r w:rsidR="00B055D1" w:rsidRPr="00B055D1">
        <w:rPr>
          <w:lang w:eastAsia="zh-CN"/>
        </w:rPr>
        <w:t>inter</w:t>
      </w:r>
      <w:ins w:id="70" w:author="Jing Yuan" w:date="2017-05-15T22:11:00Z">
        <w:r w:rsidR="0011121A">
          <w:rPr>
            <w:lang w:eastAsia="zh-CN"/>
          </w:rPr>
          <w:t>dependent</w:t>
        </w:r>
      </w:ins>
      <w:del w:id="71" w:author="Jing Yuan" w:date="2017-05-15T22:11:00Z">
        <w:r w:rsidR="00B055D1" w:rsidRPr="00B055D1" w:rsidDel="0011121A">
          <w:rPr>
            <w:lang w:eastAsia="zh-CN"/>
          </w:rPr>
          <w:delText>related</w:delText>
        </w:r>
      </w:del>
      <w:r w:rsidR="00B055D1" w:rsidRPr="00B055D1">
        <w:rPr>
          <w:lang w:eastAsia="zh-CN"/>
        </w:rPr>
        <w:t>.</w:t>
      </w:r>
      <w:r w:rsidR="00B055D1">
        <w:rPr>
          <w:lang w:eastAsia="zh-CN"/>
        </w:rPr>
        <w:t xml:space="preserve"> For instance, </w:t>
      </w:r>
      <w:r w:rsidR="00B055D1" w:rsidRPr="00B055D1">
        <w:rPr>
          <w:lang w:eastAsia="zh-CN"/>
        </w:rPr>
        <w:t xml:space="preserve">philosophy </w:t>
      </w:r>
      <w:r w:rsidR="00B055D1">
        <w:rPr>
          <w:lang w:eastAsia="zh-CN"/>
        </w:rPr>
        <w:t xml:space="preserve">is the </w:t>
      </w:r>
      <w:del w:id="72" w:author="Jing Yuan" w:date="2017-05-15T22:23:00Z">
        <w:r w:rsidR="00B055D1" w:rsidDel="003C1236">
          <w:rPr>
            <w:lang w:eastAsia="zh-CN"/>
          </w:rPr>
          <w:delText xml:space="preserve">basis </w:delText>
        </w:r>
      </w:del>
      <w:ins w:id="73" w:author="Jing Yuan" w:date="2017-05-15T22:23:00Z">
        <w:r w:rsidR="003C1236">
          <w:rPr>
            <w:lang w:eastAsia="zh-CN"/>
          </w:rPr>
          <w:t xml:space="preserve">foundation </w:t>
        </w:r>
      </w:ins>
      <w:r w:rsidR="00B055D1">
        <w:rPr>
          <w:lang w:eastAsia="zh-CN"/>
        </w:rPr>
        <w:t>of all disciplines</w:t>
      </w:r>
      <w:ins w:id="74" w:author="Jing Yuan" w:date="2017-05-15T22:23:00Z">
        <w:r w:rsidR="003C1236">
          <w:rPr>
            <w:lang w:eastAsia="zh-CN"/>
          </w:rPr>
          <w:t>.</w:t>
        </w:r>
      </w:ins>
      <w:r w:rsidR="00B055D1">
        <w:rPr>
          <w:lang w:eastAsia="zh-CN"/>
        </w:rPr>
        <w:t xml:space="preserve"> </w:t>
      </w:r>
      <w:ins w:id="75" w:author="Jing Yuan" w:date="2017-05-15T22:23:00Z">
        <w:r w:rsidR="003C1236">
          <w:rPr>
            <w:lang w:eastAsia="zh-CN"/>
          </w:rPr>
          <w:t>A</w:t>
        </w:r>
      </w:ins>
      <w:del w:id="76" w:author="Jing Yuan" w:date="2017-05-15T22:23:00Z">
        <w:r w:rsidR="00B055D1" w:rsidDel="003C1236">
          <w:rPr>
            <w:lang w:eastAsia="zh-CN"/>
          </w:rPr>
          <w:delText>a</w:delText>
        </w:r>
      </w:del>
      <w:r w:rsidR="00B055D1">
        <w:rPr>
          <w:lang w:eastAsia="zh-CN"/>
        </w:rPr>
        <w:t xml:space="preserve">nd </w:t>
      </w:r>
      <w:del w:id="77" w:author="Jing Yuan" w:date="2017-05-15T22:12:00Z">
        <w:r w:rsidR="00B055D1" w:rsidDel="00C465FE">
          <w:rPr>
            <w:lang w:eastAsia="zh-CN"/>
          </w:rPr>
          <w:delText xml:space="preserve">taking some </w:delText>
        </w:r>
      </w:del>
      <w:r w:rsidR="00B055D1" w:rsidRPr="00B055D1">
        <w:rPr>
          <w:lang w:eastAsia="zh-CN"/>
        </w:rPr>
        <w:t>philosoph</w:t>
      </w:r>
      <w:ins w:id="78" w:author="Jing Yuan" w:date="2017-05-15T22:12:00Z">
        <w:r w:rsidR="00C465FE">
          <w:rPr>
            <w:lang w:eastAsia="zh-CN"/>
          </w:rPr>
          <w:t>y trainings</w:t>
        </w:r>
      </w:ins>
      <w:del w:id="79" w:author="Jing Yuan" w:date="2017-05-15T22:12:00Z">
        <w:r w:rsidR="00B055D1" w:rsidRPr="00B055D1" w:rsidDel="00C465FE">
          <w:rPr>
            <w:lang w:eastAsia="zh-CN"/>
          </w:rPr>
          <w:delText>y</w:delText>
        </w:r>
      </w:del>
      <w:r w:rsidR="00B055D1">
        <w:rPr>
          <w:lang w:eastAsia="zh-CN"/>
        </w:rPr>
        <w:t xml:space="preserve"> </w:t>
      </w:r>
      <w:del w:id="80" w:author="Jing Yuan" w:date="2017-05-15T22:12:00Z">
        <w:r w:rsidR="00B055D1" w:rsidDel="00C465FE">
          <w:rPr>
            <w:lang w:eastAsia="zh-CN"/>
          </w:rPr>
          <w:delText>courses could</w:delText>
        </w:r>
      </w:del>
      <w:ins w:id="81" w:author="Jing Yuan" w:date="2017-05-15T22:12:00Z">
        <w:r w:rsidR="0008297B">
          <w:rPr>
            <w:lang w:eastAsia="zh-CN"/>
          </w:rPr>
          <w:t xml:space="preserve">can greatly benefit students in critical </w:t>
        </w:r>
      </w:ins>
      <w:ins w:id="82" w:author="Jing Yuan" w:date="2017-05-15T22:13:00Z">
        <w:r w:rsidR="0008297B">
          <w:rPr>
            <w:lang w:eastAsia="zh-CN"/>
          </w:rPr>
          <w:t>thinking</w:t>
        </w:r>
      </w:ins>
      <w:ins w:id="83" w:author="Jing Yuan" w:date="2017-05-15T22:12:00Z">
        <w:r w:rsidR="0008297B">
          <w:rPr>
            <w:lang w:eastAsia="zh-CN"/>
          </w:rPr>
          <w:t xml:space="preserve"> and problem solving </w:t>
        </w:r>
      </w:ins>
      <w:del w:id="84" w:author="Jing Yuan" w:date="2017-05-15T22:24:00Z">
        <w:r w:rsidR="00B055D1" w:rsidDel="000702C6">
          <w:rPr>
            <w:lang w:eastAsia="zh-CN"/>
          </w:rPr>
          <w:delText xml:space="preserve"> </w:delText>
        </w:r>
      </w:del>
      <w:ins w:id="85" w:author="Jing Yuan" w:date="2017-05-15T22:14:00Z">
        <w:r w:rsidR="00C72197">
          <w:rPr>
            <w:lang w:eastAsia="zh-CN"/>
          </w:rPr>
          <w:t xml:space="preserve">which is the </w:t>
        </w:r>
      </w:ins>
      <w:ins w:id="86" w:author="Jing Yuan" w:date="2017-05-15T22:24:00Z">
        <w:r w:rsidR="003C1236">
          <w:rPr>
            <w:lang w:eastAsia="zh-CN"/>
          </w:rPr>
          <w:t>prerequisite</w:t>
        </w:r>
      </w:ins>
      <w:ins w:id="87" w:author="Jing Yuan" w:date="2017-05-15T22:23:00Z">
        <w:r w:rsidR="003C1236">
          <w:rPr>
            <w:lang w:eastAsia="zh-CN"/>
          </w:rPr>
          <w:t xml:space="preserve"> </w:t>
        </w:r>
      </w:ins>
      <w:ins w:id="88" w:author="Jing Yuan" w:date="2017-05-15T22:14:00Z">
        <w:r w:rsidR="00C72197">
          <w:rPr>
            <w:lang w:eastAsia="zh-CN"/>
          </w:rPr>
          <w:t xml:space="preserve">of every </w:t>
        </w:r>
      </w:ins>
      <w:del w:id="89" w:author="Jing Yuan" w:date="2017-05-15T22:14:00Z">
        <w:r w:rsidR="00B055D1" w:rsidRPr="00B055D1" w:rsidDel="00C72197">
          <w:rPr>
            <w:lang w:eastAsia="zh-CN"/>
          </w:rPr>
          <w:delText xml:space="preserve">deepen </w:delText>
        </w:r>
        <w:r w:rsidR="00B055D1" w:rsidDel="00C72197">
          <w:rPr>
            <w:lang w:eastAsia="zh-CN"/>
          </w:rPr>
          <w:delText xml:space="preserve">the </w:delText>
        </w:r>
        <w:r w:rsidR="00B055D1" w:rsidRPr="00B055D1" w:rsidDel="00C72197">
          <w:rPr>
            <w:lang w:eastAsia="zh-CN"/>
          </w:rPr>
          <w:delText xml:space="preserve">understanding of their own </w:delText>
        </w:r>
      </w:del>
      <w:r w:rsidR="00B055D1" w:rsidRPr="00B055D1">
        <w:rPr>
          <w:lang w:eastAsia="zh-CN"/>
        </w:rPr>
        <w:t>discipline</w:t>
      </w:r>
      <w:del w:id="90" w:author="Jing Yuan" w:date="2017-05-15T22:24:00Z">
        <w:r w:rsidR="00B055D1" w:rsidRPr="00B055D1" w:rsidDel="000702C6">
          <w:rPr>
            <w:lang w:eastAsia="zh-CN"/>
          </w:rPr>
          <w:delText>s</w:delText>
        </w:r>
      </w:del>
      <w:r w:rsidR="00B055D1">
        <w:rPr>
          <w:lang w:eastAsia="zh-CN"/>
        </w:rPr>
        <w:t xml:space="preserve">. </w:t>
      </w:r>
      <w:r w:rsidR="00C47209">
        <w:rPr>
          <w:lang w:eastAsia="zh-CN"/>
        </w:rPr>
        <w:t xml:space="preserve">In sum, </w:t>
      </w:r>
    </w:p>
    <w:p w:rsidR="002F2388" w:rsidRDefault="002F2388">
      <w:pPr>
        <w:rPr>
          <w:rFonts w:hint="eastAsia"/>
          <w:lang w:eastAsia="zh-CN"/>
        </w:rPr>
      </w:pPr>
    </w:p>
    <w:p w:rsidR="00DC622A" w:rsidRDefault="00DC622A">
      <w:pPr>
        <w:rPr>
          <w:ins w:id="91" w:author="Jing Yuan" w:date="2017-05-15T22:24:00Z"/>
          <w:lang w:eastAsia="zh-CN"/>
        </w:rPr>
      </w:pPr>
      <w:r>
        <w:rPr>
          <w:lang w:eastAsia="zh-CN"/>
        </w:rPr>
        <w:t>Nevertheless, b</w:t>
      </w:r>
      <w:r w:rsidRPr="00DC622A">
        <w:rPr>
          <w:lang w:eastAsia="zh-CN"/>
        </w:rPr>
        <w:t xml:space="preserve">ecoming truly educated also requires </w:t>
      </w:r>
      <w:ins w:id="92" w:author="Jing Yuan" w:date="2017-05-15T22:35:00Z">
        <w:r w:rsidR="00F41B5D">
          <w:rPr>
            <w:lang w:eastAsia="zh-CN"/>
          </w:rPr>
          <w:t>great amount of time practice in one</w:t>
        </w:r>
      </w:ins>
      <w:ins w:id="93" w:author="Jing Yuan" w:date="2017-05-15T22:36:00Z">
        <w:r w:rsidR="00F41B5D">
          <w:rPr>
            <w:lang w:eastAsia="zh-CN"/>
          </w:rPr>
          <w:t xml:space="preserve"> field</w:t>
        </w:r>
      </w:ins>
      <w:del w:id="94" w:author="Jing Yuan" w:date="2017-05-15T22:36:00Z">
        <w:r w:rsidRPr="00DC622A" w:rsidDel="00F41B5D">
          <w:rPr>
            <w:lang w:eastAsia="zh-CN"/>
          </w:rPr>
          <w:delText>sufficient mastery of one academic area to permit a student to contribute meaningfully to society later in life</w:delText>
        </w:r>
      </w:del>
      <w:r w:rsidRPr="00DC622A">
        <w:rPr>
          <w:lang w:eastAsia="zh-CN"/>
        </w:rPr>
        <w:t>.</w:t>
      </w:r>
      <w:r>
        <w:rPr>
          <w:lang w:eastAsia="zh-CN"/>
        </w:rPr>
        <w:t xml:space="preserve"> </w:t>
      </w:r>
      <w:ins w:id="95" w:author="Jing Yuan" w:date="2017-05-15T22:33:00Z">
        <w:r w:rsidR="00B47438">
          <w:rPr>
            <w:lang w:eastAsia="zh-CN"/>
          </w:rPr>
          <w:t xml:space="preserve">Time management or allocation is critical for a person to become master in his or her field. </w:t>
        </w:r>
      </w:ins>
      <w:del w:id="96" w:author="Jing Yuan" w:date="2017-05-15T22:36:00Z">
        <w:r w:rsidR="00780F70" w:rsidDel="00DF55ED">
          <w:rPr>
            <w:lang w:eastAsia="zh-CN"/>
          </w:rPr>
          <w:delText>Choosing too much courses outside students’</w:delText>
        </w:r>
        <w:r w:rsidR="00780F70" w:rsidDel="00DF55ED">
          <w:rPr>
            <w:rFonts w:hint="eastAsia"/>
            <w:lang w:eastAsia="zh-CN"/>
          </w:rPr>
          <w:delText xml:space="preserve"> field</w:delText>
        </w:r>
        <w:r w:rsidR="00780F70" w:rsidRPr="00780F70" w:rsidDel="00DF55ED">
          <w:delText xml:space="preserve"> </w:delText>
        </w:r>
        <w:r w:rsidR="00780F70" w:rsidRPr="00780F70" w:rsidDel="00DF55ED">
          <w:rPr>
            <w:lang w:eastAsia="zh-CN"/>
          </w:rPr>
          <w:delText>will inevitably</w:delText>
        </w:r>
        <w:r w:rsidR="00780F70" w:rsidDel="00DF55ED">
          <w:rPr>
            <w:lang w:eastAsia="zh-CN"/>
          </w:rPr>
          <w:delText xml:space="preserve"> reduce their time on their own </w:delText>
        </w:r>
      </w:del>
      <w:del w:id="97" w:author="Jing Yuan" w:date="2017-05-15T22:33:00Z">
        <w:r w:rsidR="00780F70" w:rsidRPr="00780F70" w:rsidDel="00270FF0">
          <w:rPr>
            <w:lang w:eastAsia="zh-CN"/>
          </w:rPr>
          <w:delText xml:space="preserve">professional </w:delText>
        </w:r>
      </w:del>
      <w:del w:id="98" w:author="Jing Yuan" w:date="2017-05-15T22:36:00Z">
        <w:r w:rsidR="00780F70" w:rsidDel="00DF55ED">
          <w:rPr>
            <w:lang w:eastAsia="zh-CN"/>
          </w:rPr>
          <w:delText>major.</w:delText>
        </w:r>
        <w:r w:rsidR="00780F70" w:rsidRPr="00780F70" w:rsidDel="00DF55ED">
          <w:rPr>
            <w:lang w:eastAsia="zh-CN"/>
          </w:rPr>
          <w:delText xml:space="preserve"> </w:delText>
        </w:r>
      </w:del>
      <w:r w:rsidR="00780F70" w:rsidRPr="00780F70">
        <w:rPr>
          <w:lang w:eastAsia="zh-CN"/>
        </w:rPr>
        <w:t>As Malcolm Gladwell said in “Outliers: The Story of Success</w:t>
      </w:r>
      <w:proofErr w:type="gramStart"/>
      <w:r w:rsidR="00780F70" w:rsidRPr="00780F70">
        <w:rPr>
          <w:lang w:eastAsia="zh-CN"/>
        </w:rPr>
        <w:t>”</w:t>
      </w:r>
      <w:ins w:id="99" w:author="Jing Yuan" w:date="2017-05-15T22:34:00Z">
        <w:r w:rsidR="00655DB8">
          <w:rPr>
            <w:lang w:eastAsia="zh-CN"/>
          </w:rPr>
          <w:t xml:space="preserve"> :</w:t>
        </w:r>
        <w:proofErr w:type="gramEnd"/>
        <w:r w:rsidR="00655DB8">
          <w:rPr>
            <w:lang w:eastAsia="zh-CN"/>
          </w:rPr>
          <w:t xml:space="preserve"> </w:t>
        </w:r>
      </w:ins>
      <w:del w:id="100" w:author="Jing Yuan" w:date="2017-05-15T22:34:00Z">
        <w:r w:rsidR="00780F70" w:rsidRPr="00780F70" w:rsidDel="00655DB8">
          <w:rPr>
            <w:lang w:eastAsia="zh-CN"/>
          </w:rPr>
          <w:delText xml:space="preserve">, </w:delText>
        </w:r>
      </w:del>
      <w:r w:rsidR="00780F70" w:rsidRPr="00780F70">
        <w:rPr>
          <w:lang w:eastAsia="zh-CN"/>
        </w:rPr>
        <w:t xml:space="preserve">the key to achieving world-class expertise in any skill, is, to a large extent, a matter of practicing the correct way, for a total of around 10,000 hours. </w:t>
      </w:r>
      <w:commentRangeStart w:id="101"/>
      <w:ins w:id="102" w:author="Jing Yuan" w:date="2017-05-15T22:36:00Z">
        <w:r w:rsidR="00DF55ED">
          <w:rPr>
            <w:lang w:eastAsia="zh-CN"/>
          </w:rPr>
          <w:t>In</w:t>
        </w:r>
      </w:ins>
      <w:commentRangeEnd w:id="101"/>
      <w:ins w:id="103" w:author="Jing Yuan" w:date="2017-05-15T22:38:00Z">
        <w:r w:rsidR="002247B0">
          <w:rPr>
            <w:rStyle w:val="CommentReference"/>
          </w:rPr>
          <w:commentReference w:id="101"/>
        </w:r>
      </w:ins>
      <w:ins w:id="104" w:author="Jing Yuan" w:date="2017-05-15T22:36:00Z">
        <w:r w:rsidR="00DF55ED">
          <w:rPr>
            <w:lang w:eastAsia="zh-CN"/>
          </w:rPr>
          <w:t xml:space="preserve"> the limited four years of </w:t>
        </w:r>
      </w:ins>
      <w:ins w:id="105" w:author="Jing Yuan" w:date="2017-05-15T22:37:00Z">
        <w:r w:rsidR="00DF55ED">
          <w:rPr>
            <w:lang w:eastAsia="zh-CN"/>
          </w:rPr>
          <w:t>undergraduate</w:t>
        </w:r>
      </w:ins>
      <w:ins w:id="106" w:author="Jing Yuan" w:date="2017-05-15T22:36:00Z">
        <w:r w:rsidR="00DF55ED">
          <w:rPr>
            <w:lang w:eastAsia="zh-CN"/>
          </w:rPr>
          <w:t xml:space="preserve"> </w:t>
        </w:r>
      </w:ins>
      <w:ins w:id="107" w:author="Jing Yuan" w:date="2017-05-15T22:37:00Z">
        <w:r w:rsidR="00DF55ED">
          <w:rPr>
            <w:lang w:eastAsia="zh-CN"/>
          </w:rPr>
          <w:t xml:space="preserve">study, if a student </w:t>
        </w:r>
        <w:r w:rsidR="001241FA">
          <w:rPr>
            <w:lang w:eastAsia="zh-CN"/>
          </w:rPr>
          <w:t>register</w:t>
        </w:r>
      </w:ins>
      <w:ins w:id="108" w:author="Jing Yuan" w:date="2017-05-15T22:36:00Z">
        <w:r w:rsidR="00DF55ED">
          <w:rPr>
            <w:lang w:eastAsia="zh-CN"/>
          </w:rPr>
          <w:t xml:space="preserve"> </w:t>
        </w:r>
        <w:r w:rsidR="00DF55ED">
          <w:rPr>
            <w:lang w:eastAsia="zh-CN"/>
          </w:rPr>
          <w:t xml:space="preserve">too </w:t>
        </w:r>
      </w:ins>
      <w:ins w:id="109" w:author="Jing Yuan" w:date="2017-05-15T22:37:00Z">
        <w:r w:rsidR="001241FA">
          <w:rPr>
            <w:lang w:eastAsia="zh-CN"/>
          </w:rPr>
          <w:t>many</w:t>
        </w:r>
      </w:ins>
      <w:ins w:id="110" w:author="Jing Yuan" w:date="2017-05-15T22:36:00Z">
        <w:r w:rsidR="00DF55ED">
          <w:rPr>
            <w:lang w:eastAsia="zh-CN"/>
          </w:rPr>
          <w:t xml:space="preserve"> courses outside </w:t>
        </w:r>
      </w:ins>
      <w:ins w:id="111" w:author="Jing Yuan" w:date="2017-05-15T22:37:00Z">
        <w:r w:rsidR="001241FA">
          <w:rPr>
            <w:lang w:eastAsia="zh-CN"/>
          </w:rPr>
          <w:t>his or her</w:t>
        </w:r>
      </w:ins>
      <w:ins w:id="112" w:author="Jing Yuan" w:date="2017-05-15T22:36:00Z">
        <w:r w:rsidR="00DF55ED">
          <w:rPr>
            <w:rFonts w:hint="eastAsia"/>
            <w:lang w:eastAsia="zh-CN"/>
          </w:rPr>
          <w:t xml:space="preserve"> field</w:t>
        </w:r>
        <w:r w:rsidR="00DF55ED" w:rsidRPr="00780F70">
          <w:t xml:space="preserve"> </w:t>
        </w:r>
        <w:r w:rsidR="00DF55ED" w:rsidRPr="00780F70">
          <w:rPr>
            <w:lang w:eastAsia="zh-CN"/>
          </w:rPr>
          <w:t>will inevitably</w:t>
        </w:r>
        <w:r w:rsidR="00DF55ED">
          <w:rPr>
            <w:lang w:eastAsia="zh-CN"/>
          </w:rPr>
          <w:t xml:space="preserve"> </w:t>
        </w:r>
      </w:ins>
      <w:ins w:id="113" w:author="Jing Yuan" w:date="2017-05-15T22:38:00Z">
        <w:r w:rsidR="001241FA">
          <w:rPr>
            <w:lang w:eastAsia="zh-CN"/>
          </w:rPr>
          <w:t>squeeze</w:t>
        </w:r>
      </w:ins>
      <w:ins w:id="114" w:author="Jing Yuan" w:date="2017-05-15T22:36:00Z">
        <w:r w:rsidR="00DF55ED">
          <w:rPr>
            <w:lang w:eastAsia="zh-CN"/>
          </w:rPr>
          <w:t xml:space="preserve"> time </w:t>
        </w:r>
      </w:ins>
      <w:ins w:id="115" w:author="Jing Yuan" w:date="2017-05-15T22:38:00Z">
        <w:r w:rsidR="001241FA">
          <w:rPr>
            <w:lang w:eastAsia="zh-CN"/>
          </w:rPr>
          <w:t xml:space="preserve">spending </w:t>
        </w:r>
      </w:ins>
      <w:ins w:id="116" w:author="Jing Yuan" w:date="2017-05-15T22:36:00Z">
        <w:r w:rsidR="00DF55ED">
          <w:rPr>
            <w:lang w:eastAsia="zh-CN"/>
          </w:rPr>
          <w:t>on their major.</w:t>
        </w:r>
        <w:r w:rsidR="00DF55ED" w:rsidRPr="00780F70">
          <w:rPr>
            <w:lang w:eastAsia="zh-CN"/>
          </w:rPr>
          <w:t xml:space="preserve"> </w:t>
        </w:r>
      </w:ins>
      <w:ins w:id="117" w:author="Jing Yuan" w:date="2017-05-15T22:40:00Z">
        <w:r w:rsidR="00163990">
          <w:rPr>
            <w:rFonts w:hint="eastAsia"/>
            <w:lang w:eastAsia="zh-CN"/>
          </w:rPr>
          <w:t>Another good</w:t>
        </w:r>
        <w:r w:rsidR="00163990">
          <w:rPr>
            <w:lang w:eastAsia="zh-CN"/>
          </w:rPr>
          <w:t xml:space="preserve"> example is</w:t>
        </w:r>
      </w:ins>
      <w:del w:id="118" w:author="Jing Yuan" w:date="2017-05-15T22:40:00Z">
        <w:r w:rsidR="00780F70" w:rsidRPr="00780F70" w:rsidDel="00163990">
          <w:rPr>
            <w:lang w:eastAsia="zh-CN"/>
          </w:rPr>
          <w:delText>Take</w:delText>
        </w:r>
      </w:del>
      <w:r w:rsidR="00780F70" w:rsidRPr="00780F70">
        <w:rPr>
          <w:lang w:eastAsia="zh-CN"/>
        </w:rPr>
        <w:t xml:space="preserve"> </w:t>
      </w:r>
      <w:ins w:id="119" w:author="Jing Yuan" w:date="2017-05-15T22:25:00Z">
        <w:r w:rsidR="007E4DE4">
          <w:rPr>
            <w:lang w:eastAsia="zh-CN"/>
          </w:rPr>
          <w:t>t</w:t>
        </w:r>
      </w:ins>
      <w:del w:id="120" w:author="Jing Yuan" w:date="2017-05-15T22:25:00Z">
        <w:r w:rsidR="00780F70" w:rsidRPr="00780F70" w:rsidDel="007E4DE4">
          <w:rPr>
            <w:lang w:eastAsia="zh-CN"/>
          </w:rPr>
          <w:delText>T</w:delText>
        </w:r>
      </w:del>
      <w:r w:rsidR="00780F70" w:rsidRPr="00780F70">
        <w:rPr>
          <w:lang w:eastAsia="zh-CN"/>
        </w:rPr>
        <w:t xml:space="preserve">he Beatles' </w:t>
      </w:r>
      <w:ins w:id="121" w:author="Jing Yuan" w:date="2017-05-15T22:40:00Z">
        <w:r w:rsidR="00502E53">
          <w:rPr>
            <w:lang w:eastAsia="zh-CN"/>
          </w:rPr>
          <w:t xml:space="preserve">success owns to their </w:t>
        </w:r>
      </w:ins>
      <w:ins w:id="122" w:author="Jing Yuan" w:date="2017-05-15T22:41:00Z">
        <w:r w:rsidR="00502E53">
          <w:rPr>
            <w:lang w:eastAsia="zh-CN"/>
          </w:rPr>
          <w:t xml:space="preserve">unremitting practice in </w:t>
        </w:r>
        <w:r w:rsidR="00F11253">
          <w:rPr>
            <w:lang w:eastAsia="zh-CN"/>
          </w:rPr>
          <w:t xml:space="preserve">music. </w:t>
        </w:r>
      </w:ins>
      <w:del w:id="123" w:author="Jing Yuan" w:date="2017-05-15T22:40:00Z">
        <w:r w:rsidR="00780F70" w:rsidRPr="00780F70" w:rsidDel="00502E53">
          <w:rPr>
            <w:lang w:eastAsia="zh-CN"/>
          </w:rPr>
          <w:delText xml:space="preserve">musical talents as example, </w:delText>
        </w:r>
      </w:del>
      <w:r w:rsidR="00780F70" w:rsidRPr="00780F70">
        <w:rPr>
          <w:lang w:eastAsia="zh-CN"/>
        </w:rPr>
        <w:t xml:space="preserve">The Beatles performed live in Hamburg, Germany over 1,200 times from 1960 to 1964, </w:t>
      </w:r>
      <w:ins w:id="124" w:author="Jing Yuan" w:date="2017-05-15T22:43:00Z">
        <w:r w:rsidR="00886CE5">
          <w:rPr>
            <w:rFonts w:hint="eastAsia"/>
            <w:lang w:eastAsia="zh-CN"/>
          </w:rPr>
          <w:t>it</w:t>
        </w:r>
        <w:r w:rsidR="00886CE5">
          <w:rPr>
            <w:lang w:eastAsia="zh-CN"/>
          </w:rPr>
          <w:t xml:space="preserve"> was </w:t>
        </w:r>
      </w:ins>
      <w:ins w:id="125" w:author="Jing Yuan" w:date="2017-05-15T22:44:00Z">
        <w:r w:rsidR="00BA6FC8">
          <w:rPr>
            <w:lang w:eastAsia="zh-CN"/>
          </w:rPr>
          <w:t xml:space="preserve">estimated they </w:t>
        </w:r>
      </w:ins>
      <w:commentRangeStart w:id="126"/>
      <w:r w:rsidR="00780F70" w:rsidRPr="00780F70">
        <w:rPr>
          <w:lang w:eastAsia="zh-CN"/>
        </w:rPr>
        <w:t xml:space="preserve">amassing </w:t>
      </w:r>
      <w:commentRangeEnd w:id="126"/>
      <w:r w:rsidR="00F11253">
        <w:rPr>
          <w:rStyle w:val="CommentReference"/>
        </w:rPr>
        <w:commentReference w:id="126"/>
      </w:r>
      <w:del w:id="127" w:author="Jing Yuan" w:date="2017-05-15T22:44:00Z">
        <w:r w:rsidR="00780F70" w:rsidRPr="00780F70" w:rsidDel="00BA6FC8">
          <w:rPr>
            <w:lang w:eastAsia="zh-CN"/>
          </w:rPr>
          <w:delText>more than</w:delText>
        </w:r>
      </w:del>
      <w:proofErr w:type="gramStart"/>
      <w:ins w:id="128" w:author="Jing Yuan" w:date="2017-05-15T22:44:00Z">
        <w:r w:rsidR="00BA6FC8">
          <w:rPr>
            <w:lang w:eastAsia="zh-CN"/>
          </w:rPr>
          <w:t xml:space="preserve">over </w:t>
        </w:r>
      </w:ins>
      <w:r w:rsidR="00780F70" w:rsidRPr="00780F70">
        <w:rPr>
          <w:lang w:eastAsia="zh-CN"/>
        </w:rPr>
        <w:t xml:space="preserve"> 10,000</w:t>
      </w:r>
      <w:proofErr w:type="gramEnd"/>
      <w:r w:rsidR="00780F70" w:rsidRPr="00780F70">
        <w:rPr>
          <w:lang w:eastAsia="zh-CN"/>
        </w:rPr>
        <w:t xml:space="preserve"> hours of playing time, therefore meeting the 10,000-Hour Rule. Gladwell asserts that </w:t>
      </w:r>
      <w:proofErr w:type="gramStart"/>
      <w:r w:rsidR="00780F70" w:rsidRPr="00780F70">
        <w:rPr>
          <w:lang w:eastAsia="zh-CN"/>
        </w:rPr>
        <w:t>all of</w:t>
      </w:r>
      <w:proofErr w:type="gramEnd"/>
      <w:r w:rsidR="00780F70" w:rsidRPr="00780F70">
        <w:rPr>
          <w:lang w:eastAsia="zh-CN"/>
        </w:rPr>
        <w:t xml:space="preserve"> the time The Beatles spent performing shaped their talent. </w:t>
      </w:r>
      <w:del w:id="129" w:author="Jing Yuan" w:date="2017-05-15T22:47:00Z">
        <w:r w:rsidR="00780F70" w:rsidRPr="00780F70" w:rsidDel="006D42DC">
          <w:rPr>
            <w:lang w:eastAsia="zh-CN"/>
          </w:rPr>
          <w:delText xml:space="preserve">Exhort </w:delText>
        </w:r>
      </w:del>
      <w:ins w:id="130" w:author="Jing Yuan" w:date="2017-05-15T22:47:00Z">
        <w:r w:rsidR="006D42DC">
          <w:rPr>
            <w:lang w:eastAsia="zh-CN"/>
          </w:rPr>
          <w:t>By suggesting</w:t>
        </w:r>
        <w:r w:rsidR="006D42DC" w:rsidRPr="00780F70">
          <w:rPr>
            <w:lang w:eastAsia="zh-CN"/>
          </w:rPr>
          <w:t xml:space="preserve"> </w:t>
        </w:r>
      </w:ins>
      <w:r w:rsidR="00780F70" w:rsidRPr="00780F70">
        <w:rPr>
          <w:lang w:eastAsia="zh-CN"/>
        </w:rPr>
        <w:t xml:space="preserve">students </w:t>
      </w:r>
      <w:ins w:id="131" w:author="Jing Yuan" w:date="2017-05-15T22:47:00Z">
        <w:r w:rsidR="00192FB6">
          <w:rPr>
            <w:lang w:eastAsia="zh-CN"/>
          </w:rPr>
          <w:t>scatter their attention</w:t>
        </w:r>
      </w:ins>
      <w:ins w:id="132" w:author="Jing Yuan" w:date="2017-05-15T22:48:00Z">
        <w:r w:rsidR="00192FB6">
          <w:rPr>
            <w:lang w:eastAsia="zh-CN"/>
          </w:rPr>
          <w:t xml:space="preserve"> is not helpful to </w:t>
        </w:r>
        <w:r w:rsidR="0016036E">
          <w:rPr>
            <w:lang w:eastAsia="zh-CN"/>
          </w:rPr>
          <w:t xml:space="preserve">time management. </w:t>
        </w:r>
      </w:ins>
      <w:del w:id="133" w:author="Jing Yuan" w:date="2017-05-15T22:48:00Z">
        <w:r w:rsidR="00780F70" w:rsidRPr="00780F70" w:rsidDel="00192FB6">
          <w:rPr>
            <w:lang w:eastAsia="zh-CN"/>
          </w:rPr>
          <w:delText xml:space="preserve">to </w:delText>
        </w:r>
        <w:r w:rsidR="00780F70" w:rsidDel="00192FB6">
          <w:rPr>
            <w:lang w:eastAsia="zh-CN"/>
          </w:rPr>
          <w:delText>take</w:delText>
        </w:r>
        <w:r w:rsidR="00780F70" w:rsidRPr="00780F70" w:rsidDel="00192FB6">
          <w:rPr>
            <w:lang w:eastAsia="zh-CN"/>
          </w:rPr>
          <w:delText xml:space="preserve"> </w:delText>
        </w:r>
        <w:r w:rsidR="00780F70" w:rsidDel="00192FB6">
          <w:rPr>
            <w:lang w:eastAsia="zh-CN"/>
          </w:rPr>
          <w:delText>too much courses</w:delText>
        </w:r>
        <w:r w:rsidR="00780F70" w:rsidRPr="00780F70" w:rsidDel="00192FB6">
          <w:rPr>
            <w:lang w:eastAsia="zh-CN"/>
          </w:rPr>
          <w:delText xml:space="preserve"> </w:delText>
        </w:r>
        <w:r w:rsidR="00780F70" w:rsidDel="00192FB6">
          <w:rPr>
            <w:lang w:eastAsia="zh-CN"/>
          </w:rPr>
          <w:delText>might not be beneficial</w:delText>
        </w:r>
        <w:r w:rsidR="00780F70" w:rsidRPr="00780F70" w:rsidDel="00192FB6">
          <w:rPr>
            <w:lang w:eastAsia="zh-CN"/>
          </w:rPr>
          <w:delText xml:space="preserve"> to </w:delText>
        </w:r>
      </w:del>
      <w:del w:id="134" w:author="Jing Yuan" w:date="2017-05-15T22:46:00Z">
        <w:r w:rsidR="00780F70" w:rsidRPr="00780F70" w:rsidDel="0099505B">
          <w:rPr>
            <w:lang w:eastAsia="zh-CN"/>
          </w:rPr>
          <w:delText xml:space="preserve">seize their time and </w:delText>
        </w:r>
      </w:del>
      <w:del w:id="135" w:author="Jing Yuan" w:date="2017-05-15T22:48:00Z">
        <w:r w:rsidR="00780F70" w:rsidRPr="00780F70" w:rsidDel="00192FB6">
          <w:rPr>
            <w:lang w:eastAsia="zh-CN"/>
          </w:rPr>
          <w:delText>focus on their area of expertise</w:delText>
        </w:r>
        <w:r w:rsidR="00780F70" w:rsidRPr="00780F70" w:rsidDel="0016036E">
          <w:rPr>
            <w:lang w:eastAsia="zh-CN"/>
          </w:rPr>
          <w:delText>.</w:delText>
        </w:r>
      </w:del>
    </w:p>
    <w:p w:rsidR="000702C6" w:rsidRDefault="000702C6">
      <w:pPr>
        <w:rPr>
          <w:lang w:eastAsia="zh-CN"/>
        </w:rPr>
      </w:pPr>
    </w:p>
    <w:p w:rsidR="00780F70" w:rsidRPr="008F41E4" w:rsidRDefault="00780F70" w:rsidP="00780F70">
      <w:pPr>
        <w:rPr>
          <w:lang w:eastAsia="zh-CN"/>
        </w:rPr>
      </w:pPr>
      <w:r>
        <w:rPr>
          <w:lang w:eastAsia="zh-CN"/>
        </w:rPr>
        <w:t xml:space="preserve">Furthermore, even if there are </w:t>
      </w:r>
      <w:del w:id="136" w:author="Jing Yuan" w:date="2017-05-15T22:49:00Z">
        <w:r w:rsidDel="0016036E">
          <w:rPr>
            <w:lang w:eastAsia="zh-CN"/>
          </w:rPr>
          <w:delText>some advantages</w:delText>
        </w:r>
      </w:del>
      <w:ins w:id="137" w:author="Jing Yuan" w:date="2017-05-15T22:49:00Z">
        <w:r w:rsidR="0016036E">
          <w:rPr>
            <w:lang w:eastAsia="zh-CN"/>
          </w:rPr>
          <w:t>benefits</w:t>
        </w:r>
      </w:ins>
      <w:r>
        <w:rPr>
          <w:lang w:eastAsia="zh-CN"/>
        </w:rPr>
        <w:t xml:space="preserve"> in </w:t>
      </w:r>
      <w:ins w:id="138" w:author="Jing Yuan" w:date="2017-05-15T22:49:00Z">
        <w:r w:rsidR="0016036E">
          <w:rPr>
            <w:lang w:eastAsia="zh-CN"/>
          </w:rPr>
          <w:t xml:space="preserve">taking </w:t>
        </w:r>
      </w:ins>
      <w:del w:id="139" w:author="Jing Yuan" w:date="2017-05-15T22:49:00Z">
        <w:r w:rsidDel="0016036E">
          <w:rPr>
            <w:lang w:eastAsia="zh-CN"/>
          </w:rPr>
          <w:delText xml:space="preserve">those </w:delText>
        </w:r>
      </w:del>
      <w:r w:rsidRPr="00780F70">
        <w:rPr>
          <w:lang w:eastAsia="zh-CN"/>
        </w:rPr>
        <w:t>unrelated</w:t>
      </w:r>
      <w:r>
        <w:rPr>
          <w:lang w:eastAsia="zh-CN"/>
        </w:rPr>
        <w:t xml:space="preserve"> courses, they still could not coerce them to do what they might not interest </w:t>
      </w:r>
      <w:commentRangeStart w:id="140"/>
      <w:r>
        <w:rPr>
          <w:lang w:eastAsia="zh-CN"/>
        </w:rPr>
        <w:t>in</w:t>
      </w:r>
      <w:commentRangeEnd w:id="140"/>
      <w:r w:rsidR="001F25F5">
        <w:rPr>
          <w:rStyle w:val="CommentReference"/>
        </w:rPr>
        <w:commentReference w:id="140"/>
      </w:r>
      <w:r>
        <w:rPr>
          <w:lang w:eastAsia="zh-CN"/>
        </w:rPr>
        <w:t>. E</w:t>
      </w:r>
      <w:r w:rsidRPr="00F76830">
        <w:rPr>
          <w:lang w:eastAsia="zh-CN"/>
        </w:rPr>
        <w:t>mpirical evidence suggests that young people are more likely to succeed in a career that interests them.</w:t>
      </w:r>
      <w:r>
        <w:rPr>
          <w:lang w:eastAsia="zh-CN"/>
        </w:rPr>
        <w:t xml:space="preserve"> As Albert Einstein once </w:t>
      </w:r>
      <w:r>
        <w:rPr>
          <w:lang w:eastAsia="zh-CN"/>
        </w:rPr>
        <w:lastRenderedPageBreak/>
        <w:t>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Pr>
          <w:rStyle w:val="CommentReference"/>
        </w:rPr>
        <w:commentReference w:id="141"/>
      </w:r>
      <w:r>
        <w:rPr>
          <w:lang w:eastAsia="zh-CN"/>
        </w:rPr>
        <w:t xml:space="preserve">He </w:t>
      </w:r>
      <w:r w:rsidRPr="0094721F">
        <w:rPr>
          <w:lang w:eastAsia="zh-CN"/>
        </w:rPr>
        <w:t xml:space="preserve">was fascinated by </w:t>
      </w:r>
      <w:r>
        <w:rPr>
          <w:rFonts w:hint="eastAsia"/>
          <w:lang w:eastAsia="zh-CN"/>
        </w:rPr>
        <w:t>progr</w:t>
      </w:r>
      <w:r>
        <w:rPr>
          <w:lang w:eastAsia="zh-CN"/>
        </w:rPr>
        <w:t xml:space="preserve">amming since his childhood.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 xml:space="preserve">did not </w:t>
      </w:r>
      <w:r>
        <w:rPr>
          <w:lang w:eastAsia="zh-CN"/>
        </w:rPr>
        <w:t xml:space="preserve">take courses to just meet credits requirement. Instead, he </w:t>
      </w:r>
      <w:r w:rsidRPr="0094721F">
        <w:rPr>
          <w:lang w:eastAsia="zh-CN"/>
        </w:rPr>
        <w:t xml:space="preserve">spent </w:t>
      </w:r>
      <w:r>
        <w:rPr>
          <w:lang w:eastAsia="zh-CN"/>
        </w:rPr>
        <w:t xml:space="preserve">days and nights soaking himself in the university’s lab and playing with </w:t>
      </w:r>
      <w:r w:rsidRPr="0094721F">
        <w:rPr>
          <w:lang w:eastAsia="zh-CN"/>
        </w:rPr>
        <w:t>computers</w:t>
      </w:r>
      <w:r>
        <w:rPr>
          <w:lang w:eastAsia="zh-CN"/>
        </w:rPr>
        <w:t xml:space="preserve">, continuing his exploring on the things interest him.  Eventually, </w:t>
      </w:r>
      <w:r w:rsidRPr="0094721F">
        <w:rPr>
          <w:lang w:eastAsia="zh-CN"/>
        </w:rPr>
        <w:t xml:space="preserve">he </w:t>
      </w:r>
      <w:r>
        <w:rPr>
          <w:lang w:eastAsia="zh-CN"/>
        </w:rPr>
        <w:t xml:space="preserve">quitted school to pursuing his dream, </w:t>
      </w:r>
      <w:r w:rsidRPr="0094721F">
        <w:rPr>
          <w:lang w:eastAsia="zh-CN"/>
        </w:rPr>
        <w:t>start</w:t>
      </w:r>
      <w:r>
        <w:rPr>
          <w:lang w:eastAsia="zh-CN"/>
        </w:rPr>
        <w:t>ing</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Following one’s own interest, Bill Gates found his career, far more than a job. In conclusion, college students should persist on their interests.</w:t>
      </w:r>
    </w:p>
    <w:p w:rsidR="00780F70" w:rsidRDefault="00780F70">
      <w:pPr>
        <w:rPr>
          <w:lang w:eastAsia="zh-CN"/>
        </w:rPr>
      </w:pPr>
    </w:p>
    <w:p w:rsidR="00062CCE" w:rsidRDefault="008B236C" w:rsidP="00062CCE">
      <w:pPr>
        <w:pStyle w:val="ListParagraph"/>
        <w:numPr>
          <w:ilvl w:val="0"/>
          <w:numId w:val="1"/>
        </w:numPr>
        <w:rPr>
          <w:lang w:eastAsia="zh-CN"/>
        </w:rPr>
      </w:pPr>
      <w:r>
        <w:rPr>
          <w:lang w:eastAsia="zh-CN"/>
        </w:rPr>
        <w:t>相反观点，学校劝说这些学生选多样的课程，</w:t>
      </w:r>
      <w:r>
        <w:rPr>
          <w:rFonts w:hint="eastAsia"/>
          <w:lang w:eastAsia="zh-CN"/>
        </w:rPr>
        <w:t>有利于</w:t>
      </w:r>
      <w:r>
        <w:rPr>
          <w:lang w:eastAsia="zh-CN"/>
        </w:rPr>
        <w:t>学生个人知识体系的建立，</w:t>
      </w:r>
      <w:r w:rsidR="00D82081" w:rsidRPr="00D82081">
        <w:rPr>
          <w:rFonts w:hint="eastAsia"/>
          <w:lang w:eastAsia="zh-CN"/>
        </w:rPr>
        <w:t>促进人的全面发展</w:t>
      </w:r>
      <w:r w:rsidR="00D82081" w:rsidRPr="00D82081">
        <w:rPr>
          <w:rFonts w:hint="eastAsia"/>
          <w:lang w:eastAsia="zh-CN"/>
        </w:rPr>
        <w:t>(integrated development)</w:t>
      </w:r>
      <w:r w:rsidR="00D82081">
        <w:rPr>
          <w:lang w:eastAsia="zh-CN"/>
        </w:rPr>
        <w:t>，</w:t>
      </w:r>
      <w:r>
        <w:rPr>
          <w:rFonts w:hint="eastAsia"/>
          <w:lang w:eastAsia="zh-CN"/>
        </w:rPr>
        <w:t>帮助</w:t>
      </w:r>
      <w:r>
        <w:rPr>
          <w:lang w:eastAsia="zh-CN"/>
        </w:rPr>
        <w:t>他们在社会上更好</w:t>
      </w:r>
      <w:r>
        <w:rPr>
          <w:rFonts w:hint="eastAsia"/>
          <w:lang w:eastAsia="zh-CN"/>
        </w:rPr>
        <w:t>立足</w:t>
      </w:r>
      <w:r w:rsidR="00062CCE">
        <w:rPr>
          <w:lang w:eastAsia="zh-CN"/>
        </w:rPr>
        <w:t>。</w:t>
      </w:r>
      <w:r w:rsidR="00062CCE">
        <w:rPr>
          <w:rFonts w:hint="eastAsia"/>
          <w:lang w:eastAsia="zh-CN"/>
        </w:rPr>
        <w:t>比如</w:t>
      </w:r>
      <w:r w:rsidR="00062CCE">
        <w:rPr>
          <w:lang w:eastAsia="zh-CN"/>
        </w:rPr>
        <w:t>文学类</w:t>
      </w:r>
      <w:r w:rsidR="00062CCE">
        <w:rPr>
          <w:rFonts w:hint="eastAsia"/>
          <w:lang w:eastAsia="zh-CN"/>
        </w:rPr>
        <w:t>的课程</w:t>
      </w:r>
      <w:r w:rsidR="00062CCE" w:rsidRPr="004712B9">
        <w:rPr>
          <w:rFonts w:hint="eastAsia"/>
          <w:lang w:eastAsia="zh-CN"/>
        </w:rPr>
        <w:t>对于健全人格</w:t>
      </w:r>
      <w:r w:rsidR="00062CCE" w:rsidRPr="004712B9">
        <w:rPr>
          <w:rFonts w:hint="eastAsia"/>
          <w:lang w:eastAsia="zh-CN"/>
        </w:rPr>
        <w:t>(personality)</w:t>
      </w:r>
      <w:r w:rsidR="00062CCE" w:rsidRPr="004712B9">
        <w:rPr>
          <w:rFonts w:hint="eastAsia"/>
          <w:lang w:eastAsia="zh-CN"/>
        </w:rPr>
        <w:t>很重要</w:t>
      </w:r>
      <w:r w:rsidR="00062CCE">
        <w:rPr>
          <w:rFonts w:hint="eastAsia"/>
          <w:lang w:eastAsia="zh-CN"/>
        </w:rPr>
        <w:t>。</w:t>
      </w:r>
      <w:r w:rsidR="00062CCE" w:rsidRPr="004712B9">
        <w:rPr>
          <w:rFonts w:hint="eastAsia"/>
          <w:lang w:eastAsia="zh-CN"/>
        </w:rPr>
        <w:t>莎士比亚是文艺复兴时期的文学</w:t>
      </w:r>
      <w:r w:rsidR="00062CCE" w:rsidRPr="004712B9">
        <w:rPr>
          <w:rFonts w:hint="eastAsia"/>
          <w:lang w:eastAsia="zh-CN"/>
        </w:rPr>
        <w:t xml:space="preserve"> </w:t>
      </w:r>
      <w:r w:rsidR="00062CCE" w:rsidRPr="004712B9">
        <w:rPr>
          <w:rFonts w:hint="eastAsia"/>
          <w:lang w:eastAsia="zh-CN"/>
        </w:rPr>
        <w:t>巨匠</w:t>
      </w:r>
      <w:r w:rsidR="00062CCE">
        <w:rPr>
          <w:lang w:eastAsia="zh-CN"/>
        </w:rPr>
        <w:t>，</w:t>
      </w:r>
      <w:r w:rsidR="00062CCE">
        <w:rPr>
          <w:rFonts w:hint="eastAsia"/>
          <w:lang w:eastAsia="zh-CN"/>
        </w:rPr>
        <w:t>通过</w:t>
      </w:r>
      <w:r w:rsidR="00062CCE">
        <w:rPr>
          <w:lang w:eastAsia="zh-CN"/>
        </w:rPr>
        <w:t>阅读他的作品，</w:t>
      </w:r>
      <w:r w:rsidR="00062CCE">
        <w:rPr>
          <w:rFonts w:hint="eastAsia"/>
          <w:lang w:eastAsia="zh-CN"/>
        </w:rPr>
        <w:t>我们</w:t>
      </w:r>
      <w:r w:rsidR="00062CCE">
        <w:rPr>
          <w:lang w:eastAsia="zh-CN"/>
        </w:rPr>
        <w:t>可以从中学习到</w:t>
      </w:r>
      <w:r w:rsidR="00062CCE" w:rsidRPr="004712B9">
        <w:rPr>
          <w:rFonts w:hint="eastAsia"/>
          <w:lang w:eastAsia="zh-CN"/>
        </w:rPr>
        <w:t>人性的美好</w:t>
      </w:r>
      <w:r w:rsidR="00062CCE">
        <w:rPr>
          <w:lang w:eastAsia="zh-CN"/>
        </w:rPr>
        <w:t>。</w:t>
      </w:r>
      <w:r w:rsidR="00062CCE" w:rsidRPr="004712B9">
        <w:rPr>
          <w:rFonts w:hint="eastAsia"/>
          <w:lang w:eastAsia="zh-CN"/>
        </w:rPr>
        <w:t>对于爱情</w:t>
      </w:r>
      <w:r w:rsidR="00062CCE">
        <w:rPr>
          <w:lang w:eastAsia="zh-CN"/>
        </w:rPr>
        <w:t>，</w:t>
      </w:r>
      <w:r w:rsidR="00062CCE" w:rsidRPr="004712B9">
        <w:rPr>
          <w:rFonts w:hint="eastAsia"/>
          <w:lang w:eastAsia="zh-CN"/>
        </w:rPr>
        <w:t>罗密欧与朱丽叶之间生</w:t>
      </w:r>
      <w:r w:rsidR="00062CCE" w:rsidRPr="004712B9">
        <w:rPr>
          <w:rFonts w:hint="eastAsia"/>
          <w:lang w:eastAsia="zh-CN"/>
        </w:rPr>
        <w:t xml:space="preserve"> </w:t>
      </w:r>
      <w:r w:rsidR="00062CCE" w:rsidRPr="004712B9">
        <w:rPr>
          <w:rFonts w:hint="eastAsia"/>
          <w:lang w:eastAsia="zh-CN"/>
        </w:rPr>
        <w:t>死相随的爱情悲剧令人刻骨铭心</w:t>
      </w:r>
      <w:r w:rsidR="00062CCE">
        <w:rPr>
          <w:lang w:eastAsia="zh-CN"/>
        </w:rPr>
        <w:t>；</w:t>
      </w:r>
      <w:r w:rsidR="00062CCE" w:rsidRPr="004712B9">
        <w:rPr>
          <w:rFonts w:hint="eastAsia"/>
          <w:lang w:eastAsia="zh-CN"/>
        </w:rPr>
        <w:t>对于亲情</w:t>
      </w:r>
      <w:r w:rsidR="00062CCE">
        <w:rPr>
          <w:lang w:eastAsia="zh-CN"/>
        </w:rPr>
        <w:t>，</w:t>
      </w:r>
      <w:r w:rsidR="00062CCE" w:rsidRPr="004712B9">
        <w:rPr>
          <w:rFonts w:hint="eastAsia"/>
          <w:lang w:eastAsia="zh-CN"/>
        </w:rPr>
        <w:t>哈姆雷特</w:t>
      </w:r>
      <w:r w:rsidR="00062CCE" w:rsidRPr="004712B9">
        <w:rPr>
          <w:lang w:eastAsia="zh-CN"/>
        </w:rPr>
        <w:t xml:space="preserve"> </w:t>
      </w:r>
      <w:r w:rsidR="00062CCE" w:rsidRPr="004712B9">
        <w:rPr>
          <w:rFonts w:hint="eastAsia"/>
          <w:lang w:eastAsia="zh-CN"/>
        </w:rPr>
        <w:t>中哈姆雷特失去父亲之后的悲痛</w:t>
      </w:r>
      <w:r w:rsidR="00062CCE">
        <w:rPr>
          <w:lang w:eastAsia="zh-CN"/>
        </w:rPr>
        <w:t>；</w:t>
      </w:r>
      <w:r w:rsidR="00062CCE" w:rsidRPr="004712B9">
        <w:rPr>
          <w:rFonts w:hint="eastAsia"/>
          <w:lang w:eastAsia="zh-CN"/>
        </w:rPr>
        <w:t>对于友情</w:t>
      </w:r>
      <w:r w:rsidR="00062CCE">
        <w:rPr>
          <w:lang w:eastAsia="zh-CN"/>
        </w:rPr>
        <w:t>，</w:t>
      </w:r>
      <w:r w:rsidR="00062CCE" w:rsidRPr="004712B9">
        <w:rPr>
          <w:rFonts w:hint="eastAsia"/>
          <w:lang w:eastAsia="zh-CN"/>
        </w:rPr>
        <w:t>威尼斯商人中安东尼奥与巴萨尼奥之间患难与共的友谊。</w:t>
      </w:r>
      <w:r w:rsidR="00062CCE">
        <w:rPr>
          <w:lang w:eastAsia="zh-CN"/>
        </w:rPr>
        <w:t>当然我们也能从中读到人性的弱点，</w:t>
      </w:r>
      <w:r w:rsidR="00062CCE">
        <w:rPr>
          <w:rFonts w:hint="eastAsia"/>
          <w:lang w:eastAsia="zh-CN"/>
        </w:rPr>
        <w:t>放大</w:t>
      </w:r>
      <w:r w:rsidR="00062CCE">
        <w:rPr>
          <w:lang w:eastAsia="zh-CN"/>
        </w:rPr>
        <w:t>这些丑恶，</w:t>
      </w:r>
      <w:r w:rsidR="00062CCE">
        <w:rPr>
          <w:rFonts w:hint="eastAsia"/>
          <w:lang w:eastAsia="zh-CN"/>
        </w:rPr>
        <w:t>是</w:t>
      </w:r>
      <w:r w:rsidR="00062CCE" w:rsidRPr="004712B9">
        <w:rPr>
          <w:rFonts w:hint="eastAsia"/>
          <w:lang w:eastAsia="zh-CN"/>
        </w:rPr>
        <w:t>为了寻求疗救的药方</w:t>
      </w:r>
      <w:r w:rsidR="00062CCE">
        <w:rPr>
          <w:rFonts w:hint="eastAsia"/>
          <w:lang w:eastAsia="zh-CN"/>
        </w:rPr>
        <w:t xml:space="preserve"> </w:t>
      </w:r>
      <w:r w:rsidR="00062CCE">
        <w:rPr>
          <w:rFonts w:hint="eastAsia"/>
          <w:lang w:eastAsia="zh-CN"/>
        </w:rPr>
        <w:t>，</w:t>
      </w:r>
      <w:r w:rsidR="00062CCE" w:rsidRPr="004712B9">
        <w:rPr>
          <w:rFonts w:hint="eastAsia"/>
          <w:lang w:eastAsia="zh-CN"/>
        </w:rPr>
        <w:t>呼唤人性的复苏。</w:t>
      </w:r>
    </w:p>
    <w:p w:rsidR="00062CCE" w:rsidRDefault="00062CCE" w:rsidP="00062CCE">
      <w:pPr>
        <w:pStyle w:val="ListParagraph"/>
        <w:numPr>
          <w:ilvl w:val="0"/>
          <w:numId w:val="1"/>
        </w:numPr>
        <w:rPr>
          <w:lang w:eastAsia="zh-CN"/>
        </w:rPr>
      </w:pPr>
      <w:r>
        <w:rPr>
          <w:lang w:eastAsia="zh-CN"/>
        </w:rPr>
        <w:t>但是学</w:t>
      </w:r>
      <w:r>
        <w:rPr>
          <w:rFonts w:hint="eastAsia"/>
          <w:lang w:eastAsia="zh-CN"/>
        </w:rPr>
        <w:t>生也</w:t>
      </w:r>
      <w:r>
        <w:rPr>
          <w:lang w:eastAsia="zh-CN"/>
        </w:rPr>
        <w:t>不一定</w:t>
      </w:r>
      <w:r>
        <w:rPr>
          <w:rFonts w:hint="eastAsia"/>
          <w:lang w:eastAsia="zh-CN"/>
        </w:rPr>
        <w:t>感</w:t>
      </w:r>
      <w:r>
        <w:rPr>
          <w:lang w:eastAsia="zh-CN"/>
        </w:rPr>
        <w:t>兴趣</w:t>
      </w:r>
      <w:r>
        <w:rPr>
          <w:rFonts w:hint="eastAsia"/>
          <w:lang w:eastAsia="zh-CN"/>
        </w:rPr>
        <w:t>其他</w:t>
      </w:r>
      <w:r>
        <w:rPr>
          <w:lang w:eastAsia="zh-CN"/>
        </w:rPr>
        <w:t>领域课程，</w:t>
      </w:r>
      <w:r>
        <w:rPr>
          <w:rFonts w:hint="eastAsia"/>
          <w:lang w:eastAsia="zh-CN"/>
        </w:rPr>
        <w:t>应该</w:t>
      </w:r>
      <w:r>
        <w:rPr>
          <w:lang w:eastAsia="zh-CN"/>
        </w:rPr>
        <w:t>尊重学生的意愿</w:t>
      </w:r>
      <w:r w:rsidRPr="00C46CDE">
        <w:rPr>
          <w:lang w:eastAsia="zh-CN"/>
        </w:rPr>
        <w:t xml:space="preserve">, </w:t>
      </w:r>
      <w:r>
        <w:rPr>
          <w:lang w:eastAsia="zh-CN"/>
        </w:rPr>
        <w:t>应该</w:t>
      </w:r>
      <w:r>
        <w:rPr>
          <w:rFonts w:hint="eastAsia"/>
          <w:lang w:eastAsia="zh-CN"/>
        </w:rPr>
        <w:t>尊重</w:t>
      </w:r>
      <w:r>
        <w:rPr>
          <w:lang w:eastAsia="zh-CN"/>
        </w:rPr>
        <w:t>学生的兴趣，</w:t>
      </w:r>
      <w:r>
        <w:rPr>
          <w:rFonts w:hint="eastAsia"/>
          <w:lang w:eastAsia="zh-CN"/>
        </w:rPr>
        <w:t>让</w:t>
      </w:r>
      <w:r>
        <w:rPr>
          <w:lang w:eastAsia="zh-CN"/>
        </w:rPr>
        <w:t>他们选择适合自己</w:t>
      </w:r>
      <w:r>
        <w:rPr>
          <w:rFonts w:hint="eastAsia"/>
          <w:lang w:eastAsia="zh-CN"/>
        </w:rPr>
        <w:t>兴趣</w:t>
      </w:r>
      <w:r>
        <w:rPr>
          <w:lang w:eastAsia="zh-CN"/>
        </w:rPr>
        <w:t>发展的课程</w:t>
      </w:r>
      <w:r w:rsidRPr="00C46CDE">
        <w:rPr>
          <w:lang w:eastAsia="zh-CN"/>
        </w:rPr>
        <w:t>.</w:t>
      </w:r>
    </w:p>
    <w:p w:rsidR="00576859" w:rsidRDefault="00062CCE" w:rsidP="00040F30">
      <w:pPr>
        <w:pStyle w:val="ListParagraph"/>
        <w:numPr>
          <w:ilvl w:val="0"/>
          <w:numId w:val="1"/>
        </w:numPr>
        <w:rPr>
          <w:lang w:eastAsia="zh-CN"/>
        </w:rPr>
      </w:pPr>
      <w:r>
        <w:rPr>
          <w:rFonts w:hint="eastAsia"/>
          <w:lang w:eastAsia="zh-CN"/>
        </w:rPr>
        <w:t>进一步</w:t>
      </w:r>
      <w:r>
        <w:rPr>
          <w:lang w:eastAsia="zh-CN"/>
        </w:rPr>
        <w:t>讲，学生在学校的时间有限，他们选择接受高等教育的目的是为了提高专业知识。</w:t>
      </w:r>
      <w:r>
        <w:rPr>
          <w:rFonts w:hint="eastAsia"/>
          <w:lang w:eastAsia="zh-CN"/>
        </w:rPr>
        <w:t>学习很多其他课程必然会导致花在专业课</w:t>
      </w:r>
      <w:r>
        <w:rPr>
          <w:rFonts w:hint="eastAsia"/>
          <w:lang w:eastAsia="zh-CN"/>
        </w:rPr>
        <w:t xml:space="preserve"> </w:t>
      </w:r>
      <w:r>
        <w:rPr>
          <w:rFonts w:hint="eastAsia"/>
          <w:lang w:eastAsia="zh-CN"/>
        </w:rPr>
        <w:t>上的时间减少，导致专业知识不牢固。毕竟社会需要对某方面有专长的人，这也是高校</w:t>
      </w:r>
      <w:r>
        <w:rPr>
          <w:rFonts w:hint="eastAsia"/>
          <w:lang w:eastAsia="zh-CN"/>
        </w:rPr>
        <w:t xml:space="preserve"> </w:t>
      </w:r>
      <w:r>
        <w:rPr>
          <w:rFonts w:hint="eastAsia"/>
          <w:lang w:eastAsia="zh-CN"/>
        </w:rPr>
        <w:t>设置</w:t>
      </w:r>
      <w:r>
        <w:rPr>
          <w:rFonts w:hint="eastAsia"/>
          <w:lang w:eastAsia="zh-CN"/>
        </w:rPr>
        <w:t xml:space="preserve"> major </w:t>
      </w:r>
      <w:r>
        <w:rPr>
          <w:rFonts w:hint="eastAsia"/>
          <w:lang w:eastAsia="zh-CN"/>
        </w:rPr>
        <w:t>的目的所在，浅尝辄止</w:t>
      </w:r>
      <w:r>
        <w:rPr>
          <w:rFonts w:hint="eastAsia"/>
          <w:lang w:eastAsia="zh-CN"/>
        </w:rPr>
        <w:t>(smattering)</w:t>
      </w:r>
      <w:r>
        <w:rPr>
          <w:rFonts w:hint="eastAsia"/>
          <w:lang w:eastAsia="zh-CN"/>
        </w:rPr>
        <w:t>对个人和社会都无裨益</w:t>
      </w:r>
      <w:r>
        <w:rPr>
          <w:rFonts w:hint="eastAsia"/>
          <w:lang w:eastAsia="zh-CN"/>
        </w:rPr>
        <w:t>;</w:t>
      </w:r>
      <w:r>
        <w:rPr>
          <w:rFonts w:hint="eastAsia"/>
          <w:lang w:eastAsia="zh-CN"/>
        </w:rPr>
        <w:t>只有在自己专业上有很深的理解，才能有所成就。</w:t>
      </w:r>
      <w:r w:rsidRPr="009B784A">
        <w:rPr>
          <w:rFonts w:hint="eastAsia"/>
          <w:lang w:eastAsia="zh-CN"/>
        </w:rPr>
        <w:t>作家格拉德威尔在《异类》一书中指出：“人们眼中的天才之所以卓越非凡，并非天资超人一等，而是付出了持续不断的努力。</w:t>
      </w:r>
      <w:r w:rsidRPr="009B784A">
        <w:rPr>
          <w:rFonts w:hint="eastAsia"/>
          <w:lang w:eastAsia="zh-CN"/>
        </w:rPr>
        <w:t>1</w:t>
      </w:r>
      <w:r w:rsidRPr="009B784A">
        <w:rPr>
          <w:rFonts w:hint="eastAsia"/>
          <w:lang w:eastAsia="zh-CN"/>
        </w:rPr>
        <w:t>万小时的锤炼是任何人从平凡变成世界级大师的必要条件。”要成为某个领域的专家，需要</w:t>
      </w:r>
      <w:r w:rsidRPr="009B784A">
        <w:rPr>
          <w:rFonts w:hint="eastAsia"/>
          <w:lang w:eastAsia="zh-CN"/>
        </w:rPr>
        <w:t>10000</w:t>
      </w:r>
      <w:r w:rsidRPr="009B784A">
        <w:rPr>
          <w:rFonts w:hint="eastAsia"/>
          <w:lang w:eastAsia="zh-CN"/>
        </w:rPr>
        <w:t>小时，按比例计算就是：如果每天工作八个小时，一周工作五天，那么成为一个领域的专家至少需要五年。因</w:t>
      </w:r>
      <w:r>
        <w:rPr>
          <w:rFonts w:hint="eastAsia"/>
          <w:lang w:eastAsia="zh-CN"/>
        </w:rPr>
        <w:t>此学校劝学生必须</w:t>
      </w:r>
      <w:r>
        <w:rPr>
          <w:lang w:eastAsia="zh-CN"/>
        </w:rPr>
        <w:t>学文学类可能会</w:t>
      </w:r>
      <w:r>
        <w:rPr>
          <w:rFonts w:hint="eastAsia"/>
          <w:lang w:eastAsia="zh-CN"/>
        </w:rPr>
        <w:t>分散</w:t>
      </w:r>
      <w:r>
        <w:rPr>
          <w:lang w:eastAsia="zh-CN"/>
        </w:rPr>
        <w:t>他们的注意力。</w:t>
      </w:r>
    </w:p>
    <w:p w:rsidR="00040F30" w:rsidRDefault="00040F30" w:rsidP="00040F30">
      <w:pPr>
        <w:rPr>
          <w:lang w:eastAsia="zh-CN"/>
        </w:rPr>
      </w:pPr>
      <w:r>
        <w:rPr>
          <w:lang w:eastAsia="zh-CN"/>
        </w:rPr>
        <w:t xml:space="preserve"> </w:t>
      </w:r>
    </w:p>
    <w:p w:rsidR="00040F30" w:rsidRDefault="00040F30" w:rsidP="00040F30">
      <w:pPr>
        <w:rPr>
          <w:lang w:eastAsia="zh-CN"/>
        </w:rPr>
      </w:pPr>
    </w:p>
    <w:p w:rsidR="00942C3F" w:rsidRDefault="00942C3F" w:rsidP="00942C3F">
      <w:pPr>
        <w:rPr>
          <w:lang w:eastAsia="zh-CN"/>
        </w:rPr>
      </w:pPr>
      <w:r>
        <w:rPr>
          <w:lang w:eastAsia="zh-CN"/>
        </w:rPr>
        <w:t>46) Universities should require every student to take a variety of courses outside the student's field of study.</w:t>
      </w:r>
    </w:p>
    <w:p w:rsidR="00942C3F" w:rsidRDefault="00942C3F" w:rsidP="00942C3F">
      <w:pPr>
        <w:pBdr>
          <w:bottom w:val="single" w:sz="6" w:space="1" w:color="auto"/>
        </w:pBdr>
        <w:rPr>
          <w:lang w:eastAsia="zh-CN"/>
        </w:rPr>
      </w:pPr>
      <w:r>
        <w:rPr>
          <w:lang w:eastAsia="zh-CN"/>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942C3F" w:rsidRDefault="00942C3F" w:rsidP="00942C3F">
      <w:pPr>
        <w:rPr>
          <w:lang w:eastAsia="zh-CN"/>
        </w:rPr>
      </w:pPr>
      <w:r>
        <w:rPr>
          <w:lang w:eastAsia="zh-CN"/>
        </w:rPr>
        <w:t>102) Universities should require every student to take a variety of courses outside the student's field of study.</w:t>
      </w:r>
    </w:p>
    <w:p w:rsidR="00942C3F" w:rsidRDefault="00942C3F" w:rsidP="00942C3F">
      <w:pPr>
        <w:rPr>
          <w:lang w:eastAsia="zh-CN"/>
        </w:rPr>
      </w:pPr>
    </w:p>
    <w:p w:rsidR="00942C3F" w:rsidRDefault="00942C3F" w:rsidP="00942C3F">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00484FB6" w:rsidRDefault="00484FB6" w:rsidP="00484FB6">
      <w:pPr>
        <w:rPr>
          <w:lang w:eastAsia="zh-CN"/>
        </w:rPr>
      </w:pPr>
      <w:r>
        <w:rPr>
          <w:lang w:eastAsia="zh-CN"/>
        </w:rPr>
        <w:t>70)</w:t>
      </w:r>
    </w:p>
    <w:p w:rsidR="00484FB6" w:rsidRDefault="00484FB6" w:rsidP="00484FB6">
      <w:pPr>
        <w:rPr>
          <w:lang w:eastAsia="zh-CN"/>
        </w:rPr>
      </w:pPr>
      <w:r>
        <w:rPr>
          <w:lang w:eastAsia="zh-CN"/>
        </w:rPr>
        <w:t xml:space="preserve">Claim: Universities should require every student to take a variety of courses outside the student's major field of study. </w:t>
      </w:r>
    </w:p>
    <w:p w:rsidR="00484FB6" w:rsidRDefault="00484FB6" w:rsidP="00484FB6">
      <w:pPr>
        <w:rPr>
          <w:lang w:eastAsia="zh-CN"/>
        </w:rPr>
      </w:pPr>
      <w:r>
        <w:rPr>
          <w:lang w:eastAsia="zh-CN"/>
        </w:rPr>
        <w:t>Reason: Acquiring knowledge of various academic disciplines is the best way to become truly educated.</w:t>
      </w:r>
    </w:p>
    <w:p w:rsidR="00484FB6" w:rsidRDefault="00484FB6" w:rsidP="00484FB6">
      <w:pPr>
        <w:rPr>
          <w:lang w:eastAsia="zh-CN"/>
        </w:rPr>
      </w:pPr>
    </w:p>
    <w:p w:rsidR="00942C3F" w:rsidRDefault="00484FB6" w:rsidP="00484FB6">
      <w:pPr>
        <w:pBdr>
          <w:bottom w:val="single" w:sz="6" w:space="1" w:color="auto"/>
        </w:pBdr>
        <w:rPr>
          <w:lang w:eastAsia="zh-CN"/>
        </w:rPr>
      </w:pPr>
      <w:r>
        <w:rPr>
          <w:lang w:eastAsia="zh-CN"/>
        </w:rPr>
        <w:t>Write a response in which you discuss the extent to which you agree or disagree with the claim and the reason on which that claim is based.</w:t>
      </w:r>
    </w:p>
    <w:p w:rsidR="00484FB6" w:rsidRDefault="00484FB6" w:rsidP="00484FB6">
      <w:pPr>
        <w:rPr>
          <w:lang w:eastAsia="zh-CN"/>
        </w:rPr>
      </w:pPr>
      <w:r>
        <w:rPr>
          <w:lang w:eastAsia="zh-CN"/>
        </w:rPr>
        <w:t>112) Requiring university students to take a variety of courses outside their major fields of study is the best way to ensure</w:t>
      </w:r>
      <w:r>
        <w:rPr>
          <w:rFonts w:hint="eastAsia"/>
          <w:lang w:eastAsia="zh-CN"/>
        </w:rPr>
        <w:t xml:space="preserve"> </w:t>
      </w:r>
      <w:r>
        <w:rPr>
          <w:lang w:eastAsia="zh-CN"/>
        </w:rPr>
        <w:t>that students become truly educated.</w:t>
      </w:r>
    </w:p>
    <w:p w:rsidR="00484FB6" w:rsidRDefault="00484FB6" w:rsidP="00484FB6">
      <w:pPr>
        <w:rPr>
          <w:lang w:eastAsia="zh-CN"/>
        </w:rPr>
      </w:pPr>
    </w:p>
    <w:p w:rsidR="00484FB6" w:rsidRDefault="00484FB6" w:rsidP="00484FB6">
      <w:pPr>
        <w:pBdr>
          <w:bottom w:val="single" w:sz="6" w:space="1" w:color="auto"/>
        </w:pBdr>
        <w:rPr>
          <w:lang w:eastAsia="zh-CN"/>
        </w:rPr>
      </w:pPr>
      <w:r>
        <w:rPr>
          <w:lang w:eastAsia="zh-CN"/>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484FB6" w:rsidRDefault="00484FB6" w:rsidP="00484FB6">
      <w:pPr>
        <w:rPr>
          <w:lang w:eastAsia="zh-CN"/>
        </w:rPr>
      </w:pPr>
      <w:r>
        <w:rPr>
          <w:lang w:eastAsia="zh-CN"/>
        </w:rPr>
        <w:t>140) 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rsidR="00484FB6" w:rsidRDefault="00484FB6" w:rsidP="00484FB6">
      <w:pPr>
        <w:rPr>
          <w:lang w:eastAsia="zh-CN"/>
        </w:rPr>
      </w:pPr>
    </w:p>
    <w:p w:rsidR="00484FB6" w:rsidRDefault="00484FB6" w:rsidP="00484FB6">
      <w:pPr>
        <w:rPr>
          <w:lang w:eastAsia="zh-CN"/>
        </w:rPr>
      </w:pPr>
      <w:r>
        <w:rPr>
          <w:lang w:eastAsia="zh-CN"/>
        </w:rPr>
        <w:t xml:space="preserve">Write a response in which you discuss which view more closely aligns with your own position and explain your reasoning for the position you take. In developing and supporting your position, you should address </w:t>
      </w:r>
      <w:proofErr w:type="gramStart"/>
      <w:r>
        <w:rPr>
          <w:lang w:eastAsia="zh-CN"/>
        </w:rPr>
        <w:t>both of the</w:t>
      </w:r>
      <w:proofErr w:type="gramEnd"/>
      <w:r>
        <w:rPr>
          <w:lang w:eastAsia="zh-CN"/>
        </w:rPr>
        <w:t xml:space="preserve"> views presented.</w:t>
      </w:r>
    </w:p>
    <w:p w:rsidR="00484FB6" w:rsidRDefault="00484FB6" w:rsidP="00484FB6">
      <w:pPr>
        <w:rPr>
          <w:lang w:eastAsia="zh-CN"/>
        </w:rPr>
      </w:pPr>
    </w:p>
    <w:sectPr w:rsidR="00484FB6"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ing Yuan" w:date="2017-05-15T21:51:00Z" w:initials="JY">
    <w:p w:rsidR="00E15021" w:rsidRDefault="00E15021">
      <w:pPr>
        <w:pStyle w:val="CommentText"/>
        <w:rPr>
          <w:rFonts w:hint="eastAsia"/>
          <w:lang w:eastAsia="zh-CN"/>
        </w:rPr>
      </w:pPr>
      <w:r>
        <w:rPr>
          <w:rStyle w:val="CommentReference"/>
        </w:rPr>
        <w:annotationRef/>
      </w:r>
      <w:r>
        <w:rPr>
          <w:rFonts w:hint="eastAsia"/>
          <w:lang w:eastAsia="zh-CN"/>
        </w:rPr>
        <w:t>这个词很不好，有诱骗的意思，建议更换</w:t>
      </w:r>
      <w:r w:rsidR="00885A44">
        <w:rPr>
          <w:rFonts w:hint="eastAsia"/>
          <w:lang w:eastAsia="zh-CN"/>
        </w:rPr>
        <w:t>为</w:t>
      </w:r>
      <w:r w:rsidR="00885A44">
        <w:rPr>
          <w:rFonts w:hint="eastAsia"/>
          <w:lang w:eastAsia="zh-CN"/>
        </w:rPr>
        <w:t>rec</w:t>
      </w:r>
      <w:r w:rsidR="00B966FF">
        <w:rPr>
          <w:lang w:eastAsia="zh-CN"/>
        </w:rPr>
        <w:t xml:space="preserve">ommend </w:t>
      </w:r>
      <w:r w:rsidR="00B966FF">
        <w:rPr>
          <w:rFonts w:hint="eastAsia"/>
          <w:lang w:eastAsia="zh-CN"/>
        </w:rPr>
        <w:t>建议</w:t>
      </w:r>
      <w:r w:rsidR="00885A44">
        <w:rPr>
          <w:lang w:eastAsia="zh-CN"/>
        </w:rPr>
        <w:t xml:space="preserve"> or persuade</w:t>
      </w:r>
      <w:r w:rsidR="00B966FF">
        <w:rPr>
          <w:rFonts w:hint="eastAsia"/>
          <w:lang w:eastAsia="zh-CN"/>
        </w:rPr>
        <w:t>规劝</w:t>
      </w:r>
      <w:r w:rsidR="00885A44">
        <w:rPr>
          <w:lang w:eastAsia="zh-CN"/>
        </w:rPr>
        <w:t xml:space="preserve"> </w:t>
      </w:r>
      <w:r w:rsidR="00FB7FBA">
        <w:rPr>
          <w:rFonts w:hint="eastAsia"/>
          <w:lang w:eastAsia="zh-CN"/>
        </w:rPr>
        <w:t>，</w:t>
      </w:r>
      <w:r w:rsidR="00FB7FBA">
        <w:rPr>
          <w:rFonts w:hint="eastAsia"/>
          <w:lang w:eastAsia="zh-CN"/>
        </w:rPr>
        <w:t>suggest</w:t>
      </w:r>
    </w:p>
  </w:comment>
  <w:comment w:id="34" w:author="Jing Yuan" w:date="2017-05-15T22:04:00Z" w:initials="JY">
    <w:p w:rsidR="00675FC0" w:rsidRDefault="00675FC0">
      <w:pPr>
        <w:pStyle w:val="CommentText"/>
        <w:rPr>
          <w:rFonts w:hint="eastAsia"/>
          <w:lang w:eastAsia="zh-CN"/>
        </w:rPr>
      </w:pPr>
      <w:r>
        <w:rPr>
          <w:rStyle w:val="CommentReference"/>
        </w:rPr>
        <w:annotationRef/>
      </w:r>
      <w:r>
        <w:rPr>
          <w:rFonts w:hint="eastAsia"/>
          <w:lang w:eastAsia="zh-CN"/>
        </w:rPr>
        <w:t>major</w:t>
      </w:r>
      <w:r>
        <w:rPr>
          <w:rFonts w:hint="eastAsia"/>
          <w:lang w:eastAsia="zh-CN"/>
        </w:rPr>
        <w:t>就是专业</w:t>
      </w:r>
      <w:r w:rsidR="00856546">
        <w:rPr>
          <w:rFonts w:hint="eastAsia"/>
          <w:lang w:eastAsia="zh-CN"/>
        </w:rPr>
        <w:t>的意思，删除的冗余的部分</w:t>
      </w:r>
    </w:p>
  </w:comment>
  <w:comment w:id="57" w:author="Jing Yuan" w:date="2017-05-15T22:08:00Z" w:initials="JY">
    <w:p w:rsidR="00EF64C4" w:rsidRDefault="00EF64C4">
      <w:pPr>
        <w:pStyle w:val="CommentText"/>
        <w:rPr>
          <w:rFonts w:hint="eastAsia"/>
          <w:lang w:eastAsia="zh-CN"/>
        </w:rPr>
      </w:pPr>
      <w:r>
        <w:rPr>
          <w:rStyle w:val="CommentReference"/>
        </w:rPr>
        <w:annotationRef/>
      </w:r>
      <w:r>
        <w:rPr>
          <w:rFonts w:hint="eastAsia"/>
          <w:lang w:eastAsia="zh-CN"/>
        </w:rPr>
        <w:t>全名</w:t>
      </w:r>
      <w:r>
        <w:rPr>
          <w:rFonts w:hint="eastAsia"/>
          <w:lang w:eastAsia="zh-CN"/>
        </w:rPr>
        <w:t xml:space="preserve"> </w:t>
      </w:r>
      <w:r>
        <w:rPr>
          <w:rFonts w:hint="eastAsia"/>
          <w:lang w:eastAsia="zh-CN"/>
        </w:rPr>
        <w:t>写出来</w:t>
      </w:r>
    </w:p>
  </w:comment>
  <w:comment w:id="61" w:author="Jing Yuan" w:date="2017-05-15T22:10:00Z" w:initials="JY">
    <w:p w:rsidR="008B2461" w:rsidRDefault="008B2461">
      <w:pPr>
        <w:pStyle w:val="CommentText"/>
        <w:rPr>
          <w:rFonts w:hint="eastAsia"/>
          <w:lang w:eastAsia="zh-CN"/>
        </w:rPr>
      </w:pPr>
      <w:r>
        <w:rPr>
          <w:rStyle w:val="CommentReference"/>
        </w:rPr>
        <w:annotationRef/>
      </w:r>
      <w:r>
        <w:rPr>
          <w:rFonts w:hint="eastAsia"/>
          <w:lang w:eastAsia="zh-CN"/>
        </w:rPr>
        <w:t>em</w:t>
      </w:r>
      <w:r>
        <w:rPr>
          <w:lang w:eastAsia="zh-CN"/>
        </w:rPr>
        <w:t xml:space="preserve">phasis </w:t>
      </w:r>
      <w:r>
        <w:rPr>
          <w:rFonts w:hint="eastAsia"/>
          <w:lang w:eastAsia="zh-CN"/>
        </w:rPr>
        <w:t>是名词，</w:t>
      </w:r>
      <w:r>
        <w:rPr>
          <w:rFonts w:hint="eastAsia"/>
          <w:lang w:eastAsia="zh-CN"/>
        </w:rPr>
        <w:t>emphasize</w:t>
      </w:r>
      <w:r>
        <w:rPr>
          <w:rFonts w:hint="eastAsia"/>
          <w:lang w:eastAsia="zh-CN"/>
        </w:rPr>
        <w:t>才是动词</w:t>
      </w:r>
    </w:p>
  </w:comment>
  <w:comment w:id="101" w:author="Jing Yuan" w:date="2017-05-15T22:38:00Z" w:initials="JY">
    <w:p w:rsidR="002247B0" w:rsidRDefault="002247B0">
      <w:pPr>
        <w:pStyle w:val="CommentText"/>
        <w:rPr>
          <w:rFonts w:hint="eastAsia"/>
          <w:lang w:eastAsia="zh-CN"/>
        </w:rPr>
      </w:pPr>
      <w:r>
        <w:rPr>
          <w:rStyle w:val="CommentReference"/>
        </w:rPr>
        <w:annotationRef/>
      </w:r>
      <w:r>
        <w:rPr>
          <w:rFonts w:hint="eastAsia"/>
          <w:lang w:eastAsia="zh-CN"/>
        </w:rPr>
        <w:t>不要罗列例子，每讲一个例子就要跟着一句话，来支持你的陈述</w:t>
      </w:r>
      <w:r w:rsidR="00163990">
        <w:rPr>
          <w:rFonts w:hint="eastAsia"/>
          <w:lang w:eastAsia="zh-CN"/>
        </w:rPr>
        <w:t>。举例是为了来证明你的立场的。</w:t>
      </w:r>
    </w:p>
  </w:comment>
  <w:comment w:id="126" w:author="Jing Yuan" w:date="2017-05-15T22:42:00Z" w:initials="JY">
    <w:p w:rsidR="00F11253" w:rsidRDefault="00F11253">
      <w:pPr>
        <w:pStyle w:val="CommentText"/>
        <w:rPr>
          <w:rFonts w:hint="eastAsia"/>
          <w:lang w:eastAsia="zh-CN"/>
        </w:rPr>
      </w:pPr>
      <w:r>
        <w:rPr>
          <w:rStyle w:val="CommentReference"/>
        </w:rPr>
        <w:annotationRef/>
      </w:r>
      <w:r>
        <w:t>?</w:t>
      </w:r>
      <w:r>
        <w:rPr>
          <w:rFonts w:hint="eastAsia"/>
          <w:lang w:eastAsia="zh-CN"/>
        </w:rPr>
        <w:t>不懂，</w:t>
      </w:r>
      <w:r>
        <w:rPr>
          <w:rFonts w:hint="eastAsia"/>
          <w:lang w:eastAsia="zh-CN"/>
        </w:rPr>
        <w:t>ac</w:t>
      </w:r>
      <w:r>
        <w:rPr>
          <w:lang w:eastAsia="zh-CN"/>
        </w:rPr>
        <w:t>cumulating ?</w:t>
      </w:r>
      <w:r>
        <w:rPr>
          <w:rFonts w:hint="eastAsia"/>
          <w:lang w:eastAsia="zh-CN"/>
        </w:rPr>
        <w:t>积累？</w:t>
      </w:r>
    </w:p>
  </w:comment>
  <w:comment w:id="140" w:author="Jing Yuan" w:date="2017-05-15T22:49:00Z" w:initials="JY">
    <w:p w:rsidR="001F25F5" w:rsidRDefault="001F25F5">
      <w:pPr>
        <w:pStyle w:val="CommentText"/>
        <w:rPr>
          <w:rFonts w:hint="eastAsia"/>
          <w:lang w:eastAsia="zh-CN"/>
        </w:rPr>
      </w:pPr>
      <w:r>
        <w:rPr>
          <w:rStyle w:val="CommentReference"/>
        </w:rPr>
        <w:annotationRef/>
      </w:r>
      <w:r>
        <w:rPr>
          <w:rFonts w:hint="eastAsia"/>
          <w:lang w:eastAsia="zh-CN"/>
        </w:rPr>
        <w:t>这里需要过度，你要假设，选的课程有的是学生不感兴趣的</w:t>
      </w:r>
    </w:p>
  </w:comment>
  <w:comment w:id="141" w:author="Jing Yuan" w:date="2017-05-08T21:48:00Z" w:initials="JY">
    <w:p w:rsidR="00780F70" w:rsidRDefault="00780F70" w:rsidP="00780F70">
      <w:pPr>
        <w:pStyle w:val="CommentText"/>
        <w:rPr>
          <w:lang w:eastAsia="zh-CN"/>
        </w:rPr>
      </w:pPr>
      <w:r>
        <w:rPr>
          <w:rStyle w:val="CommentReference"/>
        </w:rPr>
        <w:annotationRef/>
      </w:r>
      <w:r>
        <w:rPr>
          <w:rFonts w:hint="eastAsia"/>
          <w:lang w:eastAsia="zh-CN"/>
        </w:rPr>
        <w:t>一般称呼外国人的名而不是姓</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33E6"/>
    <w:multiLevelType w:val="hybridMultilevel"/>
    <w:tmpl w:val="814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8511C"/>
    <w:multiLevelType w:val="hybridMultilevel"/>
    <w:tmpl w:val="C47C69D2"/>
    <w:lvl w:ilvl="0" w:tplc="1FE6274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0"/>
  <w:activeWritingStyle w:appName="MSWord" w:lang="en-US" w:vendorID="64" w:dllVersion="0"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BD"/>
    <w:rsid w:val="000279EF"/>
    <w:rsid w:val="000321A2"/>
    <w:rsid w:val="00040F30"/>
    <w:rsid w:val="00062CCE"/>
    <w:rsid w:val="000702C6"/>
    <w:rsid w:val="0008297B"/>
    <w:rsid w:val="000C1FA2"/>
    <w:rsid w:val="000E50D4"/>
    <w:rsid w:val="0011121A"/>
    <w:rsid w:val="00121BA4"/>
    <w:rsid w:val="001241FA"/>
    <w:rsid w:val="001547EE"/>
    <w:rsid w:val="0016036E"/>
    <w:rsid w:val="00163990"/>
    <w:rsid w:val="00192FB6"/>
    <w:rsid w:val="001F25F5"/>
    <w:rsid w:val="002247B0"/>
    <w:rsid w:val="00270FF0"/>
    <w:rsid w:val="00276BAB"/>
    <w:rsid w:val="002F2388"/>
    <w:rsid w:val="00352680"/>
    <w:rsid w:val="003C1236"/>
    <w:rsid w:val="00456BE3"/>
    <w:rsid w:val="00484FB6"/>
    <w:rsid w:val="00502E53"/>
    <w:rsid w:val="00576859"/>
    <w:rsid w:val="005A4648"/>
    <w:rsid w:val="00654C79"/>
    <w:rsid w:val="00655DB8"/>
    <w:rsid w:val="00675FC0"/>
    <w:rsid w:val="006B030B"/>
    <w:rsid w:val="006D42DC"/>
    <w:rsid w:val="006F51BD"/>
    <w:rsid w:val="00723940"/>
    <w:rsid w:val="007365DA"/>
    <w:rsid w:val="00780F70"/>
    <w:rsid w:val="007E4DE4"/>
    <w:rsid w:val="00856546"/>
    <w:rsid w:val="00885A44"/>
    <w:rsid w:val="00886CE5"/>
    <w:rsid w:val="008B236C"/>
    <w:rsid w:val="008B2461"/>
    <w:rsid w:val="00942C3F"/>
    <w:rsid w:val="0099505B"/>
    <w:rsid w:val="009E4D6D"/>
    <w:rsid w:val="00A21C6A"/>
    <w:rsid w:val="00A73C2E"/>
    <w:rsid w:val="00B055D1"/>
    <w:rsid w:val="00B43424"/>
    <w:rsid w:val="00B47438"/>
    <w:rsid w:val="00B966FF"/>
    <w:rsid w:val="00BA6FC8"/>
    <w:rsid w:val="00BD732A"/>
    <w:rsid w:val="00BF29E4"/>
    <w:rsid w:val="00C02A77"/>
    <w:rsid w:val="00C40466"/>
    <w:rsid w:val="00C465FE"/>
    <w:rsid w:val="00C47209"/>
    <w:rsid w:val="00C72197"/>
    <w:rsid w:val="00CF4B12"/>
    <w:rsid w:val="00D82081"/>
    <w:rsid w:val="00DC622A"/>
    <w:rsid w:val="00DF55ED"/>
    <w:rsid w:val="00E15021"/>
    <w:rsid w:val="00E41C5A"/>
    <w:rsid w:val="00E878CE"/>
    <w:rsid w:val="00EF64C4"/>
    <w:rsid w:val="00F11253"/>
    <w:rsid w:val="00F41B5D"/>
    <w:rsid w:val="00FB7FB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269DA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5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BD"/>
    <w:pPr>
      <w:ind w:left="720"/>
      <w:contextualSpacing/>
    </w:pPr>
  </w:style>
  <w:style w:type="character" w:styleId="CommentReference">
    <w:name w:val="annotation reference"/>
    <w:basedOn w:val="DefaultParagraphFont"/>
    <w:uiPriority w:val="99"/>
    <w:semiHidden/>
    <w:unhideWhenUsed/>
    <w:rsid w:val="00D82081"/>
    <w:rPr>
      <w:sz w:val="18"/>
      <w:szCs w:val="18"/>
    </w:rPr>
  </w:style>
  <w:style w:type="paragraph" w:styleId="CommentText">
    <w:name w:val="annotation text"/>
    <w:basedOn w:val="Normal"/>
    <w:link w:val="CommentTextChar"/>
    <w:uiPriority w:val="99"/>
    <w:semiHidden/>
    <w:unhideWhenUsed/>
    <w:rsid w:val="00D82081"/>
  </w:style>
  <w:style w:type="character" w:customStyle="1" w:styleId="CommentTextChar">
    <w:name w:val="Comment Text Char"/>
    <w:basedOn w:val="DefaultParagraphFont"/>
    <w:link w:val="CommentText"/>
    <w:uiPriority w:val="99"/>
    <w:semiHidden/>
    <w:rsid w:val="00D82081"/>
  </w:style>
  <w:style w:type="paragraph" w:styleId="CommentSubject">
    <w:name w:val="annotation subject"/>
    <w:basedOn w:val="CommentText"/>
    <w:next w:val="CommentText"/>
    <w:link w:val="CommentSubjectChar"/>
    <w:uiPriority w:val="99"/>
    <w:semiHidden/>
    <w:unhideWhenUsed/>
    <w:rsid w:val="00D82081"/>
    <w:rPr>
      <w:b/>
      <w:bCs/>
      <w:sz w:val="20"/>
      <w:szCs w:val="20"/>
    </w:rPr>
  </w:style>
  <w:style w:type="character" w:customStyle="1" w:styleId="CommentSubjectChar">
    <w:name w:val="Comment Subject Char"/>
    <w:basedOn w:val="CommentTextChar"/>
    <w:link w:val="CommentSubject"/>
    <w:uiPriority w:val="99"/>
    <w:semiHidden/>
    <w:rsid w:val="00D82081"/>
    <w:rPr>
      <w:b/>
      <w:bCs/>
      <w:sz w:val="20"/>
      <w:szCs w:val="20"/>
    </w:rPr>
  </w:style>
  <w:style w:type="paragraph" w:styleId="BalloonText">
    <w:name w:val="Balloon Text"/>
    <w:basedOn w:val="Normal"/>
    <w:link w:val="BalloonTextChar"/>
    <w:uiPriority w:val="99"/>
    <w:semiHidden/>
    <w:unhideWhenUsed/>
    <w:rsid w:val="00D820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0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6496">
      <w:bodyDiv w:val="1"/>
      <w:marLeft w:val="0"/>
      <w:marRight w:val="0"/>
      <w:marTop w:val="0"/>
      <w:marBottom w:val="0"/>
      <w:divBdr>
        <w:top w:val="none" w:sz="0" w:space="0" w:color="auto"/>
        <w:left w:val="none" w:sz="0" w:space="0" w:color="auto"/>
        <w:bottom w:val="none" w:sz="0" w:space="0" w:color="auto"/>
        <w:right w:val="none" w:sz="0" w:space="0" w:color="auto"/>
      </w:divBdr>
    </w:div>
    <w:div w:id="198931082">
      <w:bodyDiv w:val="1"/>
      <w:marLeft w:val="0"/>
      <w:marRight w:val="0"/>
      <w:marTop w:val="0"/>
      <w:marBottom w:val="0"/>
      <w:divBdr>
        <w:top w:val="none" w:sz="0" w:space="0" w:color="auto"/>
        <w:left w:val="none" w:sz="0" w:space="0" w:color="auto"/>
        <w:bottom w:val="none" w:sz="0" w:space="0" w:color="auto"/>
        <w:right w:val="none" w:sz="0" w:space="0" w:color="auto"/>
      </w:divBdr>
    </w:div>
    <w:div w:id="425268454">
      <w:bodyDiv w:val="1"/>
      <w:marLeft w:val="0"/>
      <w:marRight w:val="0"/>
      <w:marTop w:val="0"/>
      <w:marBottom w:val="0"/>
      <w:divBdr>
        <w:top w:val="none" w:sz="0" w:space="0" w:color="auto"/>
        <w:left w:val="none" w:sz="0" w:space="0" w:color="auto"/>
        <w:bottom w:val="none" w:sz="0" w:space="0" w:color="auto"/>
        <w:right w:val="none" w:sz="0" w:space="0" w:color="auto"/>
      </w:divBdr>
    </w:div>
    <w:div w:id="599064632">
      <w:bodyDiv w:val="1"/>
      <w:marLeft w:val="0"/>
      <w:marRight w:val="0"/>
      <w:marTop w:val="0"/>
      <w:marBottom w:val="0"/>
      <w:divBdr>
        <w:top w:val="none" w:sz="0" w:space="0" w:color="auto"/>
        <w:left w:val="none" w:sz="0" w:space="0" w:color="auto"/>
        <w:bottom w:val="none" w:sz="0" w:space="0" w:color="auto"/>
        <w:right w:val="none" w:sz="0" w:space="0" w:color="auto"/>
      </w:divBdr>
    </w:div>
    <w:div w:id="826899063">
      <w:bodyDiv w:val="1"/>
      <w:marLeft w:val="0"/>
      <w:marRight w:val="0"/>
      <w:marTop w:val="0"/>
      <w:marBottom w:val="0"/>
      <w:divBdr>
        <w:top w:val="none" w:sz="0" w:space="0" w:color="auto"/>
        <w:left w:val="none" w:sz="0" w:space="0" w:color="auto"/>
        <w:bottom w:val="none" w:sz="0" w:space="0" w:color="auto"/>
        <w:right w:val="none" w:sz="0" w:space="0" w:color="auto"/>
      </w:divBdr>
    </w:div>
    <w:div w:id="846556215">
      <w:bodyDiv w:val="1"/>
      <w:marLeft w:val="0"/>
      <w:marRight w:val="0"/>
      <w:marTop w:val="0"/>
      <w:marBottom w:val="0"/>
      <w:divBdr>
        <w:top w:val="none" w:sz="0" w:space="0" w:color="auto"/>
        <w:left w:val="none" w:sz="0" w:space="0" w:color="auto"/>
        <w:bottom w:val="none" w:sz="0" w:space="0" w:color="auto"/>
        <w:right w:val="none" w:sz="0" w:space="0" w:color="auto"/>
      </w:divBdr>
    </w:div>
    <w:div w:id="863440542">
      <w:bodyDiv w:val="1"/>
      <w:marLeft w:val="0"/>
      <w:marRight w:val="0"/>
      <w:marTop w:val="0"/>
      <w:marBottom w:val="0"/>
      <w:divBdr>
        <w:top w:val="none" w:sz="0" w:space="0" w:color="auto"/>
        <w:left w:val="none" w:sz="0" w:space="0" w:color="auto"/>
        <w:bottom w:val="none" w:sz="0" w:space="0" w:color="auto"/>
        <w:right w:val="none" w:sz="0" w:space="0" w:color="auto"/>
      </w:divBdr>
    </w:div>
    <w:div w:id="971442382">
      <w:bodyDiv w:val="1"/>
      <w:marLeft w:val="0"/>
      <w:marRight w:val="0"/>
      <w:marTop w:val="0"/>
      <w:marBottom w:val="0"/>
      <w:divBdr>
        <w:top w:val="none" w:sz="0" w:space="0" w:color="auto"/>
        <w:left w:val="none" w:sz="0" w:space="0" w:color="auto"/>
        <w:bottom w:val="none" w:sz="0" w:space="0" w:color="auto"/>
        <w:right w:val="none" w:sz="0" w:space="0" w:color="auto"/>
      </w:divBdr>
    </w:div>
    <w:div w:id="1059129475">
      <w:bodyDiv w:val="1"/>
      <w:marLeft w:val="0"/>
      <w:marRight w:val="0"/>
      <w:marTop w:val="0"/>
      <w:marBottom w:val="0"/>
      <w:divBdr>
        <w:top w:val="none" w:sz="0" w:space="0" w:color="auto"/>
        <w:left w:val="none" w:sz="0" w:space="0" w:color="auto"/>
        <w:bottom w:val="none" w:sz="0" w:space="0" w:color="auto"/>
        <w:right w:val="none" w:sz="0" w:space="0" w:color="auto"/>
      </w:divBdr>
    </w:div>
    <w:div w:id="1112357844">
      <w:bodyDiv w:val="1"/>
      <w:marLeft w:val="0"/>
      <w:marRight w:val="0"/>
      <w:marTop w:val="0"/>
      <w:marBottom w:val="0"/>
      <w:divBdr>
        <w:top w:val="none" w:sz="0" w:space="0" w:color="auto"/>
        <w:left w:val="none" w:sz="0" w:space="0" w:color="auto"/>
        <w:bottom w:val="none" w:sz="0" w:space="0" w:color="auto"/>
        <w:right w:val="none" w:sz="0" w:space="0" w:color="auto"/>
      </w:divBdr>
    </w:div>
    <w:div w:id="1167549334">
      <w:bodyDiv w:val="1"/>
      <w:marLeft w:val="0"/>
      <w:marRight w:val="0"/>
      <w:marTop w:val="0"/>
      <w:marBottom w:val="0"/>
      <w:divBdr>
        <w:top w:val="none" w:sz="0" w:space="0" w:color="auto"/>
        <w:left w:val="none" w:sz="0" w:space="0" w:color="auto"/>
        <w:bottom w:val="none" w:sz="0" w:space="0" w:color="auto"/>
        <w:right w:val="none" w:sz="0" w:space="0" w:color="auto"/>
      </w:divBdr>
    </w:div>
    <w:div w:id="1173572329">
      <w:bodyDiv w:val="1"/>
      <w:marLeft w:val="0"/>
      <w:marRight w:val="0"/>
      <w:marTop w:val="0"/>
      <w:marBottom w:val="0"/>
      <w:divBdr>
        <w:top w:val="none" w:sz="0" w:space="0" w:color="auto"/>
        <w:left w:val="none" w:sz="0" w:space="0" w:color="auto"/>
        <w:bottom w:val="none" w:sz="0" w:space="0" w:color="auto"/>
        <w:right w:val="none" w:sz="0" w:space="0" w:color="auto"/>
      </w:divBdr>
    </w:div>
    <w:div w:id="1461150738">
      <w:bodyDiv w:val="1"/>
      <w:marLeft w:val="0"/>
      <w:marRight w:val="0"/>
      <w:marTop w:val="0"/>
      <w:marBottom w:val="0"/>
      <w:divBdr>
        <w:top w:val="none" w:sz="0" w:space="0" w:color="auto"/>
        <w:left w:val="none" w:sz="0" w:space="0" w:color="auto"/>
        <w:bottom w:val="none" w:sz="0" w:space="0" w:color="auto"/>
        <w:right w:val="none" w:sz="0" w:space="0" w:color="auto"/>
      </w:divBdr>
    </w:div>
    <w:div w:id="1506018320">
      <w:bodyDiv w:val="1"/>
      <w:marLeft w:val="0"/>
      <w:marRight w:val="0"/>
      <w:marTop w:val="0"/>
      <w:marBottom w:val="0"/>
      <w:divBdr>
        <w:top w:val="none" w:sz="0" w:space="0" w:color="auto"/>
        <w:left w:val="none" w:sz="0" w:space="0" w:color="auto"/>
        <w:bottom w:val="none" w:sz="0" w:space="0" w:color="auto"/>
        <w:right w:val="none" w:sz="0" w:space="0" w:color="auto"/>
      </w:divBdr>
    </w:div>
    <w:div w:id="1543592526">
      <w:bodyDiv w:val="1"/>
      <w:marLeft w:val="0"/>
      <w:marRight w:val="0"/>
      <w:marTop w:val="0"/>
      <w:marBottom w:val="0"/>
      <w:divBdr>
        <w:top w:val="none" w:sz="0" w:space="0" w:color="auto"/>
        <w:left w:val="none" w:sz="0" w:space="0" w:color="auto"/>
        <w:bottom w:val="none" w:sz="0" w:space="0" w:color="auto"/>
        <w:right w:val="none" w:sz="0" w:space="0" w:color="auto"/>
      </w:divBdr>
    </w:div>
    <w:div w:id="1578204051">
      <w:bodyDiv w:val="1"/>
      <w:marLeft w:val="0"/>
      <w:marRight w:val="0"/>
      <w:marTop w:val="0"/>
      <w:marBottom w:val="0"/>
      <w:divBdr>
        <w:top w:val="none" w:sz="0" w:space="0" w:color="auto"/>
        <w:left w:val="none" w:sz="0" w:space="0" w:color="auto"/>
        <w:bottom w:val="none" w:sz="0" w:space="0" w:color="auto"/>
        <w:right w:val="none" w:sz="0" w:space="0" w:color="auto"/>
      </w:divBdr>
    </w:div>
    <w:div w:id="1793598386">
      <w:bodyDiv w:val="1"/>
      <w:marLeft w:val="0"/>
      <w:marRight w:val="0"/>
      <w:marTop w:val="0"/>
      <w:marBottom w:val="0"/>
      <w:divBdr>
        <w:top w:val="none" w:sz="0" w:space="0" w:color="auto"/>
        <w:left w:val="none" w:sz="0" w:space="0" w:color="auto"/>
        <w:bottom w:val="none" w:sz="0" w:space="0" w:color="auto"/>
        <w:right w:val="none" w:sz="0" w:space="0" w:color="auto"/>
      </w:divBdr>
    </w:div>
    <w:div w:id="1801990797">
      <w:bodyDiv w:val="1"/>
      <w:marLeft w:val="0"/>
      <w:marRight w:val="0"/>
      <w:marTop w:val="0"/>
      <w:marBottom w:val="0"/>
      <w:divBdr>
        <w:top w:val="none" w:sz="0" w:space="0" w:color="auto"/>
        <w:left w:val="none" w:sz="0" w:space="0" w:color="auto"/>
        <w:bottom w:val="none" w:sz="0" w:space="0" w:color="auto"/>
        <w:right w:val="none" w:sz="0" w:space="0" w:color="auto"/>
      </w:divBdr>
    </w:div>
    <w:div w:id="1886794459">
      <w:bodyDiv w:val="1"/>
      <w:marLeft w:val="0"/>
      <w:marRight w:val="0"/>
      <w:marTop w:val="0"/>
      <w:marBottom w:val="0"/>
      <w:divBdr>
        <w:top w:val="none" w:sz="0" w:space="0" w:color="auto"/>
        <w:left w:val="none" w:sz="0" w:space="0" w:color="auto"/>
        <w:bottom w:val="none" w:sz="0" w:space="0" w:color="auto"/>
        <w:right w:val="none" w:sz="0" w:space="0" w:color="auto"/>
      </w:divBdr>
    </w:div>
    <w:div w:id="1909462101">
      <w:bodyDiv w:val="1"/>
      <w:marLeft w:val="0"/>
      <w:marRight w:val="0"/>
      <w:marTop w:val="0"/>
      <w:marBottom w:val="0"/>
      <w:divBdr>
        <w:top w:val="none" w:sz="0" w:space="0" w:color="auto"/>
        <w:left w:val="none" w:sz="0" w:space="0" w:color="auto"/>
        <w:bottom w:val="none" w:sz="0" w:space="0" w:color="auto"/>
        <w:right w:val="none" w:sz="0" w:space="0" w:color="auto"/>
      </w:divBdr>
    </w:div>
    <w:div w:id="2108840245">
      <w:bodyDiv w:val="1"/>
      <w:marLeft w:val="0"/>
      <w:marRight w:val="0"/>
      <w:marTop w:val="0"/>
      <w:marBottom w:val="0"/>
      <w:divBdr>
        <w:top w:val="none" w:sz="0" w:space="0" w:color="auto"/>
        <w:left w:val="none" w:sz="0" w:space="0" w:color="auto"/>
        <w:bottom w:val="none" w:sz="0" w:space="0" w:color="auto"/>
        <w:right w:val="none" w:sz="0" w:space="0" w:color="auto"/>
      </w:divBdr>
    </w:div>
    <w:div w:id="2114859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1152</Words>
  <Characters>6567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2</cp:revision>
  <dcterms:created xsi:type="dcterms:W3CDTF">2017-05-15T14:52:00Z</dcterms:created>
  <dcterms:modified xsi:type="dcterms:W3CDTF">2017-05-15T14:52:00Z</dcterms:modified>
</cp:coreProperties>
</file>