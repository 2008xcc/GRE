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811" w:rsidRDefault="00325811" w:rsidP="0032581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37) Society should identify those children who have special talents and provide training for them at an early age to develop their talents. </w:t>
      </w:r>
    </w:p>
    <w:p w:rsidR="00325811" w:rsidRDefault="00325811" w:rsidP="0032581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rsidR="00325811" w:rsidRDefault="00325811" w:rsidP="00325811">
      <w:pPr>
        <w:rPr>
          <w:lang w:eastAsia="zh-CN"/>
        </w:rPr>
      </w:pPr>
      <w:r>
        <w:rPr>
          <w:rFonts w:hint="eastAsia"/>
          <w:lang w:eastAsia="zh-CN"/>
        </w:rPr>
        <w:t xml:space="preserve">1. </w:t>
      </w:r>
      <w:r>
        <w:rPr>
          <w:rFonts w:hint="eastAsia"/>
          <w:lang w:eastAsia="zh-CN"/>
        </w:rPr>
        <w:t>特殊教育施展才能。有些神童的确</w:t>
      </w:r>
      <w:r>
        <w:rPr>
          <w:rFonts w:hint="eastAsia"/>
          <w:lang w:eastAsia="zh-CN"/>
        </w:rPr>
        <w:t xml:space="preserve"> </w:t>
      </w:r>
      <w:r>
        <w:rPr>
          <w:rFonts w:hint="eastAsia"/>
          <w:lang w:eastAsia="zh-CN"/>
        </w:rPr>
        <w:t>是在小时候开始</w:t>
      </w:r>
      <w:r>
        <w:rPr>
          <w:rFonts w:hint="eastAsia"/>
          <w:lang w:eastAsia="zh-CN"/>
        </w:rPr>
        <w:t xml:space="preserve"> </w:t>
      </w:r>
      <w:r>
        <w:rPr>
          <w:rFonts w:hint="eastAsia"/>
          <w:lang w:eastAsia="zh-CN"/>
        </w:rPr>
        <w:t>培养的。某些领域</w:t>
      </w:r>
      <w:r>
        <w:rPr>
          <w:rFonts w:hint="eastAsia"/>
          <w:lang w:eastAsia="zh-CN"/>
        </w:rPr>
        <w:t xml:space="preserve"> </w:t>
      </w:r>
      <w:r>
        <w:rPr>
          <w:rFonts w:hint="eastAsia"/>
          <w:lang w:eastAsia="zh-CN"/>
        </w:rPr>
        <w:t>需要从小开</w:t>
      </w:r>
      <w:r>
        <w:rPr>
          <w:rFonts w:hint="eastAsia"/>
          <w:lang w:eastAsia="zh-CN"/>
        </w:rPr>
        <w:t xml:space="preserve"> </w:t>
      </w:r>
      <w:r>
        <w:rPr>
          <w:rFonts w:hint="eastAsia"/>
          <w:lang w:eastAsia="zh-CN"/>
        </w:rPr>
        <w:t>始积累，以后才可能有所成就，比如音乐，例如莫扎特</w:t>
      </w:r>
      <w:r>
        <w:rPr>
          <w:rFonts w:hint="eastAsia"/>
          <w:lang w:eastAsia="zh-CN"/>
        </w:rPr>
        <w:t xml:space="preserve"> Mozart </w:t>
      </w:r>
      <w:r>
        <w:rPr>
          <w:rFonts w:hint="eastAsia"/>
          <w:lang w:eastAsia="zh-CN"/>
        </w:rPr>
        <w:t>和贝多芬</w:t>
      </w:r>
      <w:r>
        <w:rPr>
          <w:rFonts w:hint="eastAsia"/>
          <w:lang w:eastAsia="zh-CN"/>
        </w:rPr>
        <w:t xml:space="preserve"> Beethoven</w:t>
      </w:r>
      <w:r>
        <w:rPr>
          <w:lang w:eastAsia="zh-CN"/>
        </w:rPr>
        <w:t>都是从小开始练习的</w:t>
      </w:r>
      <w:r>
        <w:rPr>
          <w:rFonts w:hint="eastAsia"/>
          <w:lang w:eastAsia="zh-CN"/>
        </w:rPr>
        <w:t>。</w:t>
      </w:r>
      <w:r>
        <w:rPr>
          <w:rFonts w:hint="eastAsia"/>
          <w:lang w:eastAsia="zh-CN"/>
        </w:rPr>
        <w:t xml:space="preserve"> </w:t>
      </w:r>
      <w:r>
        <w:rPr>
          <w:rFonts w:hint="eastAsia"/>
          <w:lang w:eastAsia="zh-CN"/>
        </w:rPr>
        <w:t>体育</w:t>
      </w:r>
      <w:r>
        <w:rPr>
          <w:rFonts w:hint="eastAsia"/>
          <w:lang w:eastAsia="zh-CN"/>
        </w:rPr>
        <w:t>,</w:t>
      </w:r>
      <w:r>
        <w:rPr>
          <w:rFonts w:hint="eastAsia"/>
          <w:lang w:eastAsia="zh-CN"/>
        </w:rPr>
        <w:t>比如体操，小时候身体条件适合练习和培养，长大了就错过时机了。</w:t>
      </w:r>
    </w:p>
    <w:p w:rsidR="00BF16C5" w:rsidRDefault="00BF16C5" w:rsidP="00325811">
      <w:pPr>
        <w:rPr>
          <w:rFonts w:hint="eastAsia"/>
          <w:lang w:eastAsia="zh-CN"/>
        </w:rPr>
      </w:pPr>
    </w:p>
    <w:p w:rsidR="00325811" w:rsidRDefault="00325811" w:rsidP="00325811">
      <w:pPr>
        <w:rPr>
          <w:lang w:eastAsia="zh-CN"/>
        </w:rPr>
      </w:pPr>
      <w:r>
        <w:rPr>
          <w:rFonts w:hint="eastAsia"/>
          <w:lang w:eastAsia="zh-CN"/>
        </w:rPr>
        <w:t xml:space="preserve">2. </w:t>
      </w:r>
      <w:r>
        <w:rPr>
          <w:rFonts w:hint="eastAsia"/>
          <w:lang w:eastAsia="zh-CN"/>
        </w:rPr>
        <w:t>选择没有标准</w:t>
      </w:r>
      <w:r>
        <w:rPr>
          <w:rFonts w:hint="eastAsia"/>
          <w:lang w:eastAsia="zh-CN"/>
        </w:rPr>
        <w:t>(standard);</w:t>
      </w:r>
      <w:r>
        <w:rPr>
          <w:rFonts w:hint="eastAsia"/>
          <w:lang w:eastAsia="zh-CN"/>
        </w:rPr>
        <w:t>有天赋学生的选拔很有问题</w:t>
      </w:r>
      <w:r>
        <w:rPr>
          <w:lang w:eastAsia="zh-CN"/>
        </w:rPr>
        <w:t>，</w:t>
      </w:r>
      <w:r>
        <w:rPr>
          <w:rFonts w:hint="eastAsia"/>
          <w:lang w:eastAsia="zh-CN"/>
        </w:rPr>
        <w:t>所谓</w:t>
      </w:r>
      <w:r>
        <w:rPr>
          <w:lang w:eastAsia="zh-CN"/>
        </w:rPr>
        <w:t>的天赋更多在于人为</w:t>
      </w:r>
      <w:r>
        <w:rPr>
          <w:rFonts w:hint="eastAsia"/>
          <w:lang w:eastAsia="zh-CN"/>
        </w:rPr>
        <w:t>。</w:t>
      </w:r>
      <w:r>
        <w:rPr>
          <w:lang w:eastAsia="zh-CN"/>
        </w:rPr>
        <w:t>异类</w:t>
      </w:r>
      <w:r>
        <w:rPr>
          <w:rFonts w:hint="eastAsia"/>
          <w:lang w:eastAsia="zh-CN"/>
        </w:rPr>
        <w:t>的</w:t>
      </w:r>
      <w:r w:rsidRPr="00325811">
        <w:rPr>
          <w:rFonts w:hint="eastAsia"/>
          <w:lang w:eastAsia="zh-CN"/>
        </w:rPr>
        <w:t>作者以加拿大冰球队的选手为例，分析了这些选手的出生时间，发现大多数选手都是出生在前三个月，为什么出生在前三个月的人能成功优秀的冰球选手呢？这主要是因为加拿大冰球队按年龄分组的分界线是</w:t>
      </w:r>
      <w:r w:rsidRPr="00325811">
        <w:rPr>
          <w:rFonts w:hint="eastAsia"/>
          <w:lang w:eastAsia="zh-CN"/>
        </w:rPr>
        <w:t>1</w:t>
      </w:r>
      <w:r w:rsidRPr="00325811">
        <w:rPr>
          <w:rFonts w:hint="eastAsia"/>
          <w:lang w:eastAsia="zh-CN"/>
        </w:rPr>
        <w:t>月</w:t>
      </w:r>
      <w:r w:rsidRPr="00325811">
        <w:rPr>
          <w:rFonts w:hint="eastAsia"/>
          <w:lang w:eastAsia="zh-CN"/>
        </w:rPr>
        <w:t>1</w:t>
      </w:r>
      <w:r w:rsidRPr="00325811">
        <w:rPr>
          <w:rFonts w:hint="eastAsia"/>
          <w:lang w:eastAsia="zh-CN"/>
        </w:rPr>
        <w:t>日，同一年龄的选手，出生在</w:t>
      </w:r>
      <w:r w:rsidRPr="00325811">
        <w:rPr>
          <w:rFonts w:hint="eastAsia"/>
          <w:lang w:eastAsia="zh-CN"/>
        </w:rPr>
        <w:t>1</w:t>
      </w:r>
      <w:r w:rsidRPr="00325811">
        <w:rPr>
          <w:rFonts w:hint="eastAsia"/>
          <w:lang w:eastAsia="zh-CN"/>
        </w:rPr>
        <w:t>月份的比出生在</w:t>
      </w:r>
      <w:r w:rsidRPr="00325811">
        <w:rPr>
          <w:rFonts w:hint="eastAsia"/>
          <w:lang w:eastAsia="zh-CN"/>
        </w:rPr>
        <w:t>12</w:t>
      </w:r>
      <w:r w:rsidRPr="00325811">
        <w:rPr>
          <w:rFonts w:hint="eastAsia"/>
          <w:lang w:eastAsia="zh-CN"/>
        </w:rPr>
        <w:t>月份的选手发育的时间更长，球员之间在生理成熟度上表现出巨大的差异，因此在冰球选拔时具有更大的优势，而当出生在</w:t>
      </w:r>
      <w:r w:rsidRPr="00325811">
        <w:rPr>
          <w:rFonts w:hint="eastAsia"/>
          <w:lang w:eastAsia="zh-CN"/>
        </w:rPr>
        <w:t>1</w:t>
      </w:r>
      <w:r w:rsidRPr="00325811">
        <w:rPr>
          <w:rFonts w:hint="eastAsia"/>
          <w:lang w:eastAsia="zh-CN"/>
        </w:rPr>
        <w:t>月份的选手被选入冰球队后，能获得更优秀的辅导，进行的训练比没选拔上的</w:t>
      </w:r>
      <w:r w:rsidRPr="00325811">
        <w:rPr>
          <w:rFonts w:hint="eastAsia"/>
          <w:lang w:eastAsia="zh-CN"/>
        </w:rPr>
        <w:t>12</w:t>
      </w:r>
      <w:r w:rsidRPr="00325811">
        <w:rPr>
          <w:rFonts w:hint="eastAsia"/>
          <w:lang w:eastAsia="zh-CN"/>
        </w:rPr>
        <w:t>月份的人更多，</w:t>
      </w:r>
      <w:r w:rsidRPr="00325811">
        <w:rPr>
          <w:rFonts w:hint="eastAsia"/>
          <w:lang w:eastAsia="zh-CN"/>
        </w:rPr>
        <w:t xml:space="preserve"> </w:t>
      </w:r>
      <w:r w:rsidRPr="00325811">
        <w:rPr>
          <w:rFonts w:hint="eastAsia"/>
          <w:lang w:eastAsia="zh-CN"/>
        </w:rPr>
        <w:t>两者差距越来越大。这种情况主要是</w:t>
      </w:r>
      <w:r w:rsidRPr="00325811">
        <w:rPr>
          <w:rFonts w:hint="eastAsia"/>
          <w:lang w:eastAsia="zh-CN"/>
        </w:rPr>
        <w:t>3</w:t>
      </w:r>
      <w:r w:rsidRPr="00325811">
        <w:rPr>
          <w:rFonts w:hint="eastAsia"/>
          <w:lang w:eastAsia="zh-CN"/>
        </w:rPr>
        <w:t>种制度共通作用的结果：筛选、分组和区别训练。美国的棒球队，英国足球队都有类似的现象。</w:t>
      </w:r>
    </w:p>
    <w:p w:rsidR="00325811" w:rsidRDefault="00325811" w:rsidP="00325811">
      <w:pPr>
        <w:rPr>
          <w:rFonts w:hint="eastAsia"/>
          <w:lang w:eastAsia="zh-CN"/>
        </w:rPr>
      </w:pPr>
      <w:r>
        <w:rPr>
          <w:rFonts w:hint="eastAsia"/>
          <w:lang w:eastAsia="zh-CN"/>
        </w:rPr>
        <w:t xml:space="preserve">3. </w:t>
      </w:r>
      <w:r>
        <w:rPr>
          <w:lang w:eastAsia="zh-CN"/>
        </w:rPr>
        <w:t>Moreover</w:t>
      </w:r>
      <w:r>
        <w:rPr>
          <w:lang w:eastAsia="zh-CN"/>
        </w:rPr>
        <w:t>，</w:t>
      </w:r>
      <w:r>
        <w:rPr>
          <w:rFonts w:hint="eastAsia"/>
          <w:lang w:eastAsia="zh-CN"/>
        </w:rPr>
        <w:t>才能不一定从小体现</w:t>
      </w:r>
      <w:r>
        <w:rPr>
          <w:rFonts w:hint="eastAsia"/>
          <w:lang w:eastAsia="zh-CN"/>
        </w:rPr>
        <w:t>;</w:t>
      </w:r>
      <w:r>
        <w:rPr>
          <w:rFonts w:hint="eastAsia"/>
          <w:lang w:eastAsia="zh-CN"/>
        </w:rPr>
        <w:t>比如</w:t>
      </w:r>
      <w:r>
        <w:rPr>
          <w:rFonts w:hint="eastAsia"/>
          <w:lang w:eastAsia="zh-CN"/>
        </w:rPr>
        <w:t xml:space="preserve"> Einstein </w:t>
      </w:r>
      <w:r>
        <w:rPr>
          <w:rFonts w:hint="eastAsia"/>
          <w:lang w:eastAsia="zh-CN"/>
        </w:rPr>
        <w:t>小时候别人</w:t>
      </w:r>
      <w:r>
        <w:rPr>
          <w:rFonts w:hint="eastAsia"/>
          <w:lang w:eastAsia="zh-CN"/>
        </w:rPr>
        <w:t xml:space="preserve"> </w:t>
      </w:r>
      <w:r>
        <w:rPr>
          <w:rFonts w:hint="eastAsia"/>
          <w:lang w:eastAsia="zh-CN"/>
        </w:rPr>
        <w:t>就认为他是个普通的小孩，读大学前人们也没看出什么优点，但是没有人否认他是</w:t>
      </w:r>
      <w:r>
        <w:rPr>
          <w:rFonts w:hint="eastAsia"/>
          <w:lang w:eastAsia="zh-CN"/>
        </w:rPr>
        <w:t xml:space="preserve"> 20 </w:t>
      </w:r>
      <w:r>
        <w:rPr>
          <w:rFonts w:hint="eastAsia"/>
          <w:lang w:eastAsia="zh-CN"/>
        </w:rPr>
        <w:t>世</w:t>
      </w:r>
      <w:r>
        <w:rPr>
          <w:rFonts w:hint="eastAsia"/>
          <w:lang w:eastAsia="zh-CN"/>
        </w:rPr>
        <w:t xml:space="preserve"> </w:t>
      </w:r>
      <w:r>
        <w:rPr>
          <w:rFonts w:hint="eastAsia"/>
          <w:lang w:eastAsia="zh-CN"/>
        </w:rPr>
        <w:t>纪最伟大的物理学家。而且有些领域如果小孩没有接触到，是不可能发现他有这方面天</w:t>
      </w:r>
      <w:r>
        <w:rPr>
          <w:rFonts w:hint="eastAsia"/>
          <w:lang w:eastAsia="zh-CN"/>
        </w:rPr>
        <w:t xml:space="preserve"> </w:t>
      </w:r>
      <w:r>
        <w:rPr>
          <w:rFonts w:hint="eastAsia"/>
          <w:lang w:eastAsia="zh-CN"/>
        </w:rPr>
        <w:t>赋的，比如音乐。而且小孩子所谓的天赋也许只是一时的兴趣造成的，兴趣是会随着时间改变的，也许天赋在其他方面，比如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p>
    <w:p w:rsidR="00D818F4" w:rsidRDefault="00D818F4" w:rsidP="00325811">
      <w:pPr>
        <w:rPr>
          <w:rFonts w:hint="eastAsia"/>
          <w:lang w:eastAsia="zh-CN"/>
        </w:rPr>
      </w:pPr>
      <w:ins w:id="0" w:author="Jing Yuan" w:date="2017-06-02T18:51:00Z">
        <w:r>
          <w:rPr>
            <w:rFonts w:hint="eastAsia"/>
            <w:lang w:eastAsia="zh-CN"/>
          </w:rPr>
          <w:t xml:space="preserve">4. </w:t>
        </w:r>
        <w:r w:rsidR="00FF5BFF">
          <w:rPr>
            <w:rFonts w:hint="eastAsia"/>
            <w:lang w:eastAsia="zh-CN"/>
          </w:rPr>
          <w:t>拔苗助长，</w:t>
        </w:r>
        <w:r w:rsidR="00FF5BFF">
          <w:rPr>
            <w:lang w:eastAsia="zh-CN"/>
          </w:rPr>
          <w:t xml:space="preserve">talents may be burn out if too much training at an early age. </w:t>
        </w:r>
      </w:ins>
      <w:ins w:id="1" w:author="Jing Yuan" w:date="2017-06-02T18:52:00Z">
        <w:r w:rsidR="00FF5BFF">
          <w:rPr>
            <w:rFonts w:hint="eastAsia"/>
            <w:lang w:eastAsia="zh-CN"/>
          </w:rPr>
          <w:t>中国的伤仲永，找一个美国版的例子</w:t>
        </w:r>
      </w:ins>
      <w:ins w:id="2" w:author="Jing Yuan" w:date="2017-06-02T19:00:00Z">
        <w:r w:rsidR="00A739B7">
          <w:rPr>
            <w:rFonts w:hint="eastAsia"/>
            <w:lang w:eastAsia="zh-CN"/>
          </w:rPr>
          <w:t>。</w:t>
        </w:r>
      </w:ins>
    </w:p>
    <w:p w:rsidR="00004558" w:rsidRDefault="00004558" w:rsidP="00325811">
      <w:pPr>
        <w:rPr>
          <w:ins w:id="3" w:author="Jing Yuan" w:date="2017-06-02T19:07:00Z"/>
          <w:lang w:eastAsia="zh-CN"/>
        </w:rPr>
      </w:pPr>
    </w:p>
    <w:p w:rsidR="00800466" w:rsidRDefault="00800466" w:rsidP="00325811">
      <w:pPr>
        <w:rPr>
          <w:ins w:id="4" w:author="Jing Yuan" w:date="2017-06-02T19:14:00Z"/>
          <w:rFonts w:hint="eastAsia"/>
          <w:lang w:eastAsia="zh-CN"/>
        </w:rPr>
      </w:pPr>
      <w:ins w:id="5" w:author="Jing Yuan" w:date="2017-06-02T19:07:00Z">
        <w:r>
          <w:rPr>
            <w:rFonts w:hint="eastAsia"/>
            <w:lang w:eastAsia="zh-CN"/>
          </w:rPr>
          <w:t>可以调整下</w:t>
        </w:r>
      </w:ins>
      <w:ins w:id="6" w:author="Jing Yuan" w:date="2017-06-02T19:08:00Z">
        <w:r w:rsidR="00365C89">
          <w:rPr>
            <w:rFonts w:hint="eastAsia"/>
            <w:lang w:eastAsia="zh-CN"/>
          </w:rPr>
          <w:t>段落</w:t>
        </w:r>
      </w:ins>
      <w:ins w:id="7" w:author="Jing Yuan" w:date="2017-06-02T19:07:00Z">
        <w:r>
          <w:rPr>
            <w:rFonts w:hint="eastAsia"/>
            <w:lang w:eastAsia="zh-CN"/>
          </w:rPr>
          <w:t>叙述的顺序：先说天才的早期训练</w:t>
        </w:r>
      </w:ins>
      <w:ins w:id="8" w:author="Jing Yuan" w:date="2017-06-02T19:08:00Z">
        <w:r>
          <w:rPr>
            <w:rFonts w:hint="eastAsia"/>
            <w:lang w:eastAsia="zh-CN"/>
          </w:rPr>
          <w:t>有必要，</w:t>
        </w:r>
        <w:r w:rsidR="00365C89">
          <w:rPr>
            <w:rFonts w:hint="eastAsia"/>
            <w:lang w:eastAsia="zh-CN"/>
          </w:rPr>
          <w:t>然后是让步，可能只是在某些特定的领域，如上一段</w:t>
        </w:r>
        <w:r w:rsidR="00181ACE">
          <w:rPr>
            <w:rFonts w:hint="eastAsia"/>
            <w:lang w:eastAsia="zh-CN"/>
          </w:rPr>
          <w:t>所说的音乐领域、体育，</w:t>
        </w:r>
      </w:ins>
      <w:ins w:id="9" w:author="Jing Yuan" w:date="2017-06-02T19:09:00Z">
        <w:r w:rsidR="00181ACE">
          <w:rPr>
            <w:rFonts w:hint="eastAsia"/>
            <w:lang w:eastAsia="zh-CN"/>
          </w:rPr>
          <w:t>（其实总的是艺术和体育领域）。有一个大的反面</w:t>
        </w:r>
      </w:ins>
      <w:ins w:id="10" w:author="Jing Yuan" w:date="2017-06-02T19:10:00Z">
        <w:r w:rsidR="00181ACE">
          <w:rPr>
            <w:rFonts w:hint="eastAsia"/>
            <w:lang w:eastAsia="zh-CN"/>
          </w:rPr>
          <w:t>教材就是，</w:t>
        </w:r>
        <w:r w:rsidR="006A175D">
          <w:rPr>
            <w:lang w:eastAsia="zh-CN"/>
          </w:rPr>
          <w:t xml:space="preserve">Einstein , </w:t>
        </w:r>
        <w:r w:rsidR="006A175D">
          <w:rPr>
            <w:rFonts w:hint="eastAsia"/>
            <w:lang w:eastAsia="zh-CN"/>
          </w:rPr>
          <w:t>第三段再说，</w:t>
        </w:r>
      </w:ins>
      <w:ins w:id="11" w:author="Jing Yuan" w:date="2017-06-02T19:11:00Z">
        <w:r w:rsidR="006A175D">
          <w:rPr>
            <w:rFonts w:hint="eastAsia"/>
            <w:lang w:eastAsia="zh-CN"/>
          </w:rPr>
          <w:t>还有一种另外的可能，</w:t>
        </w:r>
        <w:r w:rsidR="006A175D">
          <w:rPr>
            <w:rFonts w:hint="eastAsia"/>
            <w:lang w:eastAsia="zh-CN"/>
          </w:rPr>
          <w:t xml:space="preserve">talents </w:t>
        </w:r>
        <w:r w:rsidR="006A175D">
          <w:rPr>
            <w:rFonts w:hint="eastAsia"/>
            <w:lang w:eastAsia="zh-CN"/>
          </w:rPr>
          <w:t>并非</w:t>
        </w:r>
        <w:r w:rsidR="006A175D">
          <w:rPr>
            <w:rFonts w:hint="eastAsia"/>
            <w:lang w:eastAsia="zh-CN"/>
          </w:rPr>
          <w:t>talents</w:t>
        </w:r>
        <w:r w:rsidR="006A175D">
          <w:rPr>
            <w:rFonts w:hint="eastAsia"/>
            <w:lang w:eastAsia="zh-CN"/>
          </w:rPr>
          <w:t>，再只不过是在制度、筛选上的作用导致了“天才</w:t>
        </w:r>
      </w:ins>
      <w:ins w:id="12" w:author="Jing Yuan" w:date="2017-06-02T19:12:00Z">
        <w:r w:rsidR="006A175D">
          <w:rPr>
            <w:rFonts w:hint="eastAsia"/>
            <w:lang w:eastAsia="zh-CN"/>
          </w:rPr>
          <w:t>”。最后一段说早期训练</w:t>
        </w:r>
        <w:r w:rsidR="00832338">
          <w:rPr>
            <w:rFonts w:hint="eastAsia"/>
            <w:lang w:eastAsia="zh-CN"/>
          </w:rPr>
          <w:t>太多可能导致适得其反。</w:t>
        </w:r>
      </w:ins>
      <w:ins w:id="13" w:author="Jing Yuan" w:date="2017-06-02T19:13:00Z">
        <w:r w:rsidR="00832338">
          <w:rPr>
            <w:rFonts w:hint="eastAsia"/>
            <w:lang w:eastAsia="zh-CN"/>
          </w:rPr>
          <w:t>天才的发展还有很多因素的影响，比如情商</w:t>
        </w:r>
        <w:r w:rsidR="000F7FD3">
          <w:rPr>
            <w:rFonts w:hint="eastAsia"/>
            <w:lang w:eastAsia="zh-CN"/>
          </w:rPr>
          <w:t>。这种正反观点都有，还有理有据的比较受</w:t>
        </w:r>
      </w:ins>
      <w:ins w:id="14" w:author="Jing Yuan" w:date="2017-06-02T19:14:00Z">
        <w:r w:rsidR="000F7FD3">
          <w:rPr>
            <w:rFonts w:hint="eastAsia"/>
            <w:lang w:eastAsia="zh-CN"/>
          </w:rPr>
          <w:t>阅卷老师的青睐。</w:t>
        </w:r>
      </w:ins>
    </w:p>
    <w:p w:rsidR="000F7FD3" w:rsidRPr="000F7FD3" w:rsidRDefault="000F7FD3" w:rsidP="00325811">
      <w:pPr>
        <w:rPr>
          <w:rFonts w:hint="eastAsia"/>
          <w:lang w:eastAsia="zh-CN"/>
        </w:rPr>
      </w:pPr>
    </w:p>
    <w:p w:rsidR="00004558" w:rsidRDefault="00004558" w:rsidP="00325811">
      <w:pPr>
        <w:rPr>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‘f</w:t>
      </w:r>
      <w:r w:rsidRPr="00004558">
        <w:rPr>
          <w:lang w:eastAsia="zh-CN"/>
        </w:rPr>
        <w:t>airness</w:t>
      </w:r>
      <w:r>
        <w:rPr>
          <w:lang w:eastAsia="zh-CN"/>
        </w:rPr>
        <w:t>’ …</w:t>
      </w:r>
      <w:r>
        <w:rPr>
          <w:rFonts w:hint="eastAsia"/>
          <w:lang w:eastAsia="zh-CN"/>
        </w:rPr>
        <w:t xml:space="preserve"> regard finding and developing elite is the most significant goal of a society</w:t>
      </w:r>
      <w:r>
        <w:rPr>
          <w:lang w:eastAsia="zh-CN"/>
        </w:rPr>
        <w:t>…</w:t>
      </w:r>
      <w:r>
        <w:rPr>
          <w:rFonts w:hint="eastAsia"/>
          <w:lang w:eastAsia="zh-CN"/>
        </w:rPr>
        <w:t xml:space="preserve"> all students have </w:t>
      </w:r>
      <w:r>
        <w:rPr>
          <w:rFonts w:hint="eastAsia"/>
          <w:lang w:eastAsia="zh-CN"/>
        </w:rPr>
        <w:lastRenderedPageBreak/>
        <w:t xml:space="preserve">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rsidR="00004558" w:rsidRDefault="00004558" w:rsidP="00325811">
      <w:pPr>
        <w:rPr>
          <w:lang w:eastAsia="zh-CN"/>
        </w:rPr>
      </w:pPr>
    </w:p>
    <w:p w:rsidR="00B77CDF" w:rsidRPr="00B77CDF" w:rsidRDefault="002D3D5A" w:rsidP="00B77CDF">
      <w:pPr>
        <w:rPr>
          <w:ins w:id="15" w:author="Jing Yuan" w:date="2017-06-02T19:45:00Z"/>
          <w:rFonts w:ascii="Times New Roman" w:eastAsia="Times New Roman" w:hAnsi="Times New Roman" w:cs="Times New Roman"/>
          <w:lang w:eastAsia="zh-CN"/>
        </w:rPr>
      </w:pPr>
      <w:r>
        <w:rPr>
          <w:lang w:eastAsia="zh-CN"/>
        </w:rPr>
        <w:t>…</w:t>
      </w:r>
      <w:r>
        <w:rPr>
          <w:rFonts w:hint="eastAsia"/>
          <w:lang w:eastAsia="zh-CN"/>
        </w:rPr>
        <w:t xml:space="preserve"> </w:t>
      </w:r>
      <w:del w:id="16" w:author="Jing Yuan" w:date="2017-06-02T19:27:00Z">
        <w:r w:rsidDel="002809B9">
          <w:rPr>
            <w:rFonts w:hint="eastAsia"/>
            <w:lang w:eastAsia="zh-CN"/>
          </w:rPr>
          <w:delText>argue that</w:delText>
        </w:r>
      </w:del>
      <w:ins w:id="17" w:author="Jing Yuan" w:date="2017-06-02T19:27:00Z">
        <w:r w:rsidR="002809B9">
          <w:rPr>
            <w:lang w:eastAsia="zh-CN"/>
          </w:rPr>
          <w:t xml:space="preserve">we do </w:t>
        </w:r>
      </w:ins>
      <w:ins w:id="18" w:author="Jing Yuan" w:date="2017-06-02T19:35:00Z">
        <w:r w:rsidR="00714BB5">
          <w:rPr>
            <w:lang w:eastAsia="zh-CN"/>
          </w:rPr>
          <w:t>witness</w:t>
        </w:r>
      </w:ins>
      <w:ins w:id="19" w:author="Jing Yuan" w:date="2017-06-02T19:27:00Z">
        <w:r w:rsidR="002809B9">
          <w:rPr>
            <w:lang w:eastAsia="zh-CN"/>
          </w:rPr>
          <w:t xml:space="preserve"> lots of </w:t>
        </w:r>
      </w:ins>
      <w:ins w:id="20" w:author="Jing Yuan" w:date="2017-06-02T19:33:00Z">
        <w:r w:rsidR="004231CF" w:rsidRPr="004231CF">
          <w:rPr>
            <w:lang w:eastAsia="zh-CN"/>
          </w:rPr>
          <w:t>gifted individuals</w:t>
        </w:r>
      </w:ins>
      <w:ins w:id="21" w:author="Jing Yuan" w:date="2017-06-02T19:27:00Z">
        <w:r w:rsidR="002809B9">
          <w:rPr>
            <w:lang w:eastAsia="zh-CN"/>
          </w:rPr>
          <w:t xml:space="preserve"> </w:t>
        </w:r>
      </w:ins>
      <w:ins w:id="22" w:author="Jing Yuan" w:date="2017-06-02T19:33:00Z">
        <w:r w:rsidR="000264BA">
          <w:rPr>
            <w:lang w:eastAsia="zh-CN"/>
          </w:rPr>
          <w:t xml:space="preserve">reveals their exception at an </w:t>
        </w:r>
      </w:ins>
      <w:ins w:id="23" w:author="Jing Yuan" w:date="2017-06-02T19:34:00Z">
        <w:r w:rsidR="00714BB5">
          <w:rPr>
            <w:lang w:eastAsia="zh-CN"/>
          </w:rPr>
          <w:t>earlier</w:t>
        </w:r>
      </w:ins>
      <w:ins w:id="24" w:author="Jing Yuan" w:date="2017-06-02T19:33:00Z">
        <w:r w:rsidR="000264BA">
          <w:rPr>
            <w:lang w:eastAsia="zh-CN"/>
          </w:rPr>
          <w:t xml:space="preserve"> age particularly </w:t>
        </w:r>
      </w:ins>
      <w:ins w:id="25" w:author="Jing Yuan" w:date="2017-06-02T19:27:00Z">
        <w:r w:rsidR="002809B9">
          <w:rPr>
            <w:lang w:eastAsia="zh-CN"/>
          </w:rPr>
          <w:t>in</w:t>
        </w:r>
      </w:ins>
      <w:r>
        <w:rPr>
          <w:rFonts w:hint="eastAsia"/>
          <w:lang w:eastAsia="zh-CN"/>
        </w:rPr>
        <w:t xml:space="preserve"> </w:t>
      </w:r>
      <w:ins w:id="26" w:author="Jing Yuan" w:date="2017-06-02T19:26:00Z">
        <w:r w:rsidR="002809B9">
          <w:rPr>
            <w:rFonts w:hint="eastAsia"/>
            <w:lang w:eastAsia="zh-CN"/>
          </w:rPr>
          <w:t>arts</w:t>
        </w:r>
        <w:r w:rsidR="002809B9">
          <w:rPr>
            <w:lang w:eastAsia="zh-CN"/>
          </w:rPr>
          <w:t xml:space="preserve"> </w:t>
        </w:r>
      </w:ins>
      <w:ins w:id="27" w:author="Jing Yuan" w:date="2017-06-02T19:27:00Z">
        <w:r w:rsidR="00937CAF">
          <w:rPr>
            <w:lang w:eastAsia="zh-CN"/>
          </w:rPr>
          <w:t>su</w:t>
        </w:r>
        <w:r w:rsidR="00714BB5">
          <w:rPr>
            <w:lang w:eastAsia="zh-CN"/>
          </w:rPr>
          <w:t>ch as painting, dance and music</w:t>
        </w:r>
      </w:ins>
      <w:ins w:id="28" w:author="Jing Yuan" w:date="2017-06-02T19:34:00Z">
        <w:r w:rsidR="00714BB5">
          <w:rPr>
            <w:lang w:eastAsia="zh-CN"/>
          </w:rPr>
          <w:t xml:space="preserve">. </w:t>
        </w:r>
      </w:ins>
      <w:ins w:id="29" w:author="Jing Yuan" w:date="2017-06-02T19:38:00Z">
        <w:r w:rsidR="00C431FC">
          <w:rPr>
            <w:lang w:eastAsia="zh-CN"/>
          </w:rPr>
          <w:t>With</w:t>
        </w:r>
      </w:ins>
      <w:ins w:id="30" w:author="Jing Yuan" w:date="2017-06-02T19:35:00Z">
        <w:r w:rsidR="00DE1236">
          <w:rPr>
            <w:lang w:eastAsia="zh-CN"/>
          </w:rPr>
          <w:t xml:space="preserve"> p</w:t>
        </w:r>
      </w:ins>
      <w:ins w:id="31" w:author="Jing Yuan" w:date="2017-06-02T19:34:00Z">
        <w:r w:rsidR="00DE1236">
          <w:rPr>
            <w:lang w:eastAsia="zh-CN"/>
          </w:rPr>
          <w:t xml:space="preserve">roper </w:t>
        </w:r>
      </w:ins>
      <w:ins w:id="32" w:author="Jing Yuan" w:date="2017-06-02T19:36:00Z">
        <w:r w:rsidR="00244E96">
          <w:rPr>
            <w:lang w:eastAsia="zh-CN"/>
          </w:rPr>
          <w:t>practice</w:t>
        </w:r>
      </w:ins>
      <w:ins w:id="33" w:author="Jing Yuan" w:date="2017-06-02T19:38:00Z">
        <w:r w:rsidR="00C431FC">
          <w:rPr>
            <w:lang w:eastAsia="zh-CN"/>
          </w:rPr>
          <w:t xml:space="preserve"> at the ealierst time </w:t>
        </w:r>
      </w:ins>
      <w:ins w:id="34" w:author="Jing Yuan" w:date="2017-06-02T19:34:00Z">
        <w:r w:rsidR="00DE1236">
          <w:rPr>
            <w:lang w:eastAsia="zh-CN"/>
          </w:rPr>
          <w:t>, these genius wi</w:t>
        </w:r>
      </w:ins>
      <w:ins w:id="35" w:author="Jing Yuan" w:date="2017-06-02T19:36:00Z">
        <w:r w:rsidR="00244E96">
          <w:rPr>
            <w:lang w:eastAsia="zh-CN"/>
          </w:rPr>
          <w:t>ll produc</w:t>
        </w:r>
        <w:r w:rsidR="00C431FC">
          <w:rPr>
            <w:lang w:eastAsia="zh-CN"/>
          </w:rPr>
          <w:t xml:space="preserve">e amazing works and </w:t>
        </w:r>
      </w:ins>
      <w:ins w:id="36" w:author="Jing Yuan" w:date="2017-06-02T19:38:00Z">
        <w:r w:rsidR="00C431FC">
          <w:rPr>
            <w:lang w:eastAsia="zh-CN"/>
          </w:rPr>
          <w:t>creates</w:t>
        </w:r>
      </w:ins>
      <w:ins w:id="37" w:author="Jing Yuan" w:date="2017-06-02T19:36:00Z">
        <w:r w:rsidR="00C431FC">
          <w:rPr>
            <w:lang w:eastAsia="zh-CN"/>
          </w:rPr>
          <w:t xml:space="preserve"> a genre</w:t>
        </w:r>
      </w:ins>
      <w:ins w:id="38" w:author="Jing Yuan" w:date="2017-06-02T19:38:00Z">
        <w:r w:rsidR="001252CF">
          <w:rPr>
            <w:lang w:eastAsia="zh-CN"/>
          </w:rPr>
          <w:t xml:space="preserve"> on his/her own</w:t>
        </w:r>
      </w:ins>
      <w:ins w:id="39" w:author="Jing Yuan" w:date="2017-06-02T19:36:00Z">
        <w:r w:rsidR="00C431FC">
          <w:rPr>
            <w:lang w:eastAsia="zh-CN"/>
          </w:rPr>
          <w:t>.</w:t>
        </w:r>
      </w:ins>
      <w:ins w:id="40" w:author="Jing Yuan" w:date="2017-06-02T19:35:00Z">
        <w:r w:rsidR="00714BB5">
          <w:rPr>
            <w:lang w:eastAsia="zh-CN"/>
          </w:rPr>
          <w:t xml:space="preserve"> </w:t>
        </w:r>
      </w:ins>
      <w:ins w:id="41" w:author="Jing Yuan" w:date="2017-06-02T19:39:00Z">
        <w:r w:rsidR="001252CF">
          <w:rPr>
            <w:lang w:eastAsia="zh-CN"/>
          </w:rPr>
          <w:t>A great example is</w:t>
        </w:r>
      </w:ins>
      <w:ins w:id="42" w:author="Jing Yuan" w:date="2017-06-02T19:42:00Z">
        <w:r w:rsidR="000C04F9">
          <w:rPr>
            <w:rFonts w:hint="eastAsia"/>
            <w:lang w:eastAsia="zh-CN"/>
          </w:rPr>
          <w:t xml:space="preserve"> two</w:t>
        </w:r>
        <w:r w:rsidR="000C04F9">
          <w:rPr>
            <w:lang w:eastAsia="zh-CN"/>
          </w:rPr>
          <w:t xml:space="preserve"> crucial figures in western art music, </w:t>
        </w:r>
      </w:ins>
      <w:ins w:id="43" w:author="Jing Yuan" w:date="2017-06-02T19:41:00Z">
        <w:r w:rsidR="00141F6A" w:rsidRPr="00141F6A">
          <w:rPr>
            <w:lang w:eastAsia="zh-CN"/>
          </w:rPr>
          <w:t>Ludwig van</w:t>
        </w:r>
        <w:r w:rsidR="00141F6A" w:rsidRPr="00141F6A">
          <w:rPr>
            <w:rFonts w:hint="eastAsia"/>
            <w:lang w:eastAsia="zh-CN"/>
          </w:rPr>
          <w:t xml:space="preserve"> </w:t>
        </w:r>
      </w:ins>
      <w:ins w:id="44" w:author="Jing Yuan" w:date="2017-06-02T19:39:00Z">
        <w:r w:rsidR="001252CF">
          <w:rPr>
            <w:rFonts w:hint="eastAsia"/>
            <w:lang w:eastAsia="zh-CN"/>
          </w:rPr>
          <w:t>Beethoven</w:t>
        </w:r>
      </w:ins>
      <w:ins w:id="45" w:author="Jing Yuan" w:date="2017-06-02T19:42:00Z">
        <w:r w:rsidR="00912E21">
          <w:rPr>
            <w:lang w:eastAsia="zh-CN"/>
          </w:rPr>
          <w:t>. T</w:t>
        </w:r>
      </w:ins>
      <w:ins w:id="46" w:author="Jing Yuan" w:date="2017-06-02T19:45:00Z">
        <w:r w:rsidR="00B77CDF">
          <w:rPr>
            <w:lang w:eastAsia="zh-CN"/>
          </w:rPr>
          <w:t>he</w:t>
        </w:r>
      </w:ins>
      <w:ins w:id="47" w:author="Jing Yuan" w:date="2017-06-02T19:42:00Z">
        <w:r w:rsidR="00B77CDF">
          <w:rPr>
            <w:lang w:eastAsia="zh-CN"/>
          </w:rPr>
          <w:t xml:space="preserve"> prodigy</w:t>
        </w:r>
      </w:ins>
      <w:ins w:id="48" w:author="Jing Yuan" w:date="2017-06-02T19:39:00Z">
        <w:r w:rsidR="001252CF">
          <w:rPr>
            <w:lang w:eastAsia="zh-CN"/>
          </w:rPr>
          <w:t xml:space="preserve"> </w:t>
        </w:r>
        <w:r w:rsidR="001252CF" w:rsidRPr="008F5B92">
          <w:rPr>
            <w:lang w:eastAsia="zh-CN"/>
          </w:rPr>
          <w:t xml:space="preserve">showed </w:t>
        </w:r>
        <w:r w:rsidR="001252CF">
          <w:rPr>
            <w:rFonts w:hint="eastAsia"/>
            <w:lang w:eastAsia="zh-CN"/>
          </w:rPr>
          <w:t>exce</w:t>
        </w:r>
        <w:r w:rsidR="001252CF">
          <w:rPr>
            <w:lang w:eastAsia="zh-CN"/>
          </w:rPr>
          <w:t xml:space="preserve">ptional talents </w:t>
        </w:r>
      </w:ins>
      <w:ins w:id="49" w:author="Jing Yuan" w:date="2017-06-02T19:43:00Z">
        <w:r w:rsidR="00912E21">
          <w:rPr>
            <w:lang w:eastAsia="zh-CN"/>
          </w:rPr>
          <w:t>at</w:t>
        </w:r>
      </w:ins>
      <w:ins w:id="50" w:author="Jing Yuan" w:date="2017-06-02T19:39:00Z">
        <w:r w:rsidR="001252CF" w:rsidRPr="008F5B92">
          <w:rPr>
            <w:lang w:eastAsia="zh-CN"/>
          </w:rPr>
          <w:t xml:space="preserve"> </w:t>
        </w:r>
      </w:ins>
      <w:ins w:id="51" w:author="Jing Yuan" w:date="2017-06-02T19:46:00Z">
        <w:r w:rsidR="00B77CDF">
          <w:rPr>
            <w:lang w:eastAsia="zh-CN"/>
          </w:rPr>
          <w:t>hisv</w:t>
        </w:r>
      </w:ins>
      <w:ins w:id="52" w:author="Jing Yuan" w:date="2017-06-02T19:43:00Z">
        <w:r w:rsidR="00912E21">
          <w:rPr>
            <w:lang w:eastAsia="zh-CN"/>
          </w:rPr>
          <w:t>early</w:t>
        </w:r>
      </w:ins>
      <w:ins w:id="53" w:author="Jing Yuan" w:date="2017-06-02T19:39:00Z">
        <w:r w:rsidR="001252CF" w:rsidRPr="008F5B92">
          <w:rPr>
            <w:lang w:eastAsia="zh-CN"/>
          </w:rPr>
          <w:t xml:space="preserve"> childhood</w:t>
        </w:r>
        <w:r w:rsidR="00341ABD">
          <w:rPr>
            <w:lang w:eastAsia="zh-CN"/>
          </w:rPr>
          <w:t xml:space="preserve">. </w:t>
        </w:r>
      </w:ins>
      <w:ins w:id="54" w:author="Jing Yuan" w:date="2017-06-02T19:46:00Z">
        <w:r w:rsidR="0014117C">
          <w:rPr>
            <w:lang w:eastAsia="zh-CN"/>
          </w:rPr>
          <w:t>After</w:t>
        </w:r>
      </w:ins>
      <w:ins w:id="55" w:author="Jing Yuan" w:date="2017-06-02T19:39:00Z">
        <w:r w:rsidR="00341ABD">
          <w:rPr>
            <w:lang w:eastAsia="zh-CN"/>
          </w:rPr>
          <w:t xml:space="preserve"> practic</w:t>
        </w:r>
      </w:ins>
      <w:ins w:id="56" w:author="Jing Yuan" w:date="2017-06-02T19:46:00Z">
        <w:r w:rsidR="0014117C">
          <w:rPr>
            <w:lang w:eastAsia="zh-CN"/>
          </w:rPr>
          <w:t>ing</w:t>
        </w:r>
      </w:ins>
      <w:ins w:id="57" w:author="Jing Yuan" w:date="2017-06-02T19:39:00Z">
        <w:r w:rsidR="00341ABD">
          <w:rPr>
            <w:lang w:eastAsia="zh-CN"/>
          </w:rPr>
          <w:t xml:space="preserve"> and </w:t>
        </w:r>
      </w:ins>
      <w:ins w:id="58" w:author="Jing Yuan" w:date="2017-06-02T19:44:00Z">
        <w:r w:rsidR="00341ABD">
          <w:rPr>
            <w:lang w:eastAsia="zh-CN"/>
          </w:rPr>
          <w:t>instruction from</w:t>
        </w:r>
      </w:ins>
      <w:ins w:id="59" w:author="Jing Yuan" w:date="2017-06-02T19:39:00Z">
        <w:r w:rsidR="00341ABD">
          <w:rPr>
            <w:lang w:eastAsia="zh-CN"/>
          </w:rPr>
          <w:t xml:space="preserve"> </w:t>
        </w:r>
        <w:r w:rsidR="001252CF" w:rsidRPr="008F5B92">
          <w:rPr>
            <w:lang w:eastAsia="zh-CN"/>
          </w:rPr>
          <w:t xml:space="preserve"> his </w:t>
        </w:r>
        <w:r w:rsidR="001252CF">
          <w:rPr>
            <w:lang w:eastAsia="zh-CN"/>
          </w:rPr>
          <w:t xml:space="preserve">teacher </w:t>
        </w:r>
        <w:commentRangeStart w:id="60"/>
        <w:r w:rsidR="001252CF">
          <w:rPr>
            <w:lang w:eastAsia="zh-CN"/>
          </w:rPr>
          <w:t xml:space="preserve">or </w:t>
        </w:r>
        <w:r w:rsidR="001252CF" w:rsidRPr="008F5B92">
          <w:rPr>
            <w:lang w:eastAsia="zh-CN"/>
          </w:rPr>
          <w:t>fathe</w:t>
        </w:r>
        <w:r w:rsidR="001252CF">
          <w:rPr>
            <w:lang w:eastAsia="zh-CN"/>
          </w:rPr>
          <w:t>r</w:t>
        </w:r>
      </w:ins>
      <w:commentRangeEnd w:id="60"/>
      <w:ins w:id="61" w:author="Jing Yuan" w:date="2017-06-02T19:47:00Z">
        <w:r w:rsidR="0014117C">
          <w:rPr>
            <w:rStyle w:val="CommentReference"/>
          </w:rPr>
          <w:commentReference w:id="60"/>
        </w:r>
      </w:ins>
      <w:ins w:id="62" w:author="Jing Yuan" w:date="2017-06-02T19:43:00Z">
        <w:r w:rsidR="0014117C">
          <w:rPr>
            <w:lang w:eastAsia="zh-CN"/>
          </w:rPr>
          <w:t>,</w:t>
        </w:r>
      </w:ins>
      <w:ins w:id="63" w:author="Jing Yuan" w:date="2017-06-02T19:44:00Z">
        <w:r w:rsidR="00341ABD">
          <w:rPr>
            <w:lang w:eastAsia="zh-CN"/>
          </w:rPr>
          <w:t xml:space="preserve"> </w:t>
        </w:r>
      </w:ins>
      <w:ins w:id="64" w:author="Jing Yuan" w:date="2017-06-02T19:46:00Z">
        <w:r w:rsidR="0014117C">
          <w:rPr>
            <w:lang w:eastAsia="zh-CN"/>
          </w:rPr>
          <w:t>He</w:t>
        </w:r>
      </w:ins>
      <w:ins w:id="65" w:author="Jing Yuan" w:date="2017-06-02T19:44:00Z">
        <w:r w:rsidR="00341ABD">
          <w:rPr>
            <w:lang w:eastAsia="zh-CN"/>
          </w:rPr>
          <w:t xml:space="preserve"> achieves unprecedented</w:t>
        </w:r>
      </w:ins>
      <w:ins w:id="66" w:author="Jing Yuan" w:date="2017-06-02T19:46:00Z">
        <w:r w:rsidR="0014117C">
          <w:rPr>
            <w:lang w:eastAsia="zh-CN"/>
          </w:rPr>
          <w:t xml:space="preserve"> music</w:t>
        </w:r>
      </w:ins>
      <w:ins w:id="67" w:author="Jing Yuan" w:date="2017-06-02T19:44:00Z">
        <w:r w:rsidR="00341ABD">
          <w:rPr>
            <w:lang w:eastAsia="zh-CN"/>
          </w:rPr>
          <w:t xml:space="preserve"> </w:t>
        </w:r>
      </w:ins>
      <w:ins w:id="68" w:author="Jing Yuan" w:date="2017-06-02T19:45:00Z">
        <w:r w:rsidR="00B77CDF">
          <w:rPr>
            <w:lang w:eastAsia="zh-CN"/>
          </w:rPr>
          <w:t xml:space="preserve">in their career and becomes the </w:t>
        </w:r>
        <w:r w:rsidR="00B77CDF" w:rsidRPr="00B77CDF">
          <w:rPr>
            <w:rFonts w:ascii="Helvetica" w:eastAsia="Times New Roman" w:hAnsi="Helvetica" w:cs="Times New Roman"/>
            <w:color w:val="222222"/>
            <w:sz w:val="21"/>
            <w:szCs w:val="21"/>
            <w:shd w:val="clear" w:color="auto" w:fill="FFFFFF"/>
            <w:lang w:eastAsia="zh-CN"/>
          </w:rPr>
          <w:t>most famous and influential of all composers</w:t>
        </w:r>
        <w:r w:rsidR="00B77CDF">
          <w:rPr>
            <w:rFonts w:ascii="Helvetica" w:eastAsia="Times New Roman" w:hAnsi="Helvetica" w:cs="Times New Roman"/>
            <w:color w:val="222222"/>
            <w:sz w:val="21"/>
            <w:szCs w:val="21"/>
            <w:shd w:val="clear" w:color="auto" w:fill="FFFFFF"/>
            <w:lang w:eastAsia="zh-CN"/>
          </w:rPr>
          <w:t xml:space="preserve">. </w:t>
        </w:r>
      </w:ins>
    </w:p>
    <w:p w:rsidR="006A62D1" w:rsidRDefault="00912E21" w:rsidP="00325811">
      <w:pPr>
        <w:rPr>
          <w:ins w:id="69" w:author="Jing Yuan" w:date="2017-06-02T19:47:00Z"/>
          <w:rFonts w:hint="eastAsia"/>
          <w:lang w:eastAsia="zh-CN"/>
        </w:rPr>
      </w:pPr>
      <w:ins w:id="70" w:author="Jing Yuan" w:date="2017-06-02T19:43:00Z">
        <w:r>
          <w:rPr>
            <w:lang w:eastAsia="zh-CN"/>
          </w:rPr>
          <w:t xml:space="preserve"> </w:t>
        </w:r>
      </w:ins>
      <w:ins w:id="71" w:author="Jing Yuan" w:date="2017-06-02T19:34:00Z">
        <w:r w:rsidR="00714BB5">
          <w:rPr>
            <w:lang w:eastAsia="zh-CN"/>
          </w:rPr>
          <w:t xml:space="preserve"> </w:t>
        </w:r>
      </w:ins>
    </w:p>
    <w:p w:rsidR="00004558" w:rsidRDefault="009873EB" w:rsidP="00325811">
      <w:pPr>
        <w:rPr>
          <w:lang w:eastAsia="zh-CN"/>
        </w:rPr>
      </w:pPr>
      <w:ins w:id="72" w:author="Jing Yuan" w:date="2017-06-02T19:48:00Z">
        <w:r>
          <w:rPr>
            <w:lang w:eastAsia="zh-CN"/>
          </w:rPr>
          <w:t xml:space="preserve">The same situation in </w:t>
        </w:r>
      </w:ins>
      <w:ins w:id="73" w:author="Jing Yuan" w:date="2017-06-02T19:47:00Z">
        <w:r w:rsidR="006A62D1">
          <w:rPr>
            <w:rFonts w:hint="eastAsia"/>
            <w:lang w:eastAsia="zh-CN"/>
          </w:rPr>
          <w:t>the sports</w:t>
        </w:r>
        <w:r>
          <w:rPr>
            <w:rFonts w:hint="eastAsia"/>
            <w:lang w:eastAsia="zh-CN"/>
          </w:rPr>
          <w:t xml:space="preserve">. </w:t>
        </w:r>
      </w:ins>
      <w:ins w:id="74" w:author="Jing Yuan" w:date="2017-06-02T19:48:00Z">
        <w:r>
          <w:rPr>
            <w:lang w:eastAsia="zh-CN"/>
          </w:rPr>
          <w:t xml:space="preserve">We found numerous </w:t>
        </w:r>
      </w:ins>
      <w:ins w:id="75" w:author="Jing Yuan" w:date="2017-06-02T19:49:00Z">
        <w:r>
          <w:rPr>
            <w:lang w:eastAsia="zh-CN"/>
          </w:rPr>
          <w:t xml:space="preserve">talents being recongnized at </w:t>
        </w:r>
        <w:r w:rsidR="008131AA">
          <w:rPr>
            <w:lang w:eastAsia="zh-CN"/>
          </w:rPr>
          <w:t xml:space="preserve">age 4, or 5. </w:t>
        </w:r>
      </w:ins>
      <w:ins w:id="76" w:author="Jing Yuan" w:date="2017-06-02T19:50:00Z">
        <w:r w:rsidR="008131AA">
          <w:rPr>
            <w:lang w:eastAsia="zh-CN"/>
          </w:rPr>
          <w:t xml:space="preserve">And certain amount of training </w:t>
        </w:r>
      </w:ins>
      <w:ins w:id="77" w:author="Jing Yuan" w:date="2017-06-02T19:51:00Z">
        <w:r w:rsidR="009330FC">
          <w:rPr>
            <w:lang w:eastAsia="zh-CN"/>
          </w:rPr>
          <w:t xml:space="preserve">will </w:t>
        </w:r>
      </w:ins>
      <w:ins w:id="78" w:author="Jing Yuan" w:date="2017-06-02T19:50:00Z">
        <w:r w:rsidR="009330FC">
          <w:rPr>
            <w:lang w:eastAsia="zh-CN"/>
          </w:rPr>
          <w:t>put</w:t>
        </w:r>
        <w:r w:rsidR="008131AA">
          <w:rPr>
            <w:lang w:eastAsia="zh-CN"/>
          </w:rPr>
          <w:t xml:space="preserve"> them </w:t>
        </w:r>
        <w:r w:rsidR="009330FC">
          <w:rPr>
            <w:lang w:eastAsia="zh-CN"/>
          </w:rPr>
          <w:t xml:space="preserve">on the hall of fame. </w:t>
        </w:r>
      </w:ins>
      <w:ins w:id="79" w:author="Jing Yuan" w:date="2017-06-02T19:47:00Z">
        <w:r w:rsidR="006A62D1">
          <w:rPr>
            <w:rFonts w:hint="eastAsia"/>
            <w:lang w:eastAsia="zh-CN"/>
          </w:rPr>
          <w:t xml:space="preserve"> </w:t>
        </w:r>
      </w:ins>
      <w:del w:id="80" w:author="Jing Yuan" w:date="2017-06-02T19:26:00Z">
        <w:r w:rsidR="002D3D5A" w:rsidDel="000806E0">
          <w:rPr>
            <w:rFonts w:hint="eastAsia"/>
            <w:lang w:eastAsia="zh-CN"/>
          </w:rPr>
          <w:delText>some special field</w:delText>
        </w:r>
        <w:r w:rsidR="002D3D5A" w:rsidDel="000806E0">
          <w:rPr>
            <w:lang w:eastAsia="zh-CN"/>
          </w:rPr>
          <w:delText>s</w:delText>
        </w:r>
        <w:r w:rsidR="008F5B92" w:rsidDel="000806E0">
          <w:rPr>
            <w:lang w:eastAsia="zh-CN"/>
          </w:rPr>
          <w:delText xml:space="preserve"> </w:delText>
        </w:r>
      </w:del>
      <w:del w:id="81" w:author="Jing Yuan" w:date="2017-06-02T19:38:00Z">
        <w:r w:rsidR="002D3D5A" w:rsidDel="00C431FC">
          <w:rPr>
            <w:rFonts w:hint="eastAsia"/>
            <w:lang w:eastAsia="zh-CN"/>
          </w:rPr>
          <w:delText xml:space="preserve">need to </w:delText>
        </w:r>
        <w:r w:rsidR="002D3D5A" w:rsidDel="00C431FC">
          <w:rPr>
            <w:lang w:eastAsia="zh-CN"/>
          </w:rPr>
          <w:delText xml:space="preserve">foster a talent at an early age. </w:delText>
        </w:r>
      </w:del>
      <w:r w:rsidR="008F5B92">
        <w:rPr>
          <w:lang w:eastAsia="zh-CN"/>
        </w:rPr>
        <w:t>A good case in hand is Gymnastics,</w:t>
      </w:r>
      <w:r w:rsidR="008F5B92" w:rsidRPr="008F5B92">
        <w:rPr>
          <w:lang w:eastAsia="zh-CN"/>
        </w:rPr>
        <w:t xml:space="preserve"> a sport that requires balance, strength, flexibility, agility, endurance and </w:t>
      </w:r>
      <w:ins w:id="82" w:author="Jing Yuan" w:date="2017-06-02T19:51:00Z">
        <w:r w:rsidR="009330FC">
          <w:rPr>
            <w:lang w:eastAsia="zh-CN"/>
          </w:rPr>
          <w:t xml:space="preserve">body </w:t>
        </w:r>
      </w:ins>
      <w:r w:rsidR="008F5B92" w:rsidRPr="008F5B92">
        <w:rPr>
          <w:lang w:eastAsia="zh-CN"/>
        </w:rPr>
        <w:t>control.</w:t>
      </w:r>
      <w:r w:rsidR="008F5B92">
        <w:rPr>
          <w:lang w:eastAsia="zh-CN"/>
        </w:rPr>
        <w:t xml:space="preserve"> </w:t>
      </w:r>
      <w:r w:rsidR="00575CD7" w:rsidRPr="00575CD7">
        <w:rPr>
          <w:lang w:eastAsia="zh-CN"/>
        </w:rPr>
        <w:t>USA Gymnastics recommends that children under 3 years old</w:t>
      </w:r>
      <w:ins w:id="83" w:author="Jing Yuan" w:date="2017-06-02T19:51:00Z">
        <w:r w:rsidR="009330FC">
          <w:rPr>
            <w:lang w:eastAsia="zh-CN"/>
          </w:rPr>
          <w:t xml:space="preserve"> can</w:t>
        </w:r>
      </w:ins>
      <w:r w:rsidR="00575CD7" w:rsidRPr="00575CD7">
        <w:rPr>
          <w:lang w:eastAsia="zh-CN"/>
        </w:rPr>
        <w:t xml:space="preserve"> take class with a parent or caregiver</w:t>
      </w:r>
      <w:del w:id="84" w:author="Jing Yuan" w:date="2017-06-02T19:52:00Z">
        <w:r w:rsidR="00575CD7" w:rsidRPr="00575CD7" w:rsidDel="00E6476E">
          <w:rPr>
            <w:lang w:eastAsia="zh-CN"/>
          </w:rPr>
          <w:delText xml:space="preserve"> and that gymnastics classes use activities that are developmentally appropriate for each age group</w:delText>
        </w:r>
      </w:del>
      <w:r w:rsidR="00575CD7" w:rsidRPr="00575CD7">
        <w:rPr>
          <w:lang w:eastAsia="zh-CN"/>
        </w:rPr>
        <w:t xml:space="preserve">. </w:t>
      </w:r>
      <w:ins w:id="85" w:author="Jing Yuan" w:date="2017-06-02T19:57:00Z">
        <w:r w:rsidR="006B1D07">
          <w:rPr>
            <w:lang w:eastAsia="zh-CN"/>
          </w:rPr>
          <w:t xml:space="preserve">Why the set the year at three? because the high </w:t>
        </w:r>
        <w:r w:rsidR="0014690C">
          <w:rPr>
            <w:lang w:eastAsia="zh-CN"/>
          </w:rPr>
          <w:t>requirement on the gynatic;s body ask for a early start</w:t>
        </w:r>
      </w:ins>
      <w:del w:id="86" w:author="Jing Yuan" w:date="2017-06-02T19:58:00Z">
        <w:r w:rsidR="00575CD7" w:rsidRPr="00575CD7" w:rsidDel="0014690C">
          <w:rPr>
            <w:lang w:eastAsia="zh-CN"/>
          </w:rPr>
          <w:delText>They encourage children to start classes</w:delText>
        </w:r>
        <w:r w:rsidR="00575CD7" w:rsidDel="0014690C">
          <w:rPr>
            <w:lang w:eastAsia="zh-CN"/>
          </w:rPr>
          <w:delText xml:space="preserve"> during the preschool years, since their body would be more </w:delText>
        </w:r>
        <w:commentRangeStart w:id="87"/>
        <w:r w:rsidR="00575CD7" w:rsidDel="0014690C">
          <w:rPr>
            <w:lang w:eastAsia="zh-CN"/>
          </w:rPr>
          <w:delText>suppleness</w:delText>
        </w:r>
        <w:commentRangeEnd w:id="87"/>
        <w:r w:rsidR="00E6476E" w:rsidDel="0014690C">
          <w:rPr>
            <w:rStyle w:val="CommentReference"/>
          </w:rPr>
          <w:commentReference w:id="87"/>
        </w:r>
      </w:del>
      <w:r w:rsidR="00575CD7" w:rsidRPr="00575CD7">
        <w:rPr>
          <w:lang w:eastAsia="zh-CN"/>
        </w:rPr>
        <w:t xml:space="preserve">. </w:t>
      </w:r>
      <w:ins w:id="88" w:author="Jing Yuan" w:date="2017-06-02T19:52:00Z">
        <w:r w:rsidR="0014690C">
          <w:rPr>
            <w:lang w:eastAsia="zh-CN"/>
          </w:rPr>
          <w:t xml:space="preserve">It is </w:t>
        </w:r>
      </w:ins>
      <w:ins w:id="89" w:author="Jing Yuan" w:date="2017-06-02T19:59:00Z">
        <w:r w:rsidR="00D40E0C">
          <w:rPr>
            <w:lang w:eastAsia="zh-CN"/>
          </w:rPr>
          <w:t>quick</w:t>
        </w:r>
      </w:ins>
      <w:ins w:id="90" w:author="Jing Yuan" w:date="2017-06-02T19:52:00Z">
        <w:r w:rsidR="0014690C">
          <w:rPr>
            <w:lang w:eastAsia="zh-CN"/>
          </w:rPr>
          <w:t xml:space="preserve"> to</w:t>
        </w:r>
      </w:ins>
      <w:ins w:id="91" w:author="Jing Yuan" w:date="2017-06-02T19:59:00Z">
        <w:r w:rsidR="00D40E0C">
          <w:rPr>
            <w:lang w:eastAsia="zh-CN"/>
          </w:rPr>
          <w:t xml:space="preserve"> draw the</w:t>
        </w:r>
      </w:ins>
      <w:ins w:id="92" w:author="Jing Yuan" w:date="2017-06-02T19:52:00Z">
        <w:r w:rsidR="0014690C">
          <w:rPr>
            <w:lang w:eastAsia="zh-CN"/>
          </w:rPr>
          <w:t xml:space="preserve"> conclude from the </w:t>
        </w:r>
      </w:ins>
      <w:ins w:id="93" w:author="Jing Yuan" w:date="2017-06-02T19:59:00Z">
        <w:r w:rsidR="00D40E0C">
          <w:rPr>
            <w:lang w:eastAsia="zh-CN"/>
          </w:rPr>
          <w:t>talents’s performance and influence</w:t>
        </w:r>
      </w:ins>
      <w:ins w:id="94" w:author="Jing Yuan" w:date="2017-06-02T19:58:00Z">
        <w:r w:rsidR="00D40E0C">
          <w:rPr>
            <w:lang w:eastAsia="zh-CN"/>
          </w:rPr>
          <w:t xml:space="preserve"> in art and sports that </w:t>
        </w:r>
      </w:ins>
      <w:ins w:id="95" w:author="Jing Yuan" w:date="2017-06-02T19:59:00Z">
        <w:r w:rsidR="00D40E0C">
          <w:rPr>
            <w:lang w:eastAsia="zh-CN"/>
          </w:rPr>
          <w:t xml:space="preserve">gifted individual </w:t>
        </w:r>
      </w:ins>
      <w:ins w:id="96" w:author="Jing Yuan" w:date="2017-06-02T20:00:00Z">
        <w:r w:rsidR="00327219">
          <w:rPr>
            <w:lang w:eastAsia="zh-CN"/>
          </w:rPr>
          <w:t xml:space="preserve">if properly trained at an early stage could become a superstar in his/her field. </w:t>
        </w:r>
      </w:ins>
      <w:del w:id="97" w:author="Jing Yuan" w:date="2017-06-02T19:52:00Z">
        <w:r w:rsidR="008F5B92" w:rsidDel="00E6476E">
          <w:rPr>
            <w:lang w:eastAsia="zh-CN"/>
          </w:rPr>
          <w:delText>Moreover, some prodigies</w:delText>
        </w:r>
        <w:r w:rsidR="008F5B92" w:rsidRPr="008F5B92" w:rsidDel="00E6476E">
          <w:rPr>
            <w:lang w:eastAsia="zh-CN"/>
          </w:rPr>
          <w:delText xml:space="preserve"> indeed begin </w:delText>
        </w:r>
        <w:r w:rsidR="008F5B92" w:rsidDel="00E6476E">
          <w:rPr>
            <w:lang w:eastAsia="zh-CN"/>
          </w:rPr>
          <w:delText xml:space="preserve">their training </w:delText>
        </w:r>
        <w:r w:rsidR="008F5B92" w:rsidRPr="008F5B92" w:rsidDel="00E6476E">
          <w:rPr>
            <w:lang w:eastAsia="zh-CN"/>
          </w:rPr>
          <w:delText>in childhood</w:delText>
        </w:r>
        <w:r w:rsidR="008F5B92" w:rsidDel="00E6476E">
          <w:rPr>
            <w:lang w:eastAsia="zh-CN"/>
          </w:rPr>
          <w:delText>.</w:delText>
        </w:r>
      </w:del>
      <w:del w:id="98" w:author="Jing Yuan" w:date="2017-06-02T19:39:00Z">
        <w:r w:rsidR="008F5B92" w:rsidRPr="008F5B92" w:rsidDel="001252CF">
          <w:rPr>
            <w:rFonts w:hint="eastAsia"/>
            <w:lang w:eastAsia="zh-CN"/>
          </w:rPr>
          <w:delText xml:space="preserve"> </w:delText>
        </w:r>
        <w:r w:rsidR="008F5B92" w:rsidDel="001252CF">
          <w:rPr>
            <w:lang w:eastAsia="zh-CN"/>
          </w:rPr>
          <w:delText xml:space="preserve">For example, </w:delText>
        </w:r>
        <w:r w:rsidR="002D3D5A" w:rsidDel="001252CF">
          <w:rPr>
            <w:rFonts w:hint="eastAsia"/>
            <w:lang w:eastAsia="zh-CN"/>
          </w:rPr>
          <w:delText>Mozart</w:delText>
        </w:r>
        <w:r w:rsidR="002D3D5A" w:rsidDel="001252CF">
          <w:rPr>
            <w:lang w:eastAsia="zh-CN"/>
          </w:rPr>
          <w:delText xml:space="preserve"> and </w:delText>
        </w:r>
        <w:r w:rsidR="002D3D5A" w:rsidDel="001252CF">
          <w:rPr>
            <w:rFonts w:hint="eastAsia"/>
            <w:lang w:eastAsia="zh-CN"/>
          </w:rPr>
          <w:delText>Beethoven</w:delText>
        </w:r>
        <w:r w:rsidR="008F5B92" w:rsidDel="001252CF">
          <w:rPr>
            <w:lang w:eastAsia="zh-CN"/>
          </w:rPr>
          <w:delText xml:space="preserve"> </w:delText>
        </w:r>
        <w:r w:rsidR="008F5B92" w:rsidRPr="008F5B92" w:rsidDel="001252CF">
          <w:rPr>
            <w:lang w:eastAsia="zh-CN"/>
          </w:rPr>
          <w:delText xml:space="preserve">showed </w:delText>
        </w:r>
      </w:del>
      <w:del w:id="99" w:author="Jing Yuan" w:date="2017-06-02T19:03:00Z">
        <w:r w:rsidR="008F5B92" w:rsidRPr="008F5B92" w:rsidDel="00245A4E">
          <w:rPr>
            <w:lang w:eastAsia="zh-CN"/>
          </w:rPr>
          <w:delText xml:space="preserve">prodigious ability </w:delText>
        </w:r>
      </w:del>
      <w:del w:id="100" w:author="Jing Yuan" w:date="2017-06-02T19:39:00Z">
        <w:r w:rsidR="008F5B92" w:rsidRPr="008F5B92" w:rsidDel="001252CF">
          <w:rPr>
            <w:lang w:eastAsia="zh-CN"/>
          </w:rPr>
          <w:delText>from his earliest childhood</w:delText>
        </w:r>
        <w:r w:rsidR="008F5B92" w:rsidDel="001252CF">
          <w:rPr>
            <w:lang w:eastAsia="zh-CN"/>
          </w:rPr>
          <w:delText xml:space="preserve"> and </w:delText>
        </w:r>
        <w:r w:rsidR="008F5B92" w:rsidRPr="008F5B92" w:rsidDel="001252CF">
          <w:rPr>
            <w:lang w:eastAsia="zh-CN"/>
          </w:rPr>
          <w:delText xml:space="preserve">was taught by his </w:delText>
        </w:r>
        <w:r w:rsidR="008F5B92" w:rsidDel="001252CF">
          <w:rPr>
            <w:lang w:eastAsia="zh-CN"/>
          </w:rPr>
          <w:delText xml:space="preserve">teacher or </w:delText>
        </w:r>
        <w:r w:rsidR="008F5B92" w:rsidRPr="008F5B92" w:rsidDel="001252CF">
          <w:rPr>
            <w:lang w:eastAsia="zh-CN"/>
          </w:rPr>
          <w:delText>fathe</w:delText>
        </w:r>
        <w:r w:rsidR="008F5B92" w:rsidDel="001252CF">
          <w:rPr>
            <w:lang w:eastAsia="zh-CN"/>
          </w:rPr>
          <w:delText>r</w:delText>
        </w:r>
      </w:del>
      <w:del w:id="101" w:author="Jing Yuan" w:date="2017-06-02T19:52:00Z">
        <w:r w:rsidR="008F5B92" w:rsidDel="00E6476E">
          <w:rPr>
            <w:lang w:eastAsia="zh-CN"/>
          </w:rPr>
          <w:delText xml:space="preserve">. </w:delText>
        </w:r>
      </w:del>
      <w:del w:id="102" w:author="Jing Yuan" w:date="2017-06-02T20:00:00Z">
        <w:r w:rsidR="00575CD7" w:rsidDel="00327219">
          <w:rPr>
            <w:lang w:eastAsia="zh-CN"/>
          </w:rPr>
          <w:delText>In sum, society should pay more attention to special talents and inspire them to start training early.</w:delText>
        </w:r>
      </w:del>
    </w:p>
    <w:p w:rsidR="00575CD7" w:rsidRDefault="00575CD7" w:rsidP="00325811">
      <w:pPr>
        <w:rPr>
          <w:ins w:id="103" w:author="Jing Yuan" w:date="2017-06-02T19:54:00Z"/>
          <w:lang w:eastAsia="zh-CN"/>
        </w:rPr>
      </w:pPr>
    </w:p>
    <w:p w:rsidR="008E5233" w:rsidRDefault="008E5233" w:rsidP="00325811">
      <w:pPr>
        <w:rPr>
          <w:ins w:id="104" w:author="Jing Yuan" w:date="2017-06-02T20:10:00Z"/>
          <w:lang w:eastAsia="zh-CN"/>
        </w:rPr>
      </w:pPr>
      <w:ins w:id="105" w:author="Jing Yuan" w:date="2017-06-02T19:54:00Z">
        <w:r>
          <w:rPr>
            <w:lang w:eastAsia="zh-CN"/>
          </w:rPr>
          <w:t xml:space="preserve">However, </w:t>
        </w:r>
      </w:ins>
      <w:ins w:id="106" w:author="Jing Yuan" w:date="2017-06-02T19:55:00Z">
        <w:r>
          <w:rPr>
            <w:lang w:eastAsia="zh-CN"/>
          </w:rPr>
          <w:t>not all talent</w:t>
        </w:r>
      </w:ins>
      <w:ins w:id="107" w:author="Jing Yuan" w:date="2017-06-02T20:01:00Z">
        <w:r w:rsidR="004F33A9">
          <w:rPr>
            <w:lang w:eastAsia="zh-CN"/>
          </w:rPr>
          <w:t>s</w:t>
        </w:r>
      </w:ins>
      <w:ins w:id="108" w:author="Jing Yuan" w:date="2017-06-02T19:55:00Z">
        <w:r w:rsidR="004F33A9">
          <w:rPr>
            <w:lang w:eastAsia="zh-CN"/>
          </w:rPr>
          <w:t xml:space="preserve"> reveal itself</w:t>
        </w:r>
        <w:r>
          <w:rPr>
            <w:lang w:eastAsia="zh-CN"/>
          </w:rPr>
          <w:t xml:space="preserve"> at childhood.</w:t>
        </w:r>
      </w:ins>
      <w:ins w:id="109" w:author="Jing Yuan" w:date="2017-06-02T19:54:00Z">
        <w:r w:rsidRPr="00370BDF">
          <w:rPr>
            <w:lang w:eastAsia="zh-CN"/>
          </w:rPr>
          <w:t xml:space="preserve"> For instance, </w:t>
        </w:r>
      </w:ins>
      <w:ins w:id="110" w:author="Jing Yuan" w:date="2017-06-02T20:02:00Z">
        <w:r w:rsidR="004F33A9">
          <w:rPr>
            <w:lang w:eastAsia="zh-CN"/>
          </w:rPr>
          <w:t xml:space="preserve">Albert </w:t>
        </w:r>
      </w:ins>
      <w:ins w:id="111" w:author="Jing Yuan" w:date="2017-06-02T19:54:00Z">
        <w:r w:rsidRPr="00370BDF">
          <w:rPr>
            <w:lang w:eastAsia="zh-CN"/>
          </w:rPr>
          <w:t>Einstein</w:t>
        </w:r>
      </w:ins>
      <w:ins w:id="112" w:author="Jing Yuan" w:date="2017-06-02T20:03:00Z">
        <w:r w:rsidR="00C16A5D">
          <w:rPr>
            <w:lang w:eastAsia="zh-CN"/>
          </w:rPr>
          <w:t xml:space="preserve">, the world’s </w:t>
        </w:r>
      </w:ins>
      <w:ins w:id="113" w:author="Jing Yuan" w:date="2017-06-02T19:54:00Z">
        <w:r w:rsidRPr="00370BDF">
          <w:rPr>
            <w:lang w:eastAsia="zh-CN"/>
          </w:rPr>
          <w:t xml:space="preserve"> was a regular boy in elementary school, but later his contributions to physics, and the </w:t>
        </w:r>
      </w:ins>
      <w:ins w:id="114" w:author="Jing Yuan" w:date="2017-06-02T20:05:00Z">
        <w:r w:rsidR="00015FB7">
          <w:rPr>
            <w:lang w:eastAsia="zh-CN"/>
          </w:rPr>
          <w:t xml:space="preserve">most </w:t>
        </w:r>
      </w:ins>
      <w:ins w:id="115" w:author="Jing Yuan" w:date="2017-06-02T19:54:00Z">
        <w:r w:rsidR="00015FB7">
          <w:rPr>
            <w:lang w:eastAsia="zh-CN"/>
          </w:rPr>
          <w:t>influencial physi</w:t>
        </w:r>
      </w:ins>
      <w:ins w:id="116" w:author="Jing Yuan" w:date="2017-06-02T20:05:00Z">
        <w:r w:rsidR="00A9202F">
          <w:rPr>
            <w:lang w:eastAsia="zh-CN"/>
          </w:rPr>
          <w:t xml:space="preserve">cist, </w:t>
        </w:r>
      </w:ins>
      <w:ins w:id="117" w:author="Jing Yuan" w:date="2017-06-02T20:06:00Z">
        <w:r w:rsidR="00A9202F">
          <w:rPr>
            <w:lang w:eastAsia="zh-CN"/>
          </w:rPr>
          <w:t xml:space="preserve">was merely a regular student </w:t>
        </w:r>
        <w:r w:rsidR="001222BF">
          <w:rPr>
            <w:lang w:eastAsia="zh-CN"/>
          </w:rPr>
          <w:t xml:space="preserve">when his was in elementary school. </w:t>
        </w:r>
      </w:ins>
      <w:ins w:id="118" w:author="Jing Yuan" w:date="2017-06-02T20:07:00Z">
        <w:r w:rsidR="001222BF">
          <w:rPr>
            <w:lang w:eastAsia="zh-CN"/>
          </w:rPr>
          <w:t xml:space="preserve">It was not until XXX </w:t>
        </w:r>
      </w:ins>
      <w:ins w:id="119" w:author="Jing Yuan" w:date="2017-06-02T20:08:00Z">
        <w:r w:rsidR="00BE2FF2">
          <w:rPr>
            <w:lang w:eastAsia="zh-CN"/>
          </w:rPr>
          <w:t xml:space="preserve">he discovers </w:t>
        </w:r>
        <w:r w:rsidR="00BE2FF2" w:rsidRPr="00BE2FF2">
          <w:rPr>
            <w:lang w:eastAsia="zh-CN"/>
          </w:rPr>
          <w:t>mass–energy equivalence formula</w:t>
        </w:r>
        <w:r w:rsidR="00BE2FF2">
          <w:rPr>
            <w:lang w:eastAsia="zh-CN"/>
          </w:rPr>
          <w:t xml:space="preserve"> that </w:t>
        </w:r>
      </w:ins>
      <w:ins w:id="120" w:author="Jing Yuan" w:date="2017-06-02T20:07:00Z">
        <w:r w:rsidR="00BE2FF2">
          <w:rPr>
            <w:lang w:eastAsia="zh-CN"/>
          </w:rPr>
          <w:t xml:space="preserve">his talents in physics was recongainzed. </w:t>
        </w:r>
      </w:ins>
      <w:ins w:id="121" w:author="Jing Yuan" w:date="2017-06-02T20:08:00Z">
        <w:r w:rsidR="00790573">
          <w:rPr>
            <w:lang w:eastAsia="zh-CN"/>
          </w:rPr>
          <w:t xml:space="preserve">Now his name is </w:t>
        </w:r>
      </w:ins>
      <w:ins w:id="122" w:author="Jing Yuan" w:date="2017-06-02T20:09:00Z">
        <w:r w:rsidR="00790573">
          <w:rPr>
            <w:lang w:eastAsia="zh-CN"/>
          </w:rPr>
          <w:t>synomy to geni</w:t>
        </w:r>
        <w:r w:rsidR="00176017">
          <w:rPr>
            <w:lang w:eastAsia="zh-CN"/>
          </w:rPr>
          <w:t>us, but his gift won</w:t>
        </w:r>
      </w:ins>
      <w:ins w:id="123" w:author="Jing Yuan" w:date="2017-06-02T20:10:00Z">
        <w:r w:rsidR="00176017">
          <w:rPr>
            <w:lang w:eastAsia="zh-CN"/>
          </w:rPr>
          <w:t>’t</w:t>
        </w:r>
      </w:ins>
      <w:ins w:id="124" w:author="Jing Yuan" w:date="2017-06-02T20:09:00Z">
        <w:r w:rsidR="00176017">
          <w:rPr>
            <w:lang w:eastAsia="zh-CN"/>
          </w:rPr>
          <w:t xml:space="preserve"> shown </w:t>
        </w:r>
      </w:ins>
      <w:ins w:id="125" w:author="Jing Yuan" w:date="2017-06-02T20:10:00Z">
        <w:r w:rsidR="00176017">
          <w:rPr>
            <w:lang w:eastAsia="zh-CN"/>
          </w:rPr>
          <w:t xml:space="preserve">until college time. </w:t>
        </w:r>
      </w:ins>
    </w:p>
    <w:p w:rsidR="00176017" w:rsidRPr="00FA778B" w:rsidRDefault="00176017" w:rsidP="00325811">
      <w:pPr>
        <w:rPr>
          <w:lang w:eastAsia="zh-CN"/>
        </w:rPr>
      </w:pPr>
    </w:p>
    <w:p w:rsidR="00FA778B" w:rsidRDefault="00575CD7" w:rsidP="00FA778B">
      <w:pPr>
        <w:rPr>
          <w:ins w:id="126" w:author="Jing Yuan" w:date="2017-06-02T20:17:00Z"/>
          <w:lang w:eastAsia="zh-CN"/>
        </w:rPr>
      </w:pPr>
      <w:del w:id="127" w:author="Jing Yuan" w:date="2017-06-02T20:10:00Z">
        <w:r w:rsidRPr="00FA778B" w:rsidDel="00176017">
          <w:rPr>
            <w:lang w:eastAsia="zh-CN"/>
          </w:rPr>
          <w:delText>…</w:delText>
        </w:r>
        <w:r w:rsidRPr="00FA778B" w:rsidDel="00176017">
          <w:rPr>
            <w:rFonts w:hint="eastAsia"/>
            <w:lang w:eastAsia="zh-CN"/>
          </w:rPr>
          <w:delText>cite some serious drawbacks.</w:delText>
        </w:r>
        <w:r w:rsidRPr="00FA778B" w:rsidDel="00176017">
          <w:rPr>
            <w:lang w:eastAsia="zh-CN"/>
          </w:rPr>
          <w:delText xml:space="preserve"> </w:delText>
        </w:r>
        <w:r w:rsidR="00FA778B" w:rsidDel="00176017">
          <w:rPr>
            <w:lang w:eastAsia="zh-CN"/>
          </w:rPr>
          <w:delText>E</w:delText>
        </w:r>
        <w:r w:rsidRPr="00FA778B" w:rsidDel="00176017">
          <w:rPr>
            <w:lang w:eastAsia="zh-CN"/>
          </w:rPr>
          <w:delText>ven though pedagogy, psychology and other related subjects are making progress, educational institutions can’</w:delText>
        </w:r>
        <w:r w:rsidRPr="00FA778B" w:rsidDel="00176017">
          <w:rPr>
            <w:rFonts w:hint="eastAsia"/>
            <w:lang w:eastAsia="zh-CN"/>
          </w:rPr>
          <w:delText>t make sure whether a child is talent.</w:delText>
        </w:r>
        <w:r w:rsidRPr="00FA778B" w:rsidDel="00176017">
          <w:rPr>
            <w:lang w:eastAsia="zh-CN"/>
          </w:rPr>
          <w:delText xml:space="preserve"> </w:delText>
        </w:r>
      </w:del>
      <w:r w:rsidR="00FA778B">
        <w:rPr>
          <w:lang w:eastAsia="zh-CN"/>
        </w:rPr>
        <w:t>In fact, those supposed talents might not really have a gift, they just spend more time on training</w:t>
      </w:r>
      <w:ins w:id="128" w:author="Jing Yuan" w:date="2017-06-02T20:11:00Z">
        <w:r w:rsidR="00176017">
          <w:rPr>
            <w:lang w:eastAsia="zh-CN"/>
          </w:rPr>
          <w:t xml:space="preserve"> according to </w:t>
        </w:r>
        <w:r w:rsidR="00176017" w:rsidRPr="00FA778B">
          <w:rPr>
            <w:lang w:eastAsia="zh-CN"/>
          </w:rPr>
          <w:t>Malcolm Gladwell</w:t>
        </w:r>
        <w:r w:rsidR="00176017">
          <w:rPr>
            <w:lang w:eastAsia="zh-CN"/>
          </w:rPr>
          <w:t xml:space="preserve">, the author of </w:t>
        </w:r>
      </w:ins>
      <w:del w:id="129" w:author="Jing Yuan" w:date="2017-06-02T20:11:00Z">
        <w:r w:rsidR="00FA778B" w:rsidDel="00176017">
          <w:rPr>
            <w:lang w:eastAsia="zh-CN"/>
          </w:rPr>
          <w:delText xml:space="preserve">. </w:delText>
        </w:r>
        <w:r w:rsidRPr="00FA778B" w:rsidDel="00176017">
          <w:rPr>
            <w:rFonts w:hint="eastAsia"/>
            <w:lang w:eastAsia="zh-CN"/>
          </w:rPr>
          <w:delText>I</w:delText>
        </w:r>
        <w:r w:rsidRPr="00FA778B" w:rsidDel="00176017">
          <w:rPr>
            <w:lang w:eastAsia="zh-CN"/>
          </w:rPr>
          <w:delText xml:space="preserve">n </w:delText>
        </w:r>
      </w:del>
      <w:r w:rsidRPr="00FA778B">
        <w:rPr>
          <w:lang w:eastAsia="zh-CN"/>
        </w:rPr>
        <w:t>“Outliers: The Story of Success”</w:t>
      </w:r>
      <w:ins w:id="130" w:author="Jing Yuan" w:date="2017-06-02T20:12:00Z">
        <w:r w:rsidR="00AD5AB4">
          <w:rPr>
            <w:lang w:eastAsia="zh-CN"/>
          </w:rPr>
          <w:t>, he thinks success, or seemly talented kid</w:t>
        </w:r>
      </w:ins>
      <w:ins w:id="131" w:author="Jing Yuan" w:date="2017-06-02T20:13:00Z">
        <w:r w:rsidR="00AD5AB4">
          <w:rPr>
            <w:lang w:eastAsia="zh-CN"/>
          </w:rPr>
          <w:t xml:space="preserve"> may just be a result of</w:t>
        </w:r>
      </w:ins>
      <w:ins w:id="132" w:author="Jing Yuan" w:date="2017-06-02T20:14:00Z">
        <w:r w:rsidR="00C60C4A">
          <w:rPr>
            <w:lang w:eastAsia="zh-CN"/>
          </w:rPr>
          <w:t xml:space="preserve"> a lucky</w:t>
        </w:r>
      </w:ins>
      <w:ins w:id="133" w:author="Jing Yuan" w:date="2017-06-02T20:13:00Z">
        <w:r w:rsidR="00C60C4A">
          <w:rPr>
            <w:lang w:eastAsia="zh-CN"/>
          </w:rPr>
          <w:t xml:space="preserve"> birthday</w:t>
        </w:r>
      </w:ins>
      <w:ins w:id="134" w:author="Jing Yuan" w:date="2017-06-02T20:14:00Z">
        <w:r w:rsidR="00C60C4A">
          <w:rPr>
            <w:lang w:eastAsia="zh-CN"/>
          </w:rPr>
          <w:t xml:space="preserve"> and a national election system</w:t>
        </w:r>
      </w:ins>
      <w:ins w:id="135" w:author="Jing Yuan" w:date="2017-06-02T20:13:00Z">
        <w:r w:rsidR="00AD5AB4">
          <w:rPr>
            <w:lang w:eastAsia="zh-CN"/>
          </w:rPr>
          <w:t xml:space="preserve"> </w:t>
        </w:r>
      </w:ins>
      <w:ins w:id="136" w:author="Jing Yuan" w:date="2017-06-02T20:11:00Z">
        <w:r w:rsidR="00176017">
          <w:rPr>
            <w:lang w:eastAsia="zh-CN"/>
          </w:rPr>
          <w:t xml:space="preserve">. In this book, Malcolm </w:t>
        </w:r>
      </w:ins>
      <w:del w:id="137" w:author="Jing Yuan" w:date="2017-06-02T20:11:00Z">
        <w:r w:rsidRPr="00FA778B" w:rsidDel="00176017">
          <w:rPr>
            <w:lang w:eastAsia="zh-CN"/>
          </w:rPr>
          <w:delText xml:space="preserve">, Malcolm Gladwell </w:delText>
        </w:r>
      </w:del>
      <w:r w:rsidRPr="00FA778B">
        <w:rPr>
          <w:lang w:eastAsia="zh-CN"/>
        </w:rPr>
        <w:t xml:space="preserve">examines why </w:t>
      </w:r>
      <w:del w:id="138" w:author="Jing Yuan" w:date="2017-06-02T20:12:00Z">
        <w:r w:rsidRPr="00FA778B" w:rsidDel="00AD5AB4">
          <w:rPr>
            <w:lang w:eastAsia="zh-CN"/>
          </w:rPr>
          <w:delText>the majority</w:delText>
        </w:r>
      </w:del>
      <w:ins w:id="139" w:author="Jing Yuan" w:date="2017-06-02T20:12:00Z">
        <w:r w:rsidR="00AD5AB4">
          <w:rPr>
            <w:lang w:eastAsia="zh-CN"/>
          </w:rPr>
          <w:t>most</w:t>
        </w:r>
      </w:ins>
      <w:r w:rsidRPr="00FA778B">
        <w:rPr>
          <w:lang w:eastAsia="zh-CN"/>
        </w:rPr>
        <w:t xml:space="preserve"> of Canadian ice hockey players are born in</w:t>
      </w:r>
      <w:r w:rsidRPr="00575CD7">
        <w:rPr>
          <w:lang w:eastAsia="zh-CN"/>
        </w:rPr>
        <w:t xml:space="preserve"> the first few months of the calendar year</w:t>
      </w:r>
      <w:r>
        <w:rPr>
          <w:lang w:eastAsia="zh-CN"/>
        </w:rPr>
        <w:t xml:space="preserve">. He found out </w:t>
      </w:r>
      <w:r w:rsidR="00FA778B" w:rsidRPr="00FA778B">
        <w:rPr>
          <w:lang w:eastAsia="zh-CN"/>
        </w:rPr>
        <w:t>the eligibility cutoff for age-class hockey programs is Jan. 1</w:t>
      </w:r>
      <w:r w:rsidR="00FA778B">
        <w:rPr>
          <w:lang w:eastAsia="zh-CN"/>
        </w:rPr>
        <w:t xml:space="preserve"> in Canada and </w:t>
      </w:r>
      <w:r w:rsidR="00FA778B" w:rsidRPr="00FA778B">
        <w:rPr>
          <w:lang w:eastAsia="zh-CN"/>
        </w:rPr>
        <w:t>coaches start streaming the best hockey players into elite programs, where they practice more and play more games and get better coaching</w:t>
      </w:r>
      <w:r w:rsidR="00FA778B">
        <w:rPr>
          <w:lang w:eastAsia="zh-CN"/>
        </w:rPr>
        <w:t xml:space="preserve">. Hence, those so-called talents are just lucky to </w:t>
      </w:r>
      <w:r w:rsidR="00FA778B" w:rsidRPr="00FA778B">
        <w:rPr>
          <w:lang w:eastAsia="zh-CN"/>
        </w:rPr>
        <w:t>born nearest the cut-off date, who can be as much as almost a year older than kids born at the other end of the cut-off date.</w:t>
      </w:r>
      <w:r w:rsidR="00FA778B">
        <w:rPr>
          <w:lang w:eastAsia="zh-CN"/>
        </w:rPr>
        <w:t xml:space="preserve"> Ultimately, </w:t>
      </w:r>
      <w:r w:rsidR="00FA778B" w:rsidRPr="00780F70">
        <w:rPr>
          <w:lang w:eastAsia="zh-CN"/>
        </w:rPr>
        <w:t>the key to achieving world-class expertise in any skill, is, to a large extent, a matte</w:t>
      </w:r>
      <w:r w:rsidR="00FA778B">
        <w:rPr>
          <w:lang w:eastAsia="zh-CN"/>
        </w:rPr>
        <w:t>r of practicing the correct way</w:t>
      </w:r>
      <w:r w:rsidR="00FA778B" w:rsidRPr="00780F70">
        <w:rPr>
          <w:lang w:eastAsia="zh-CN"/>
        </w:rPr>
        <w:t>.</w:t>
      </w:r>
      <w:r w:rsidR="00FA778B">
        <w:rPr>
          <w:lang w:eastAsia="zh-CN"/>
        </w:rPr>
        <w:t xml:space="preserve"> It’</w:t>
      </w:r>
      <w:r w:rsidR="00FA778B">
        <w:rPr>
          <w:rFonts w:hint="eastAsia"/>
          <w:lang w:eastAsia="zh-CN"/>
        </w:rPr>
        <w:t xml:space="preserve">s unfair for other children who might be a real talent but lose his </w:t>
      </w:r>
      <w:r w:rsidR="00FA778B">
        <w:rPr>
          <w:lang w:eastAsia="zh-CN"/>
        </w:rPr>
        <w:t>opportunity</w:t>
      </w:r>
      <w:r w:rsidR="00FA778B">
        <w:rPr>
          <w:rFonts w:hint="eastAsia"/>
          <w:lang w:eastAsia="zh-CN"/>
        </w:rPr>
        <w:t xml:space="preserve"> to </w:t>
      </w:r>
      <w:r w:rsidR="00FA778B">
        <w:rPr>
          <w:lang w:eastAsia="zh-CN"/>
        </w:rPr>
        <w:t>get better train.</w:t>
      </w:r>
    </w:p>
    <w:p w:rsidR="00A12960" w:rsidRDefault="00A12960" w:rsidP="00FA778B">
      <w:pPr>
        <w:rPr>
          <w:ins w:id="140" w:author="Jing Yuan" w:date="2017-06-02T20:17:00Z"/>
          <w:lang w:eastAsia="zh-CN"/>
        </w:rPr>
      </w:pPr>
    </w:p>
    <w:p w:rsidR="00A12960" w:rsidRDefault="00A12960" w:rsidP="00FA778B">
      <w:pPr>
        <w:rPr>
          <w:rFonts w:hint="eastAsia"/>
          <w:lang w:eastAsia="zh-CN"/>
        </w:rPr>
      </w:pPr>
      <w:ins w:id="141" w:author="Jing Yuan" w:date="2017-06-02T20:17:00Z">
        <w:r>
          <w:rPr>
            <w:lang w:eastAsia="zh-CN"/>
          </w:rPr>
          <w:t>what</w:t>
        </w:r>
      </w:ins>
      <w:ins w:id="142" w:author="Jing Yuan" w:date="2017-06-02T20:18:00Z">
        <w:r>
          <w:rPr>
            <w:lang w:eastAsia="zh-CN"/>
          </w:rPr>
          <w:t xml:space="preserve">’s most concerning to me is that, too much training at </w:t>
        </w:r>
        <w:r w:rsidR="0022287B">
          <w:rPr>
            <w:lang w:eastAsia="zh-CN"/>
          </w:rPr>
          <w:t xml:space="preserve">a stage when the child is not mentally strong put them at high risk of burning out. </w:t>
        </w:r>
      </w:ins>
      <w:ins w:id="143" w:author="Jing Yuan" w:date="2017-06-02T20:20:00Z">
        <w:r w:rsidR="001F094E">
          <w:rPr>
            <w:rFonts w:hint="eastAsia"/>
            <w:lang w:eastAsia="zh-CN"/>
          </w:rPr>
          <w:t>自己在</w:t>
        </w:r>
        <w:r w:rsidR="00086AD6">
          <w:rPr>
            <w:rFonts w:hint="eastAsia"/>
            <w:lang w:eastAsia="zh-CN"/>
          </w:rPr>
          <w:t>补充一点例子。</w:t>
        </w:r>
      </w:ins>
    </w:p>
    <w:p w:rsidR="00FA778B" w:rsidRDefault="00FA778B" w:rsidP="00FA778B">
      <w:pPr>
        <w:rPr>
          <w:lang w:eastAsia="zh-CN"/>
        </w:rPr>
      </w:pPr>
    </w:p>
    <w:p w:rsidR="008C2D70" w:rsidRDefault="008C2D70" w:rsidP="00FA778B">
      <w:pPr>
        <w:rPr>
          <w:lang w:eastAsia="zh-CN"/>
        </w:rPr>
      </w:pPr>
      <w:r>
        <w:rPr>
          <w:rFonts w:hint="eastAsia"/>
          <w:lang w:eastAsia="zh-CN"/>
        </w:rPr>
        <w:t>---</w:t>
      </w:r>
      <w:r>
        <w:rPr>
          <w:rFonts w:hint="eastAsia"/>
          <w:lang w:eastAsia="zh-CN"/>
        </w:rPr>
        <w:t>下面</w:t>
      </w:r>
      <w:r>
        <w:rPr>
          <w:lang w:eastAsia="zh-CN"/>
        </w:rPr>
        <w:t>这段你已经改过了</w:t>
      </w:r>
    </w:p>
    <w:p w:rsidR="008C2D70" w:rsidRDefault="008C2D70" w:rsidP="008C2D70">
      <w:pPr>
        <w:rPr>
          <w:lang w:eastAsia="zh-CN"/>
        </w:rPr>
      </w:pPr>
      <w:commentRangeStart w:id="144"/>
      <w:r>
        <w:rPr>
          <w:rFonts w:hint="eastAsia"/>
          <w:lang w:eastAsia="zh-CN"/>
        </w:rPr>
        <w:t>E</w:t>
      </w:r>
      <w:r>
        <w:rPr>
          <w:lang w:eastAsia="zh-CN"/>
        </w:rPr>
        <w:t xml:space="preserve">ven </w:t>
      </w:r>
      <w:r w:rsidRPr="00370BDF">
        <w:rPr>
          <w:lang w:eastAsia="zh-CN"/>
        </w:rPr>
        <w:t>there is aptitude test whi</w:t>
      </w:r>
      <w:commentRangeEnd w:id="144"/>
      <w:r w:rsidR="004330F0">
        <w:rPr>
          <w:rStyle w:val="CommentReference"/>
        </w:rPr>
        <w:commentReference w:id="144"/>
      </w:r>
      <w:r w:rsidRPr="00370BDF">
        <w:rPr>
          <w:lang w:eastAsia="zh-CN"/>
        </w:rPr>
        <w:t>ch can detecting chi</w:t>
      </w:r>
      <w:r>
        <w:rPr>
          <w:lang w:eastAsia="zh-CN"/>
        </w:rPr>
        <w:t>ldren’s talent at earlier stage</w:t>
      </w:r>
      <w:r w:rsidRPr="00370BDF">
        <w:rPr>
          <w:lang w:eastAsia="zh-CN"/>
        </w:rPr>
        <w:t>, educational institutions can’t dictate which field a student should choose. In addition, the talents may not lead to future success in the career. First, not all children show their talent as a student. For instance, Einstein was a regular school boy in elementary school, but later his contributions to physics, and the influence in science is exceptional. Furthermore, if a child didn’t have access to certain field, say musical instruments, it’s impossible to find that whether he or she has talent in playing piano, guitar or violin. Last but least, those so-called talents might be just out of curiosity. For example, Louis de Broglie,</w:t>
      </w:r>
      <w:r>
        <w:rPr>
          <w:lang w:eastAsia="zh-CN"/>
        </w:rPr>
        <w:t xml:space="preserve"> </w:t>
      </w:r>
      <w:r w:rsidRPr="00370BDF">
        <w:rPr>
          <w:lang w:eastAsia="zh-CN"/>
        </w:rPr>
        <w:t>a French physicist made groundbreaking contribution to quantum theory, first found himself interested in literature when he was young. However only when he shifted toward mathematics and physics, he found the magic which drawn all his time and efforts. I bet the literature study won’t bring him the Nobel Prize.</w:t>
      </w:r>
    </w:p>
    <w:p w:rsidR="00575CD7" w:rsidRDefault="00575CD7" w:rsidP="008C2D70">
      <w:pPr>
        <w:rPr>
          <w:rFonts w:hint="eastAsia"/>
          <w:lang w:eastAsia="zh-CN"/>
        </w:rPr>
      </w:pPr>
    </w:p>
    <w:sectPr w:rsidR="00575CD7"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Jing Yuan" w:date="2017-06-02T19:47:00Z" w:initials="JY">
    <w:p w:rsidR="0014117C" w:rsidRDefault="0014117C">
      <w:pPr>
        <w:pStyle w:val="CommentText"/>
        <w:rPr>
          <w:rFonts w:hint="eastAsia"/>
          <w:lang w:eastAsia="zh-CN"/>
        </w:rPr>
      </w:pPr>
      <w:r>
        <w:rPr>
          <w:rStyle w:val="CommentReference"/>
        </w:rPr>
        <w:annotationRef/>
      </w:r>
      <w:r>
        <w:rPr>
          <w:rFonts w:hint="eastAsia"/>
          <w:lang w:eastAsia="zh-CN"/>
        </w:rPr>
        <w:t>确认一下</w:t>
      </w:r>
    </w:p>
  </w:comment>
  <w:comment w:id="87" w:author="Jing Yuan" w:date="2017-06-02T19:52:00Z" w:initials="JY">
    <w:p w:rsidR="00E6476E" w:rsidRDefault="00E6476E">
      <w:pPr>
        <w:pStyle w:val="CommentText"/>
      </w:pPr>
      <w:r>
        <w:rPr>
          <w:rStyle w:val="CommentReference"/>
        </w:rPr>
        <w:annotationRef/>
      </w:r>
      <w:r>
        <w:t xml:space="preserve">I don't get it </w:t>
      </w:r>
    </w:p>
  </w:comment>
  <w:comment w:id="144" w:author="Jing Yuan" w:date="2017-06-02T19:55:00Z" w:initials="JY">
    <w:p w:rsidR="004330F0" w:rsidRDefault="004330F0">
      <w:pPr>
        <w:pStyle w:val="CommentText"/>
        <w:rPr>
          <w:rFonts w:hint="eastAsia"/>
          <w:lang w:eastAsia="zh-CN"/>
        </w:rPr>
      </w:pPr>
      <w:r>
        <w:rPr>
          <w:rStyle w:val="CommentReference"/>
        </w:rPr>
        <w:annotationRef/>
      </w:r>
      <w:r>
        <w:rPr>
          <w:rFonts w:hint="eastAsia"/>
          <w:lang w:eastAsia="zh-CN"/>
        </w:rPr>
        <w:t>这个例子要放在这里还需要很多改动，并不是直接粘贴过来就能用，还是要变化下。见我写的第三段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F4"/>
    <w:rsid w:val="00004558"/>
    <w:rsid w:val="000106D2"/>
    <w:rsid w:val="00015FB7"/>
    <w:rsid w:val="000264BA"/>
    <w:rsid w:val="000806E0"/>
    <w:rsid w:val="00086AD6"/>
    <w:rsid w:val="000C04F9"/>
    <w:rsid w:val="000F7FD3"/>
    <w:rsid w:val="001222BF"/>
    <w:rsid w:val="001252CF"/>
    <w:rsid w:val="00126F6A"/>
    <w:rsid w:val="0014117C"/>
    <w:rsid w:val="00141F6A"/>
    <w:rsid w:val="0014690C"/>
    <w:rsid w:val="00176017"/>
    <w:rsid w:val="00181ACE"/>
    <w:rsid w:val="00183D7A"/>
    <w:rsid w:val="001F094E"/>
    <w:rsid w:val="0022287B"/>
    <w:rsid w:val="00244E96"/>
    <w:rsid w:val="00245A4E"/>
    <w:rsid w:val="00276BAB"/>
    <w:rsid w:val="002809B9"/>
    <w:rsid w:val="002D3D5A"/>
    <w:rsid w:val="00325811"/>
    <w:rsid w:val="00327219"/>
    <w:rsid w:val="00341ABD"/>
    <w:rsid w:val="00365C89"/>
    <w:rsid w:val="004231CF"/>
    <w:rsid w:val="004330F0"/>
    <w:rsid w:val="004F33A9"/>
    <w:rsid w:val="00575CD7"/>
    <w:rsid w:val="006A175D"/>
    <w:rsid w:val="006A62D1"/>
    <w:rsid w:val="006B1D07"/>
    <w:rsid w:val="00714BB5"/>
    <w:rsid w:val="00790573"/>
    <w:rsid w:val="00800466"/>
    <w:rsid w:val="008131AA"/>
    <w:rsid w:val="00832338"/>
    <w:rsid w:val="008C2D70"/>
    <w:rsid w:val="008E5233"/>
    <w:rsid w:val="008F5B92"/>
    <w:rsid w:val="00912E21"/>
    <w:rsid w:val="009330FC"/>
    <w:rsid w:val="00937CAF"/>
    <w:rsid w:val="00976885"/>
    <w:rsid w:val="009873EB"/>
    <w:rsid w:val="00A12960"/>
    <w:rsid w:val="00A739B7"/>
    <w:rsid w:val="00A9202F"/>
    <w:rsid w:val="00AD5AB4"/>
    <w:rsid w:val="00AE28A3"/>
    <w:rsid w:val="00B77CDF"/>
    <w:rsid w:val="00BE2FF2"/>
    <w:rsid w:val="00BF16C5"/>
    <w:rsid w:val="00BF18F4"/>
    <w:rsid w:val="00C16A5D"/>
    <w:rsid w:val="00C431FC"/>
    <w:rsid w:val="00C60C4A"/>
    <w:rsid w:val="00D40E0C"/>
    <w:rsid w:val="00D818F4"/>
    <w:rsid w:val="00D8286B"/>
    <w:rsid w:val="00DE1236"/>
    <w:rsid w:val="00E6476E"/>
    <w:rsid w:val="00F759FB"/>
    <w:rsid w:val="00FA778B"/>
    <w:rsid w:val="00FF5BF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B589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A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5A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C04F9"/>
    <w:rPr>
      <w:sz w:val="18"/>
      <w:szCs w:val="18"/>
    </w:rPr>
  </w:style>
  <w:style w:type="paragraph" w:styleId="CommentText">
    <w:name w:val="annotation text"/>
    <w:basedOn w:val="Normal"/>
    <w:link w:val="CommentTextChar"/>
    <w:uiPriority w:val="99"/>
    <w:semiHidden/>
    <w:unhideWhenUsed/>
    <w:rsid w:val="000C04F9"/>
  </w:style>
  <w:style w:type="character" w:customStyle="1" w:styleId="CommentTextChar">
    <w:name w:val="Comment Text Char"/>
    <w:basedOn w:val="DefaultParagraphFont"/>
    <w:link w:val="CommentText"/>
    <w:uiPriority w:val="99"/>
    <w:semiHidden/>
    <w:rsid w:val="000C04F9"/>
  </w:style>
  <w:style w:type="paragraph" w:styleId="CommentSubject">
    <w:name w:val="annotation subject"/>
    <w:basedOn w:val="CommentText"/>
    <w:next w:val="CommentText"/>
    <w:link w:val="CommentSubjectChar"/>
    <w:uiPriority w:val="99"/>
    <w:semiHidden/>
    <w:unhideWhenUsed/>
    <w:rsid w:val="000C04F9"/>
    <w:rPr>
      <w:b/>
      <w:bCs/>
      <w:sz w:val="20"/>
      <w:szCs w:val="20"/>
    </w:rPr>
  </w:style>
  <w:style w:type="character" w:customStyle="1" w:styleId="CommentSubjectChar">
    <w:name w:val="Comment Subject Char"/>
    <w:basedOn w:val="CommentTextChar"/>
    <w:link w:val="CommentSubject"/>
    <w:uiPriority w:val="99"/>
    <w:semiHidden/>
    <w:rsid w:val="000C04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97">
      <w:bodyDiv w:val="1"/>
      <w:marLeft w:val="0"/>
      <w:marRight w:val="0"/>
      <w:marTop w:val="0"/>
      <w:marBottom w:val="0"/>
      <w:divBdr>
        <w:top w:val="none" w:sz="0" w:space="0" w:color="auto"/>
        <w:left w:val="none" w:sz="0" w:space="0" w:color="auto"/>
        <w:bottom w:val="none" w:sz="0" w:space="0" w:color="auto"/>
        <w:right w:val="none" w:sz="0" w:space="0" w:color="auto"/>
      </w:divBdr>
    </w:div>
    <w:div w:id="476530587">
      <w:bodyDiv w:val="1"/>
      <w:marLeft w:val="0"/>
      <w:marRight w:val="0"/>
      <w:marTop w:val="0"/>
      <w:marBottom w:val="0"/>
      <w:divBdr>
        <w:top w:val="none" w:sz="0" w:space="0" w:color="auto"/>
        <w:left w:val="none" w:sz="0" w:space="0" w:color="auto"/>
        <w:bottom w:val="none" w:sz="0" w:space="0" w:color="auto"/>
        <w:right w:val="none" w:sz="0" w:space="0" w:color="auto"/>
      </w:divBdr>
    </w:div>
    <w:div w:id="532618553">
      <w:bodyDiv w:val="1"/>
      <w:marLeft w:val="0"/>
      <w:marRight w:val="0"/>
      <w:marTop w:val="0"/>
      <w:marBottom w:val="0"/>
      <w:divBdr>
        <w:top w:val="none" w:sz="0" w:space="0" w:color="auto"/>
        <w:left w:val="none" w:sz="0" w:space="0" w:color="auto"/>
        <w:bottom w:val="none" w:sz="0" w:space="0" w:color="auto"/>
        <w:right w:val="none" w:sz="0" w:space="0" w:color="auto"/>
      </w:divBdr>
    </w:div>
    <w:div w:id="584920291">
      <w:bodyDiv w:val="1"/>
      <w:marLeft w:val="0"/>
      <w:marRight w:val="0"/>
      <w:marTop w:val="0"/>
      <w:marBottom w:val="0"/>
      <w:divBdr>
        <w:top w:val="none" w:sz="0" w:space="0" w:color="auto"/>
        <w:left w:val="none" w:sz="0" w:space="0" w:color="auto"/>
        <w:bottom w:val="none" w:sz="0" w:space="0" w:color="auto"/>
        <w:right w:val="none" w:sz="0" w:space="0" w:color="auto"/>
      </w:divBdr>
    </w:div>
    <w:div w:id="745490460">
      <w:bodyDiv w:val="1"/>
      <w:marLeft w:val="0"/>
      <w:marRight w:val="0"/>
      <w:marTop w:val="0"/>
      <w:marBottom w:val="0"/>
      <w:divBdr>
        <w:top w:val="none" w:sz="0" w:space="0" w:color="auto"/>
        <w:left w:val="none" w:sz="0" w:space="0" w:color="auto"/>
        <w:bottom w:val="none" w:sz="0" w:space="0" w:color="auto"/>
        <w:right w:val="none" w:sz="0" w:space="0" w:color="auto"/>
      </w:divBdr>
    </w:div>
    <w:div w:id="883755153">
      <w:bodyDiv w:val="1"/>
      <w:marLeft w:val="0"/>
      <w:marRight w:val="0"/>
      <w:marTop w:val="0"/>
      <w:marBottom w:val="0"/>
      <w:divBdr>
        <w:top w:val="none" w:sz="0" w:space="0" w:color="auto"/>
        <w:left w:val="none" w:sz="0" w:space="0" w:color="auto"/>
        <w:bottom w:val="none" w:sz="0" w:space="0" w:color="auto"/>
        <w:right w:val="none" w:sz="0" w:space="0" w:color="auto"/>
      </w:divBdr>
    </w:div>
    <w:div w:id="1013341999">
      <w:bodyDiv w:val="1"/>
      <w:marLeft w:val="0"/>
      <w:marRight w:val="0"/>
      <w:marTop w:val="0"/>
      <w:marBottom w:val="0"/>
      <w:divBdr>
        <w:top w:val="none" w:sz="0" w:space="0" w:color="auto"/>
        <w:left w:val="none" w:sz="0" w:space="0" w:color="auto"/>
        <w:bottom w:val="none" w:sz="0" w:space="0" w:color="auto"/>
        <w:right w:val="none" w:sz="0" w:space="0" w:color="auto"/>
      </w:divBdr>
    </w:div>
    <w:div w:id="1141262905">
      <w:bodyDiv w:val="1"/>
      <w:marLeft w:val="0"/>
      <w:marRight w:val="0"/>
      <w:marTop w:val="0"/>
      <w:marBottom w:val="0"/>
      <w:divBdr>
        <w:top w:val="none" w:sz="0" w:space="0" w:color="auto"/>
        <w:left w:val="none" w:sz="0" w:space="0" w:color="auto"/>
        <w:bottom w:val="none" w:sz="0" w:space="0" w:color="auto"/>
        <w:right w:val="none" w:sz="0" w:space="0" w:color="auto"/>
      </w:divBdr>
    </w:div>
    <w:div w:id="1187019788">
      <w:bodyDiv w:val="1"/>
      <w:marLeft w:val="0"/>
      <w:marRight w:val="0"/>
      <w:marTop w:val="0"/>
      <w:marBottom w:val="0"/>
      <w:divBdr>
        <w:top w:val="none" w:sz="0" w:space="0" w:color="auto"/>
        <w:left w:val="none" w:sz="0" w:space="0" w:color="auto"/>
        <w:bottom w:val="none" w:sz="0" w:space="0" w:color="auto"/>
        <w:right w:val="none" w:sz="0" w:space="0" w:color="auto"/>
      </w:divBdr>
    </w:div>
    <w:div w:id="1246501161">
      <w:bodyDiv w:val="1"/>
      <w:marLeft w:val="0"/>
      <w:marRight w:val="0"/>
      <w:marTop w:val="0"/>
      <w:marBottom w:val="0"/>
      <w:divBdr>
        <w:top w:val="none" w:sz="0" w:space="0" w:color="auto"/>
        <w:left w:val="none" w:sz="0" w:space="0" w:color="auto"/>
        <w:bottom w:val="none" w:sz="0" w:space="0" w:color="auto"/>
        <w:right w:val="none" w:sz="0" w:space="0" w:color="auto"/>
      </w:divBdr>
    </w:div>
    <w:div w:id="1448423390">
      <w:bodyDiv w:val="1"/>
      <w:marLeft w:val="0"/>
      <w:marRight w:val="0"/>
      <w:marTop w:val="0"/>
      <w:marBottom w:val="0"/>
      <w:divBdr>
        <w:top w:val="none" w:sz="0" w:space="0" w:color="auto"/>
        <w:left w:val="none" w:sz="0" w:space="0" w:color="auto"/>
        <w:bottom w:val="none" w:sz="0" w:space="0" w:color="auto"/>
        <w:right w:val="none" w:sz="0" w:space="0" w:color="auto"/>
      </w:divBdr>
    </w:div>
    <w:div w:id="1529218621">
      <w:bodyDiv w:val="1"/>
      <w:marLeft w:val="0"/>
      <w:marRight w:val="0"/>
      <w:marTop w:val="0"/>
      <w:marBottom w:val="0"/>
      <w:divBdr>
        <w:top w:val="none" w:sz="0" w:space="0" w:color="auto"/>
        <w:left w:val="none" w:sz="0" w:space="0" w:color="auto"/>
        <w:bottom w:val="none" w:sz="0" w:space="0" w:color="auto"/>
        <w:right w:val="none" w:sz="0" w:space="0" w:color="auto"/>
      </w:divBdr>
    </w:div>
    <w:div w:id="2043356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1005</Words>
  <Characters>5733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3</cp:revision>
  <dcterms:created xsi:type="dcterms:W3CDTF">2017-06-02T12:14:00Z</dcterms:created>
  <dcterms:modified xsi:type="dcterms:W3CDTF">2017-06-02T12:20:00Z</dcterms:modified>
</cp:coreProperties>
</file>