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73E13E" w14:textId="77777777" w:rsidR="001D1DB7" w:rsidRDefault="001D1DB7" w:rsidP="001D1DB7">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17) Formal education tends to restrain our minds and spirits rather than set them free. </w:t>
      </w:r>
    </w:p>
    <w:p w14:paraId="3694E004" w14:textId="77777777" w:rsidR="001D1DB7" w:rsidRDefault="001D1DB7" w:rsidP="001D1DB7">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0862C0CA" w14:textId="77777777" w:rsidR="008116E8" w:rsidRDefault="008116E8" w:rsidP="001D1DB7">
      <w:pPr>
        <w:rPr>
          <w:lang w:eastAsia="zh-CN"/>
        </w:rPr>
      </w:pPr>
      <w:r>
        <w:rPr>
          <w:lang w:eastAsia="zh-CN"/>
        </w:rPr>
        <w:t>正规教育：</w:t>
      </w:r>
      <w:r w:rsidRPr="008116E8">
        <w:rPr>
          <w:rFonts w:hint="eastAsia"/>
          <w:lang w:eastAsia="zh-CN"/>
        </w:rPr>
        <w:t>有固定的校舍，有稳定的教育周期，有统一的学制和人才培养目标，有固定的教师和学生。</w:t>
      </w:r>
      <w:r>
        <w:rPr>
          <w:lang w:eastAsia="zh-CN"/>
        </w:rPr>
        <w:t>包括：学前教育、</w:t>
      </w:r>
      <w:r>
        <w:rPr>
          <w:rFonts w:hint="eastAsia"/>
          <w:lang w:eastAsia="zh-CN"/>
        </w:rPr>
        <w:t>中小学</w:t>
      </w:r>
      <w:r>
        <w:rPr>
          <w:lang w:eastAsia="zh-CN"/>
        </w:rPr>
        <w:t>教育</w:t>
      </w:r>
      <w:r>
        <w:rPr>
          <w:rFonts w:hint="eastAsia"/>
          <w:lang w:eastAsia="zh-CN"/>
        </w:rPr>
        <w:t>和</w:t>
      </w:r>
      <w:r>
        <w:rPr>
          <w:lang w:eastAsia="zh-CN"/>
        </w:rPr>
        <w:t>高等教育。</w:t>
      </w:r>
    </w:p>
    <w:p w14:paraId="4F8AB5DC" w14:textId="440A5523" w:rsidR="001D1DB7" w:rsidRDefault="001D1DB7" w:rsidP="00CE3219">
      <w:pPr>
        <w:pStyle w:val="ListParagraph"/>
        <w:numPr>
          <w:ilvl w:val="0"/>
          <w:numId w:val="1"/>
        </w:numPr>
        <w:rPr>
          <w:lang w:eastAsia="zh-CN"/>
        </w:rPr>
      </w:pPr>
      <w:r>
        <w:rPr>
          <w:rFonts w:hint="eastAsia"/>
          <w:lang w:eastAsia="zh-CN"/>
        </w:rPr>
        <w:t>正规教育存在一些缺陷</w:t>
      </w:r>
      <w:r>
        <w:rPr>
          <w:rFonts w:hint="eastAsia"/>
          <w:lang w:eastAsia="zh-CN"/>
        </w:rPr>
        <w:t>(defects)</w:t>
      </w:r>
      <w:r>
        <w:rPr>
          <w:rFonts w:hint="eastAsia"/>
          <w:lang w:eastAsia="zh-CN"/>
        </w:rPr>
        <w:t>：</w:t>
      </w:r>
      <w:r w:rsidR="006313D8" w:rsidRPr="006313D8">
        <w:rPr>
          <w:rFonts w:hint="eastAsia"/>
          <w:lang w:eastAsia="zh-CN"/>
        </w:rPr>
        <w:t>基本特点是以知识的传授为中心，过分强调了教师的作用，</w:t>
      </w:r>
      <w:r w:rsidR="006313D8" w:rsidRPr="00A13E62">
        <w:rPr>
          <w:rFonts w:hint="eastAsia"/>
          <w:color w:val="FF0000"/>
          <w:lang w:eastAsia="zh-CN"/>
        </w:rPr>
        <w:t>扼制了学生的个性和创造性，忽视了学生的主动性与潜能的发挥</w:t>
      </w:r>
      <w:r w:rsidR="006313D8">
        <w:rPr>
          <w:lang w:eastAsia="zh-CN"/>
        </w:rPr>
        <w:t>。</w:t>
      </w:r>
      <w:r w:rsidR="00CE3219" w:rsidRPr="00CE3219">
        <w:rPr>
          <w:rFonts w:hint="eastAsia"/>
          <w:lang w:eastAsia="zh-CN"/>
        </w:rPr>
        <w:t>老师在讲台</w:t>
      </w:r>
      <w:r w:rsidR="00CE3219">
        <w:rPr>
          <w:rFonts w:hint="eastAsia"/>
          <w:lang w:eastAsia="zh-CN"/>
        </w:rPr>
        <w:t xml:space="preserve"> (pod</w:t>
      </w:r>
      <w:r w:rsidR="00CE3219" w:rsidRPr="00CE3219">
        <w:rPr>
          <w:rFonts w:hint="eastAsia"/>
          <w:lang w:eastAsia="zh-CN"/>
        </w:rPr>
        <w:t>ium)</w:t>
      </w:r>
      <w:r w:rsidR="00CE3219" w:rsidRPr="00CE3219">
        <w:rPr>
          <w:rFonts w:hint="eastAsia"/>
          <w:lang w:eastAsia="zh-CN"/>
        </w:rPr>
        <w:t>上讲课</w:t>
      </w:r>
      <w:r w:rsidR="00CE3219" w:rsidRPr="00CE3219">
        <w:rPr>
          <w:rFonts w:hint="eastAsia"/>
          <w:lang w:eastAsia="zh-CN"/>
        </w:rPr>
        <w:t xml:space="preserve"> </w:t>
      </w:r>
      <w:r w:rsidR="00CE3219" w:rsidRPr="00CE3219">
        <w:rPr>
          <w:rFonts w:hint="eastAsia"/>
          <w:lang w:eastAsia="zh-CN"/>
        </w:rPr>
        <w:t>，学生在下面听，十</w:t>
      </w:r>
      <w:r w:rsidR="00CE3219" w:rsidRPr="00CE3219">
        <w:rPr>
          <w:rFonts w:hint="eastAsia"/>
          <w:lang w:eastAsia="zh-CN"/>
        </w:rPr>
        <w:t xml:space="preserve"> </w:t>
      </w:r>
      <w:r w:rsidR="00CE3219" w:rsidRPr="00CE3219">
        <w:rPr>
          <w:rFonts w:hint="eastAsia"/>
          <w:lang w:eastAsia="zh-CN"/>
        </w:rPr>
        <w:t>分被动，没有学生主动探究的过程，限制人的个性发展，阻碍想象</w:t>
      </w:r>
      <w:r w:rsidR="00CE3219">
        <w:rPr>
          <w:rFonts w:hint="eastAsia"/>
          <w:lang w:eastAsia="zh-CN"/>
        </w:rPr>
        <w:t>力</w:t>
      </w:r>
      <w:r w:rsidR="00CE3219">
        <w:rPr>
          <w:lang w:eastAsia="zh-CN"/>
        </w:rPr>
        <w:t>（举例，随着科技进步，学生可以通过远程教育进行交互、</w:t>
      </w:r>
      <w:r w:rsidR="00CE3219">
        <w:rPr>
          <w:rFonts w:hint="eastAsia"/>
          <w:lang w:eastAsia="zh-CN"/>
        </w:rPr>
        <w:t>开发</w:t>
      </w:r>
      <w:r w:rsidR="00CE3219">
        <w:rPr>
          <w:lang w:eastAsia="zh-CN"/>
        </w:rPr>
        <w:t>式学习，</w:t>
      </w:r>
      <w:r w:rsidR="00CE3219">
        <w:rPr>
          <w:rFonts w:hint="eastAsia"/>
          <w:lang w:eastAsia="zh-CN"/>
        </w:rPr>
        <w:t>比如</w:t>
      </w:r>
      <w:r w:rsidR="00CE3219">
        <w:rPr>
          <w:lang w:eastAsia="zh-CN"/>
        </w:rPr>
        <w:t>在</w:t>
      </w:r>
      <w:r w:rsidR="00CE3219">
        <w:rPr>
          <w:lang w:eastAsia="zh-CN"/>
        </w:rPr>
        <w:t>mooc</w:t>
      </w:r>
      <w:r w:rsidR="00CE3219">
        <w:rPr>
          <w:lang w:eastAsia="zh-CN"/>
        </w:rPr>
        <w:t>上一个人提问，</w:t>
      </w:r>
      <w:r w:rsidR="00CE3219">
        <w:rPr>
          <w:rFonts w:hint="eastAsia"/>
          <w:lang w:eastAsia="zh-CN"/>
        </w:rPr>
        <w:t>同时</w:t>
      </w:r>
      <w:r w:rsidR="00CE3219">
        <w:rPr>
          <w:lang w:eastAsia="zh-CN"/>
        </w:rPr>
        <w:t>有</w:t>
      </w:r>
      <w:r w:rsidR="00CE3219">
        <w:rPr>
          <w:rFonts w:hint="eastAsia"/>
          <w:lang w:eastAsia="zh-CN"/>
        </w:rPr>
        <w:t>千万</w:t>
      </w:r>
      <w:r w:rsidR="00CE3219">
        <w:rPr>
          <w:lang w:eastAsia="zh-CN"/>
        </w:rPr>
        <w:t>个不同地区的人可以为你解答）</w:t>
      </w:r>
    </w:p>
    <w:p w14:paraId="176FA6C5" w14:textId="7062A7B1" w:rsidR="001D1DB7" w:rsidRDefault="00A13E62" w:rsidP="00CE3219">
      <w:pPr>
        <w:pStyle w:val="ListParagraph"/>
        <w:numPr>
          <w:ilvl w:val="0"/>
          <w:numId w:val="1"/>
        </w:numPr>
        <w:rPr>
          <w:lang w:eastAsia="zh-CN"/>
        </w:rPr>
      </w:pPr>
      <w:r>
        <w:rPr>
          <w:color w:val="FF0000"/>
          <w:lang w:eastAsia="zh-CN"/>
        </w:rPr>
        <w:t>教育的目标是</w:t>
      </w:r>
      <w:r w:rsidR="008116E8" w:rsidRPr="00A13E62">
        <w:rPr>
          <w:color w:val="FF0000"/>
          <w:lang w:eastAsia="zh-CN"/>
        </w:rPr>
        <w:t>学会</w:t>
      </w:r>
      <w:r w:rsidR="008116E8" w:rsidRPr="00A13E62">
        <w:rPr>
          <w:rFonts w:hint="eastAsia"/>
          <w:color w:val="FF0000"/>
          <w:lang w:eastAsia="zh-CN"/>
        </w:rPr>
        <w:t>学</w:t>
      </w:r>
      <w:r w:rsidR="008116E8" w:rsidRPr="00A13E62">
        <w:rPr>
          <w:rFonts w:ascii="SimSun" w:eastAsia="SimSun" w:hAnsi="SimSun" w:cs="SimSun"/>
          <w:color w:val="FF0000"/>
          <w:lang w:eastAsia="zh-CN"/>
        </w:rPr>
        <w:t>习</w:t>
      </w:r>
      <w:r w:rsidR="008116E8" w:rsidRPr="00A13E62">
        <w:rPr>
          <w:color w:val="FF0000"/>
          <w:lang w:eastAsia="zh-CN"/>
        </w:rPr>
        <w:t>的方法</w:t>
      </w:r>
      <w:r w:rsidR="008116E8">
        <w:rPr>
          <w:lang w:eastAsia="zh-CN"/>
        </w:rPr>
        <w:t>，</w:t>
      </w:r>
      <w:r>
        <w:rPr>
          <w:rFonts w:hint="eastAsia"/>
          <w:lang w:eastAsia="zh-CN"/>
        </w:rPr>
        <w:t>正</w:t>
      </w:r>
      <w:r>
        <w:rPr>
          <w:rFonts w:ascii="SimSun" w:eastAsia="SimSun" w:hAnsi="SimSun" w:cs="SimSun"/>
          <w:lang w:eastAsia="zh-CN"/>
        </w:rPr>
        <w:t>规</w:t>
      </w:r>
      <w:r>
        <w:rPr>
          <w:rFonts w:hint="eastAsia"/>
          <w:lang w:eastAsia="zh-CN"/>
        </w:rPr>
        <w:t>教育教</w:t>
      </w:r>
      <w:r>
        <w:rPr>
          <w:rFonts w:ascii="SimSun" w:eastAsia="SimSun" w:hAnsi="SimSun" w:cs="SimSun"/>
          <w:lang w:eastAsia="zh-CN"/>
        </w:rPr>
        <w:t>给</w:t>
      </w:r>
      <w:r>
        <w:rPr>
          <w:rFonts w:hint="eastAsia"/>
          <w:lang w:eastAsia="zh-CN"/>
        </w:rPr>
        <w:t>学生</w:t>
      </w:r>
      <w:r w:rsidR="009200AB">
        <w:rPr>
          <w:rFonts w:hint="eastAsia"/>
          <w:lang w:eastAsia="zh-CN"/>
        </w:rPr>
        <w:t>原理</w:t>
      </w:r>
      <w:r>
        <w:rPr>
          <w:rFonts w:hint="eastAsia"/>
          <w:lang w:eastAsia="zh-CN"/>
        </w:rPr>
        <w:t>，</w:t>
      </w:r>
      <w:r w:rsidR="009200AB" w:rsidRPr="00281BAE">
        <w:rPr>
          <w:rFonts w:ascii="Times" w:hAnsi="Times" w:cs="Times" w:hint="eastAsia"/>
          <w:color w:val="000000"/>
          <w:lang w:eastAsia="zh-CN"/>
        </w:rPr>
        <w:t>原理是共性的东西。教会学生事件背后的原理不光能够让他们具备</w:t>
      </w:r>
      <w:r w:rsidR="009200AB" w:rsidRPr="00281BAE">
        <w:rPr>
          <w:rFonts w:ascii="Times" w:hAnsi="Times" w:cs="Times" w:hint="eastAsia"/>
          <w:color w:val="000000"/>
          <w:lang w:eastAsia="zh-CN"/>
        </w:rPr>
        <w:t xml:space="preserve"> </w:t>
      </w:r>
      <w:r w:rsidR="009200AB" w:rsidRPr="00281BAE">
        <w:rPr>
          <w:rFonts w:ascii="Times" w:hAnsi="Times" w:cs="Times" w:hint="eastAsia"/>
          <w:color w:val="000000"/>
          <w:lang w:eastAsia="zh-CN"/>
        </w:rPr>
        <w:t>深入分析事实的能力，还可以帮助他们在未来碰到他们从未遇到的问题时，能够使用学到的基本原理进行解决</w:t>
      </w:r>
      <w:r w:rsidR="008116E8">
        <w:rPr>
          <w:lang w:eastAsia="zh-CN"/>
        </w:rPr>
        <w:t>。</w:t>
      </w:r>
      <w:r w:rsidR="008116E8">
        <w:rPr>
          <w:rFonts w:ascii="SimSun" w:eastAsia="SimSun" w:hAnsi="SimSun" w:cs="SimSun"/>
          <w:lang w:eastAsia="zh-CN"/>
        </w:rPr>
        <w:t>举</w:t>
      </w:r>
      <w:r w:rsidR="008116E8">
        <w:rPr>
          <w:rFonts w:hint="eastAsia"/>
          <w:lang w:eastAsia="zh-CN"/>
        </w:rPr>
        <w:t>个</w:t>
      </w:r>
      <w:r w:rsidR="008116E8">
        <w:rPr>
          <w:lang w:eastAsia="zh-CN"/>
        </w:rPr>
        <w:t>例子，</w:t>
      </w:r>
      <w:r w:rsidR="008116E8">
        <w:rPr>
          <w:rFonts w:hint="eastAsia"/>
          <w:lang w:eastAsia="zh-CN"/>
        </w:rPr>
        <w:t>我</w:t>
      </w:r>
      <w:r w:rsidR="008116E8">
        <w:rPr>
          <w:lang w:eastAsia="zh-CN"/>
        </w:rPr>
        <w:t>本科学</w:t>
      </w:r>
      <w:r w:rsidR="008116E8">
        <w:rPr>
          <w:rFonts w:ascii="SimSun" w:eastAsia="SimSun" w:hAnsi="SimSun" w:cs="SimSun"/>
          <w:lang w:eastAsia="zh-CN"/>
        </w:rPr>
        <w:t>计</w:t>
      </w:r>
      <w:r w:rsidR="008116E8">
        <w:rPr>
          <w:lang w:eastAsia="zh-CN"/>
        </w:rPr>
        <w:t>算机没学</w:t>
      </w:r>
      <w:r w:rsidR="008116E8">
        <w:rPr>
          <w:rFonts w:ascii="SimSun" w:eastAsia="SimSun" w:hAnsi="SimSun" w:cs="SimSun"/>
          <w:lang w:eastAsia="zh-CN"/>
        </w:rPr>
        <w:t>过</w:t>
      </w:r>
      <w:r w:rsidR="008116E8">
        <w:rPr>
          <w:lang w:eastAsia="zh-CN"/>
        </w:rPr>
        <w:t>python</w:t>
      </w:r>
      <w:r w:rsidR="008116E8">
        <w:rPr>
          <w:lang w:eastAsia="zh-CN"/>
        </w:rPr>
        <w:t>（一种</w:t>
      </w:r>
      <w:r w:rsidR="008116E8">
        <w:rPr>
          <w:rFonts w:ascii="SimSun" w:eastAsia="SimSun" w:hAnsi="SimSun" w:cs="SimSun"/>
          <w:lang w:eastAsia="zh-CN"/>
        </w:rPr>
        <w:t>计</w:t>
      </w:r>
      <w:r w:rsidR="008116E8">
        <w:rPr>
          <w:lang w:eastAsia="zh-CN"/>
        </w:rPr>
        <w:t>算机</w:t>
      </w:r>
      <w:r w:rsidR="008116E8">
        <w:rPr>
          <w:rFonts w:ascii="SimSun" w:eastAsia="SimSun" w:hAnsi="SimSun" w:cs="SimSun"/>
          <w:lang w:eastAsia="zh-CN"/>
        </w:rPr>
        <w:t>语</w:t>
      </w:r>
      <w:r w:rsidR="008116E8">
        <w:rPr>
          <w:lang w:eastAsia="zh-CN"/>
        </w:rPr>
        <w:t>言），但是学了其他的</w:t>
      </w:r>
      <w:r w:rsidR="008116E8">
        <w:rPr>
          <w:rFonts w:ascii="SimSun" w:eastAsia="SimSun" w:hAnsi="SimSun" w:cs="SimSun"/>
          <w:lang w:eastAsia="zh-CN"/>
        </w:rPr>
        <w:t>语</w:t>
      </w:r>
      <w:r w:rsidR="008116E8">
        <w:rPr>
          <w:lang w:eastAsia="zh-CN"/>
        </w:rPr>
        <w:t>言（</w:t>
      </w:r>
      <w:r w:rsidR="008116E8">
        <w:rPr>
          <w:lang w:eastAsia="zh-CN"/>
        </w:rPr>
        <w:t xml:space="preserve">java </w:t>
      </w:r>
      <w:r w:rsidR="008116E8">
        <w:rPr>
          <w:rFonts w:hint="eastAsia"/>
          <w:lang w:eastAsia="zh-CN"/>
        </w:rPr>
        <w:t>c</w:t>
      </w:r>
      <w:r w:rsidR="008116E8">
        <w:rPr>
          <w:lang w:eastAsia="zh-CN"/>
        </w:rPr>
        <w:t>），</w:t>
      </w:r>
      <w:r w:rsidR="008116E8">
        <w:rPr>
          <w:rFonts w:hint="eastAsia"/>
          <w:lang w:eastAsia="zh-CN"/>
        </w:rPr>
        <w:t>在</w:t>
      </w:r>
      <w:r w:rsidR="008116E8">
        <w:rPr>
          <w:rFonts w:ascii="SimSun" w:eastAsia="SimSun" w:hAnsi="SimSun" w:cs="SimSun"/>
          <w:lang w:eastAsia="zh-CN"/>
        </w:rPr>
        <w:t>实习过</w:t>
      </w:r>
      <w:r w:rsidR="008116E8">
        <w:rPr>
          <w:lang w:eastAsia="zh-CN"/>
        </w:rPr>
        <w:t>程</w:t>
      </w:r>
      <w:r w:rsidR="008116E8">
        <w:rPr>
          <w:rFonts w:hint="eastAsia"/>
          <w:lang w:eastAsia="zh-CN"/>
        </w:rPr>
        <w:t>中</w:t>
      </w:r>
      <w:r w:rsidR="008116E8">
        <w:rPr>
          <w:lang w:eastAsia="zh-CN"/>
        </w:rPr>
        <w:t>，</w:t>
      </w:r>
      <w:r w:rsidR="008116E8">
        <w:rPr>
          <w:rFonts w:hint="eastAsia"/>
          <w:lang w:eastAsia="zh-CN"/>
        </w:rPr>
        <w:t>公司</w:t>
      </w:r>
      <w:r w:rsidR="008116E8">
        <w:rPr>
          <w:lang w:eastAsia="zh-CN"/>
        </w:rPr>
        <w:t>需要用</w:t>
      </w:r>
      <w:r w:rsidR="008116E8">
        <w:rPr>
          <w:lang w:eastAsia="zh-CN"/>
        </w:rPr>
        <w:t>python</w:t>
      </w:r>
      <w:r w:rsidR="008116E8">
        <w:rPr>
          <w:lang w:eastAsia="zh-CN"/>
        </w:rPr>
        <w:t>开</w:t>
      </w:r>
      <w:r w:rsidR="008116E8">
        <w:rPr>
          <w:rFonts w:ascii="SimSun" w:eastAsia="SimSun" w:hAnsi="SimSun" w:cs="SimSun"/>
          <w:lang w:eastAsia="zh-CN"/>
        </w:rPr>
        <w:t>发</w:t>
      </w:r>
      <w:r w:rsidR="008116E8">
        <w:rPr>
          <w:lang w:eastAsia="zh-CN"/>
        </w:rPr>
        <w:t>，我只能</w:t>
      </w:r>
      <w:r w:rsidR="008116E8">
        <w:rPr>
          <w:rFonts w:hint="eastAsia"/>
          <w:lang w:eastAsia="zh-CN"/>
        </w:rPr>
        <w:t>在</w:t>
      </w:r>
      <w:r w:rsidR="008116E8">
        <w:rPr>
          <w:lang w:eastAsia="zh-CN"/>
        </w:rPr>
        <w:t>一周内学会</w:t>
      </w:r>
      <w:r w:rsidR="008116E8">
        <w:rPr>
          <w:lang w:eastAsia="zh-CN"/>
        </w:rPr>
        <w:t>python</w:t>
      </w:r>
      <w:r w:rsidR="008116E8">
        <w:rPr>
          <w:lang w:eastAsia="zh-CN"/>
        </w:rPr>
        <w:t>。由于在本科学</w:t>
      </w:r>
      <w:r w:rsidR="008116E8">
        <w:rPr>
          <w:rFonts w:ascii="SimSun" w:eastAsia="SimSun" w:hAnsi="SimSun" w:cs="SimSun"/>
          <w:lang w:eastAsia="zh-CN"/>
        </w:rPr>
        <w:t>习时</w:t>
      </w:r>
      <w:r w:rsidR="008116E8">
        <w:rPr>
          <w:lang w:eastAsia="zh-CN"/>
        </w:rPr>
        <w:t>，</w:t>
      </w:r>
      <w:r w:rsidR="008116E8">
        <w:rPr>
          <w:rFonts w:hint="eastAsia"/>
          <w:lang w:eastAsia="zh-CN"/>
        </w:rPr>
        <w:t>老</w:t>
      </w:r>
      <w:r w:rsidR="008116E8">
        <w:rPr>
          <w:rFonts w:ascii="SimSun" w:eastAsia="SimSun" w:hAnsi="SimSun" w:cs="SimSun"/>
          <w:lang w:eastAsia="zh-CN"/>
        </w:rPr>
        <w:t>师</w:t>
      </w:r>
      <w:r w:rsidR="008116E8">
        <w:rPr>
          <w:lang w:eastAsia="zh-CN"/>
        </w:rPr>
        <w:t>教</w:t>
      </w:r>
      <w:r w:rsidR="008116E8">
        <w:rPr>
          <w:rFonts w:hint="eastAsia"/>
          <w:lang w:eastAsia="zh-CN"/>
        </w:rPr>
        <w:t>会</w:t>
      </w:r>
      <w:r w:rsidR="008116E8">
        <w:rPr>
          <w:lang w:eastAsia="zh-CN"/>
        </w:rPr>
        <w:t>了我如何学</w:t>
      </w:r>
      <w:r w:rsidR="008116E8">
        <w:rPr>
          <w:rFonts w:ascii="SimSun" w:eastAsia="SimSun" w:hAnsi="SimSun" w:cs="SimSun"/>
          <w:lang w:eastAsia="zh-CN"/>
        </w:rPr>
        <w:t>习</w:t>
      </w:r>
      <w:r w:rsidR="008116E8">
        <w:rPr>
          <w:lang w:eastAsia="zh-CN"/>
        </w:rPr>
        <w:t>，我</w:t>
      </w:r>
      <w:r w:rsidR="008116E8">
        <w:rPr>
          <w:rFonts w:hint="eastAsia"/>
          <w:lang w:eastAsia="zh-CN"/>
        </w:rPr>
        <w:t>能</w:t>
      </w:r>
      <w:r w:rsidR="008116E8">
        <w:rPr>
          <w:lang w:eastAsia="zh-CN"/>
        </w:rPr>
        <w:t>更快速的理解</w:t>
      </w:r>
      <w:r w:rsidR="008116E8">
        <w:rPr>
          <w:lang w:eastAsia="zh-CN"/>
        </w:rPr>
        <w:t>python</w:t>
      </w:r>
      <w:r w:rsidR="008116E8">
        <w:rPr>
          <w:rFonts w:ascii="SimSun" w:eastAsia="SimSun" w:hAnsi="SimSun" w:cs="SimSun"/>
          <w:lang w:eastAsia="zh-CN"/>
        </w:rPr>
        <w:t>语</w:t>
      </w:r>
      <w:r w:rsidR="008116E8">
        <w:rPr>
          <w:lang w:eastAsia="zh-CN"/>
        </w:rPr>
        <w:t>言的特点，</w:t>
      </w:r>
      <w:r w:rsidR="008116E8">
        <w:rPr>
          <w:rFonts w:hint="eastAsia"/>
          <w:lang w:eastAsia="zh-CN"/>
        </w:rPr>
        <w:t>找到</w:t>
      </w:r>
      <w:r w:rsidR="008116E8">
        <w:rPr>
          <w:lang w:eastAsia="zh-CN"/>
        </w:rPr>
        <w:t>它和其他我学</w:t>
      </w:r>
      <w:r w:rsidR="008116E8">
        <w:rPr>
          <w:rFonts w:ascii="SimSun" w:eastAsia="SimSun" w:hAnsi="SimSun" w:cs="SimSun"/>
          <w:lang w:eastAsia="zh-CN"/>
        </w:rPr>
        <w:t>过</w:t>
      </w:r>
      <w:r w:rsidR="008116E8">
        <w:rPr>
          <w:lang w:eastAsia="zh-CN"/>
        </w:rPr>
        <w:t>的</w:t>
      </w:r>
      <w:r w:rsidR="008116E8">
        <w:rPr>
          <w:rFonts w:ascii="SimSun" w:eastAsia="SimSun" w:hAnsi="SimSun" w:cs="SimSun"/>
          <w:lang w:eastAsia="zh-CN"/>
        </w:rPr>
        <w:t>语</w:t>
      </w:r>
      <w:r w:rsidR="008116E8">
        <w:rPr>
          <w:lang w:eastAsia="zh-CN"/>
        </w:rPr>
        <w:t>言的区</w:t>
      </w:r>
      <w:r w:rsidR="008116E8">
        <w:rPr>
          <w:rFonts w:ascii="SimSun" w:eastAsia="SimSun" w:hAnsi="SimSun" w:cs="SimSun"/>
          <w:lang w:eastAsia="zh-CN"/>
        </w:rPr>
        <w:t>别</w:t>
      </w:r>
      <w:r w:rsidR="008116E8">
        <w:rPr>
          <w:lang w:eastAsia="zh-CN"/>
        </w:rPr>
        <w:t>，</w:t>
      </w:r>
      <w:r w:rsidR="008116E8">
        <w:rPr>
          <w:rFonts w:hint="eastAsia"/>
          <w:lang w:eastAsia="zh-CN"/>
        </w:rPr>
        <w:t>并</w:t>
      </w:r>
      <w:r w:rsidR="008116E8">
        <w:rPr>
          <w:lang w:eastAsia="zh-CN"/>
        </w:rPr>
        <w:t>掌握其</w:t>
      </w:r>
      <w:r w:rsidR="008116E8">
        <w:rPr>
          <w:rFonts w:hint="eastAsia"/>
          <w:lang w:eastAsia="zh-CN"/>
        </w:rPr>
        <w:t>基本</w:t>
      </w:r>
      <w:r w:rsidR="008116E8">
        <w:rPr>
          <w:lang w:eastAsia="zh-CN"/>
        </w:rPr>
        <w:t>的使用方法。没有以前的知</w:t>
      </w:r>
      <w:r w:rsidR="008116E8">
        <w:rPr>
          <w:rFonts w:ascii="SimSun" w:eastAsia="SimSun" w:hAnsi="SimSun" w:cs="SimSun"/>
          <w:lang w:eastAsia="zh-CN"/>
        </w:rPr>
        <w:t>识</w:t>
      </w:r>
      <w:r w:rsidR="008116E8">
        <w:rPr>
          <w:lang w:eastAsia="zh-CN"/>
        </w:rPr>
        <w:t>作</w:t>
      </w:r>
      <w:r w:rsidR="008116E8">
        <w:rPr>
          <w:rFonts w:ascii="SimSun" w:eastAsia="SimSun" w:hAnsi="SimSun" w:cs="SimSun"/>
          <w:lang w:eastAsia="zh-CN"/>
        </w:rPr>
        <w:t>为</w:t>
      </w:r>
      <w:r w:rsidR="008116E8">
        <w:rPr>
          <w:lang w:eastAsia="zh-CN"/>
        </w:rPr>
        <w:t>基</w:t>
      </w:r>
      <w:r w:rsidR="008116E8">
        <w:rPr>
          <w:rFonts w:ascii="SimSun" w:eastAsia="SimSun" w:hAnsi="SimSun" w:cs="SimSun"/>
          <w:lang w:eastAsia="zh-CN"/>
        </w:rPr>
        <w:t>础</w:t>
      </w:r>
      <w:r w:rsidR="008116E8">
        <w:rPr>
          <w:lang w:eastAsia="zh-CN"/>
        </w:rPr>
        <w:t>，</w:t>
      </w:r>
      <w:r w:rsidR="009200AB">
        <w:rPr>
          <w:lang w:eastAsia="zh-CN"/>
        </w:rPr>
        <w:t>没有明白计算机语言的基本原理</w:t>
      </w:r>
      <w:r w:rsidR="009200AB">
        <w:rPr>
          <w:rFonts w:hint="eastAsia"/>
          <w:lang w:eastAsia="zh-CN"/>
        </w:rPr>
        <w:t>，</w:t>
      </w:r>
      <w:r w:rsidR="008116E8">
        <w:rPr>
          <w:rFonts w:hint="eastAsia"/>
          <w:lang w:eastAsia="zh-CN"/>
        </w:rPr>
        <w:t>我</w:t>
      </w:r>
      <w:r w:rsidR="008116E8">
        <w:rPr>
          <w:lang w:eastAsia="zh-CN"/>
        </w:rPr>
        <w:t>也做不到一周学会以前花一学期学会的知</w:t>
      </w:r>
      <w:r w:rsidR="008116E8">
        <w:rPr>
          <w:rFonts w:ascii="SimSun" w:eastAsia="SimSun" w:hAnsi="SimSun" w:cs="SimSun"/>
          <w:lang w:eastAsia="zh-CN"/>
        </w:rPr>
        <w:t>识</w:t>
      </w:r>
      <w:r w:rsidR="008116E8">
        <w:rPr>
          <w:lang w:eastAsia="zh-CN"/>
        </w:rPr>
        <w:t>。</w:t>
      </w:r>
    </w:p>
    <w:p w14:paraId="315D91FC" w14:textId="77777777" w:rsidR="006313D8" w:rsidRDefault="006313D8" w:rsidP="00CE3219">
      <w:pPr>
        <w:pStyle w:val="ListParagraph"/>
        <w:numPr>
          <w:ilvl w:val="0"/>
          <w:numId w:val="1"/>
        </w:numPr>
        <w:rPr>
          <w:lang w:eastAsia="zh-CN"/>
        </w:rPr>
      </w:pPr>
      <w:r>
        <w:rPr>
          <w:rFonts w:hint="eastAsia"/>
          <w:lang w:eastAsia="zh-CN"/>
        </w:rPr>
        <w:t>正规</w:t>
      </w:r>
      <w:r>
        <w:rPr>
          <w:lang w:eastAsia="zh-CN"/>
        </w:rPr>
        <w:t>教育的核心</w:t>
      </w:r>
      <w:r>
        <w:rPr>
          <w:rFonts w:hint="eastAsia"/>
          <w:lang w:eastAsia="zh-CN"/>
        </w:rPr>
        <w:t>是</w:t>
      </w:r>
      <w:r>
        <w:rPr>
          <w:lang w:eastAsia="zh-CN"/>
        </w:rPr>
        <w:t>老师，</w:t>
      </w:r>
      <w:r w:rsidRPr="006313D8">
        <w:rPr>
          <w:rFonts w:hint="eastAsia"/>
          <w:lang w:eastAsia="zh-CN"/>
        </w:rPr>
        <w:t>当学生在学习中出现问题或发生矛盾时，教师能进行有效的控制，启发学生朝着正确的方向努力，而避免了走弯路。再则教师在上课时语言、形体动作、手势、板书、示范等等影响着学生的成长。就是说教师的一举一动、一言一行都可能成为学生模仿的对象。学生可以“亲其师重其道”，教师的治学态度方法、才能、人品、世界观等均对学生产生着潜移默化的影响。教师主导作用的发挥，师生之间的情感交流和情感因素在学习过程中都有着重要作用，这些都是任何先进的教育方法都不能替代的。</w:t>
      </w:r>
    </w:p>
    <w:p w14:paraId="5A5178BB" w14:textId="77777777" w:rsidR="00A13E62" w:rsidRDefault="00A13E62" w:rsidP="00A13E62">
      <w:pPr>
        <w:pBdr>
          <w:bottom w:val="single" w:sz="6" w:space="1" w:color="auto"/>
        </w:pBdr>
        <w:rPr>
          <w:lang w:eastAsia="zh-CN"/>
        </w:rPr>
      </w:pPr>
    </w:p>
    <w:p w14:paraId="3131D9E5" w14:textId="0E1D4BD2" w:rsidR="00211A98" w:rsidRDefault="00211A98" w:rsidP="00211A98">
      <w:pPr>
        <w:pBdr>
          <w:bottom w:val="single" w:sz="6" w:space="1" w:color="auto"/>
        </w:pBdr>
        <w:rPr>
          <w:lang w:eastAsia="zh-CN"/>
        </w:rPr>
      </w:pPr>
      <w:r>
        <w:rPr>
          <w:lang w:eastAsia="zh-CN"/>
        </w:rPr>
        <w:t>Formal education</w:t>
      </w:r>
      <w:r w:rsidRPr="00C54230">
        <w:rPr>
          <w:lang w:eastAsia="zh-CN"/>
        </w:rPr>
        <w:t>, running from primar</w:t>
      </w:r>
      <w:r>
        <w:rPr>
          <w:lang w:eastAsia="zh-CN"/>
        </w:rPr>
        <w:t>y school through the university, include</w:t>
      </w:r>
      <w:r w:rsidRPr="00C54230">
        <w:rPr>
          <w:lang w:eastAsia="zh-CN"/>
        </w:rPr>
        <w:t xml:space="preserve"> a variety of specialized programme</w:t>
      </w:r>
      <w:r>
        <w:rPr>
          <w:lang w:eastAsia="zh-CN"/>
        </w:rPr>
        <w:t>r</w:t>
      </w:r>
      <w:r w:rsidRPr="00C54230">
        <w:rPr>
          <w:lang w:eastAsia="zh-CN"/>
        </w:rPr>
        <w:t>s and institutions for full-time tech</w:t>
      </w:r>
      <w:r>
        <w:rPr>
          <w:lang w:eastAsia="zh-CN"/>
        </w:rPr>
        <w:t>nical and professional training. However, i</w:t>
      </w:r>
      <w:r w:rsidRPr="00123C3F">
        <w:rPr>
          <w:lang w:eastAsia="zh-CN"/>
        </w:rPr>
        <w:t>nformal education</w:t>
      </w:r>
      <w:r>
        <w:rPr>
          <w:lang w:eastAsia="zh-CN"/>
        </w:rPr>
        <w:t xml:space="preserve"> which is more and more preva</w:t>
      </w:r>
      <w:r>
        <w:rPr>
          <w:rFonts w:hint="eastAsia"/>
          <w:lang w:eastAsia="zh-CN"/>
        </w:rPr>
        <w:t>l</w:t>
      </w:r>
      <w:r>
        <w:rPr>
          <w:lang w:eastAsia="zh-CN"/>
        </w:rPr>
        <w:t>ent</w:t>
      </w:r>
      <w:r w:rsidRPr="00123C3F">
        <w:rPr>
          <w:lang w:eastAsia="zh-CN"/>
        </w:rPr>
        <w:t xml:space="preserve"> </w:t>
      </w:r>
      <w:r>
        <w:rPr>
          <w:lang w:eastAsia="zh-CN"/>
        </w:rPr>
        <w:t xml:space="preserve">is </w:t>
      </w:r>
      <w:r w:rsidRPr="00C54230">
        <w:rPr>
          <w:lang w:eastAsia="zh-CN"/>
        </w:rPr>
        <w:t>the truly lifelong process whereby every individual acquires skills and knowledge from daily experience and the educative influences and resources in his or her environment – from family and neighbors, from work and play</w:t>
      </w:r>
      <w:r>
        <w:rPr>
          <w:lang w:eastAsia="zh-CN"/>
        </w:rPr>
        <w:t xml:space="preserve">, from </w:t>
      </w:r>
      <w:r w:rsidRPr="00C54230">
        <w:rPr>
          <w:lang w:eastAsia="zh-CN"/>
        </w:rPr>
        <w:t>the library and the mass media.</w:t>
      </w:r>
      <w:r>
        <w:rPr>
          <w:rFonts w:hint="eastAsia"/>
          <w:lang w:eastAsia="zh-CN"/>
        </w:rPr>
        <w:t xml:space="preserve"> </w:t>
      </w:r>
      <w:r>
        <w:rPr>
          <w:lang w:eastAsia="zh-CN"/>
        </w:rPr>
        <w:t>Some people, as the ‘</w:t>
      </w:r>
      <w:del w:id="0" w:author="Jing Yuan" w:date="2017-06-05T21:43:00Z">
        <w:r w:rsidDel="00441CA5">
          <w:rPr>
            <w:lang w:eastAsia="zh-CN"/>
          </w:rPr>
          <w:delText xml:space="preserve">informal education’ </w:delText>
        </w:r>
      </w:del>
      <w:ins w:id="1" w:author="Jing Yuan" w:date="2017-06-05T21:43:00Z">
        <w:r w:rsidR="00441CA5">
          <w:rPr>
            <w:lang w:eastAsia="zh-CN"/>
          </w:rPr>
          <w:t>street smart”</w:t>
        </w:r>
      </w:ins>
      <w:ins w:id="2" w:author="moirai.zhang@gmail.com" w:date="2017-06-05T22:42:00Z">
        <w:r w:rsidR="00171853">
          <w:rPr>
            <w:lang w:eastAsia="zh-CN"/>
          </w:rPr>
          <w:t xml:space="preserve"> </w:t>
        </w:r>
      </w:ins>
      <w:r>
        <w:rPr>
          <w:lang w:eastAsia="zh-CN"/>
        </w:rPr>
        <w:t xml:space="preserve">supporters, assert formal education tends to </w:t>
      </w:r>
      <w:del w:id="3" w:author="Jing Yuan" w:date="2017-06-05T21:43:00Z">
        <w:r w:rsidRPr="00C143D4" w:rsidDel="00441CA5">
          <w:rPr>
            <w:lang w:eastAsia="zh-CN"/>
          </w:rPr>
          <w:delText xml:space="preserve">dampen </w:delText>
        </w:r>
      </w:del>
      <w:ins w:id="4" w:author="Jing Yuan" w:date="2017-06-05T21:43:00Z">
        <w:r w:rsidR="00441CA5">
          <w:rPr>
            <w:lang w:eastAsia="zh-CN"/>
          </w:rPr>
          <w:t>constrain</w:t>
        </w:r>
        <w:r w:rsidR="00441CA5" w:rsidRPr="00C143D4">
          <w:rPr>
            <w:lang w:eastAsia="zh-CN"/>
          </w:rPr>
          <w:t xml:space="preserve"> </w:t>
        </w:r>
      </w:ins>
      <w:r>
        <w:rPr>
          <w:lang w:eastAsia="zh-CN"/>
        </w:rPr>
        <w:t>students’</w:t>
      </w:r>
      <w:r>
        <w:rPr>
          <w:rFonts w:hint="eastAsia"/>
          <w:lang w:eastAsia="zh-CN"/>
        </w:rPr>
        <w:t xml:space="preserve"> </w:t>
      </w:r>
      <w:r>
        <w:rPr>
          <w:lang w:eastAsia="zh-CN"/>
        </w:rPr>
        <w:t>integrated development</w:t>
      </w:r>
      <w:ins w:id="5" w:author="Jing Yuan" w:date="2017-06-05T21:44:00Z">
        <w:r w:rsidR="00D4077E">
          <w:rPr>
            <w:lang w:eastAsia="zh-CN"/>
          </w:rPr>
          <w:t xml:space="preserve">. </w:t>
        </w:r>
      </w:ins>
      <w:ins w:id="6" w:author="Jing Yuan" w:date="2017-06-05T21:46:00Z">
        <w:r w:rsidR="00C74C4D">
          <w:rPr>
            <w:lang w:eastAsia="zh-CN"/>
          </w:rPr>
          <w:lastRenderedPageBreak/>
          <w:t xml:space="preserve">Usually, </w:t>
        </w:r>
      </w:ins>
      <w:del w:id="7" w:author="Jing Yuan" w:date="2017-06-05T21:44:00Z">
        <w:r w:rsidDel="00D4077E">
          <w:rPr>
            <w:lang w:eastAsia="zh-CN"/>
          </w:rPr>
          <w:delText>,</w:delText>
        </w:r>
      </w:del>
      <w:r>
        <w:rPr>
          <w:lang w:eastAsia="zh-CN"/>
        </w:rPr>
        <w:t xml:space="preserve"> </w:t>
      </w:r>
      <w:del w:id="8" w:author="Jing Yuan" w:date="2017-06-05T21:44:00Z">
        <w:r w:rsidDel="00D4077E">
          <w:rPr>
            <w:lang w:eastAsia="zh-CN"/>
          </w:rPr>
          <w:delText xml:space="preserve">since </w:delText>
        </w:r>
      </w:del>
      <w:del w:id="9" w:author="Jing Yuan" w:date="2017-06-05T21:46:00Z">
        <w:r w:rsidDel="00E142DA">
          <w:rPr>
            <w:lang w:eastAsia="zh-CN"/>
          </w:rPr>
          <w:delText>t</w:delText>
        </w:r>
        <w:r w:rsidRPr="00C143D4" w:rsidDel="00E142DA">
          <w:rPr>
            <w:lang w:eastAsia="zh-CN"/>
          </w:rPr>
          <w:delText>eachers</w:delText>
        </w:r>
      </w:del>
      <w:ins w:id="10" w:author="Jing Yuan" w:date="2017-06-05T21:46:00Z">
        <w:r w:rsidR="00E142DA">
          <w:rPr>
            <w:lang w:eastAsia="zh-CN"/>
          </w:rPr>
          <w:t>lecturers</w:t>
        </w:r>
      </w:ins>
      <w:r w:rsidRPr="00C143D4">
        <w:rPr>
          <w:lang w:eastAsia="zh-CN"/>
        </w:rPr>
        <w:t xml:space="preserve"> </w:t>
      </w:r>
      <w:del w:id="11" w:author="Jing Yuan" w:date="2017-06-05T21:46:00Z">
        <w:r w:rsidRPr="00C143D4" w:rsidDel="00C74C4D">
          <w:rPr>
            <w:lang w:eastAsia="zh-CN"/>
          </w:rPr>
          <w:delText>need to</w:delText>
        </w:r>
      </w:del>
      <w:ins w:id="12" w:author="Jing Yuan" w:date="2017-06-05T21:46:00Z">
        <w:r w:rsidR="00C74C4D">
          <w:rPr>
            <w:lang w:eastAsia="zh-CN"/>
          </w:rPr>
          <w:t xml:space="preserve">are required </w:t>
        </w:r>
        <w:r w:rsidR="00E142DA">
          <w:rPr>
            <w:lang w:eastAsia="zh-CN"/>
          </w:rPr>
          <w:t>to</w:t>
        </w:r>
      </w:ins>
      <w:r w:rsidRPr="00C143D4">
        <w:rPr>
          <w:lang w:eastAsia="zh-CN"/>
        </w:rPr>
        <w:t xml:space="preserve"> meet </w:t>
      </w:r>
      <w:ins w:id="13" w:author="Jing Yuan" w:date="2017-06-05T21:46:00Z">
        <w:r w:rsidR="00E142DA">
          <w:rPr>
            <w:lang w:eastAsia="zh-CN"/>
          </w:rPr>
          <w:t xml:space="preserve">certain teaching </w:t>
        </w:r>
      </w:ins>
      <w:del w:id="14" w:author="Jing Yuan" w:date="2017-06-05T21:46:00Z">
        <w:r w:rsidRPr="00C143D4" w:rsidDel="00E142DA">
          <w:rPr>
            <w:lang w:eastAsia="zh-CN"/>
          </w:rPr>
          <w:delText xml:space="preserve">educational </w:delText>
        </w:r>
      </w:del>
      <w:r w:rsidRPr="00C143D4">
        <w:rPr>
          <w:lang w:eastAsia="zh-CN"/>
        </w:rPr>
        <w:t xml:space="preserve">standards and </w:t>
      </w:r>
      <w:ins w:id="15" w:author="Jing Yuan" w:date="2017-06-05T21:47:00Z">
        <w:r w:rsidR="00E142DA">
          <w:rPr>
            <w:lang w:eastAsia="zh-CN"/>
          </w:rPr>
          <w:t>follow</w:t>
        </w:r>
      </w:ins>
      <w:del w:id="16" w:author="Jing Yuan" w:date="2017-06-05T21:47:00Z">
        <w:r w:rsidRPr="00C143D4" w:rsidDel="00E142DA">
          <w:rPr>
            <w:lang w:eastAsia="zh-CN"/>
          </w:rPr>
          <w:delText xml:space="preserve">stick </w:delText>
        </w:r>
      </w:del>
      <w:ins w:id="17" w:author="Jing Yuan" w:date="2017-06-05T21:47:00Z">
        <w:r w:rsidR="00E142DA">
          <w:rPr>
            <w:lang w:eastAsia="zh-CN"/>
          </w:rPr>
          <w:t xml:space="preserve"> a </w:t>
        </w:r>
      </w:ins>
      <w:del w:id="18" w:author="Jing Yuan" w:date="2017-06-05T21:47:00Z">
        <w:r w:rsidRPr="00C143D4" w:rsidDel="00E142DA">
          <w:rPr>
            <w:lang w:eastAsia="zh-CN"/>
          </w:rPr>
          <w:delText>to a</w:delText>
        </w:r>
      </w:del>
      <w:r w:rsidRPr="00C143D4">
        <w:rPr>
          <w:lang w:eastAsia="zh-CN"/>
        </w:rPr>
        <w:t xml:space="preserve"> </w:t>
      </w:r>
      <w:del w:id="19" w:author="Jing Yuan" w:date="2017-06-05T21:44:00Z">
        <w:r w:rsidRPr="00C143D4" w:rsidDel="00D4077E">
          <w:rPr>
            <w:lang w:eastAsia="zh-CN"/>
          </w:rPr>
          <w:delText xml:space="preserve">specified </w:delText>
        </w:r>
      </w:del>
      <w:ins w:id="20" w:author="Jing Yuan" w:date="2017-06-05T21:44:00Z">
        <w:r w:rsidR="00D4077E">
          <w:rPr>
            <w:lang w:eastAsia="zh-CN"/>
          </w:rPr>
          <w:t>preset</w:t>
        </w:r>
        <w:r w:rsidR="00D4077E" w:rsidRPr="00C143D4">
          <w:rPr>
            <w:lang w:eastAsia="zh-CN"/>
          </w:rPr>
          <w:t xml:space="preserve"> </w:t>
        </w:r>
      </w:ins>
      <w:r w:rsidRPr="00C143D4">
        <w:rPr>
          <w:lang w:eastAsia="zh-CN"/>
        </w:rPr>
        <w:t xml:space="preserve">curriculum, which can make it difficult for them to incorporate </w:t>
      </w:r>
      <w:del w:id="21" w:author="Jing Yuan" w:date="2017-06-05T21:48:00Z">
        <w:r w:rsidRPr="00C143D4" w:rsidDel="0025190C">
          <w:rPr>
            <w:lang w:eastAsia="zh-CN"/>
          </w:rPr>
          <w:delText xml:space="preserve">nontraditional </w:delText>
        </w:r>
      </w:del>
      <w:ins w:id="22" w:author="Jing Yuan" w:date="2017-06-05T21:48:00Z">
        <w:r w:rsidR="007754F1">
          <w:rPr>
            <w:lang w:eastAsia="zh-CN"/>
          </w:rPr>
          <w:t>diverse</w:t>
        </w:r>
        <w:r w:rsidR="0025190C" w:rsidRPr="00C143D4">
          <w:rPr>
            <w:lang w:eastAsia="zh-CN"/>
          </w:rPr>
          <w:t xml:space="preserve"> </w:t>
        </w:r>
      </w:ins>
      <w:r w:rsidRPr="00C143D4">
        <w:rPr>
          <w:lang w:eastAsia="zh-CN"/>
        </w:rPr>
        <w:t>content</w:t>
      </w:r>
      <w:ins w:id="23" w:author="Jing Yuan" w:date="2017-06-05T21:48:00Z">
        <w:r w:rsidR="0025190C">
          <w:rPr>
            <w:lang w:eastAsia="zh-CN"/>
          </w:rPr>
          <w:t xml:space="preserve"> such as </w:t>
        </w:r>
      </w:ins>
      <w:ins w:id="24" w:author="Jing Yuan" w:date="2017-06-05T21:49:00Z">
        <w:r w:rsidR="007754F1">
          <w:rPr>
            <w:lang w:eastAsia="zh-CN"/>
          </w:rPr>
          <w:t xml:space="preserve">XX. </w:t>
        </w:r>
      </w:ins>
      <w:ins w:id="25" w:author="Jing Yuan" w:date="2017-06-05T21:51:00Z">
        <w:r w:rsidR="00055235">
          <w:rPr>
            <w:lang w:eastAsia="zh-CN"/>
          </w:rPr>
          <w:t>On the contra</w:t>
        </w:r>
        <w:r w:rsidR="00CD4B80">
          <w:rPr>
            <w:lang w:eastAsia="zh-CN"/>
          </w:rPr>
          <w:t xml:space="preserve">ry, </w:t>
        </w:r>
      </w:ins>
      <w:del w:id="26" w:author="Jing Yuan" w:date="2017-06-05T21:48:00Z">
        <w:r w:rsidRPr="00C143D4" w:rsidDel="0025190C">
          <w:rPr>
            <w:lang w:eastAsia="zh-CN"/>
          </w:rPr>
          <w:delText>.</w:delText>
        </w:r>
        <w:r w:rsidDel="0025190C">
          <w:rPr>
            <w:lang w:eastAsia="zh-CN"/>
          </w:rPr>
          <w:delText xml:space="preserve"> </w:delText>
        </w:r>
      </w:del>
      <w:ins w:id="27" w:author="Jing Yuan" w:date="2017-06-05T21:52:00Z">
        <w:r w:rsidR="00CD4B80">
          <w:rPr>
            <w:lang w:eastAsia="zh-CN"/>
          </w:rPr>
          <w:t xml:space="preserve"> the </w:t>
        </w:r>
      </w:ins>
      <w:del w:id="28" w:author="Jing Yuan" w:date="2017-06-05T21:52:00Z">
        <w:r w:rsidDel="00CD4B80">
          <w:rPr>
            <w:lang w:eastAsia="zh-CN"/>
          </w:rPr>
          <w:delText xml:space="preserve">Meanwhile, </w:delText>
        </w:r>
      </w:del>
      <w:del w:id="29" w:author="Jing Yuan" w:date="2017-06-05T21:49:00Z">
        <w:r w:rsidDel="007754F1">
          <w:rPr>
            <w:lang w:eastAsia="zh-CN"/>
          </w:rPr>
          <w:delText>O</w:delText>
        </w:r>
      </w:del>
      <w:del w:id="30" w:author="Jing Yuan" w:date="2017-06-05T21:52:00Z">
        <w:r w:rsidDel="00CD4B80">
          <w:rPr>
            <w:lang w:eastAsia="zh-CN"/>
          </w:rPr>
          <w:delText xml:space="preserve">thers, as the </w:delText>
        </w:r>
      </w:del>
      <w:r>
        <w:rPr>
          <w:lang w:eastAsia="zh-CN"/>
        </w:rPr>
        <w:t>‘</w:t>
      </w:r>
      <w:ins w:id="31" w:author="Jing Yuan" w:date="2017-06-05T21:49:00Z">
        <w:r w:rsidR="007754F1">
          <w:rPr>
            <w:lang w:eastAsia="zh-CN"/>
          </w:rPr>
          <w:t>book smart</w:t>
        </w:r>
      </w:ins>
      <w:del w:id="32" w:author="Jing Yuan" w:date="2017-06-05T21:49:00Z">
        <w:r w:rsidDel="007754F1">
          <w:rPr>
            <w:lang w:eastAsia="zh-CN"/>
          </w:rPr>
          <w:delText>formal education</w:delText>
        </w:r>
      </w:del>
      <w:r>
        <w:rPr>
          <w:lang w:eastAsia="zh-CN"/>
        </w:rPr>
        <w:t xml:space="preserve">’ believers, insist that </w:t>
      </w:r>
      <w:ins w:id="33" w:author="Jing Yuan" w:date="2017-06-05T21:50:00Z">
        <w:r w:rsidR="00D36CAC">
          <w:rPr>
            <w:lang w:eastAsia="zh-CN"/>
          </w:rPr>
          <w:t xml:space="preserve">lack of understanding in </w:t>
        </w:r>
      </w:ins>
      <w:del w:id="34" w:author="Jing Yuan" w:date="2017-06-05T21:50:00Z">
        <w:r w:rsidRPr="00C143D4" w:rsidDel="00D36CAC">
          <w:rPr>
            <w:lang w:eastAsia="zh-CN"/>
          </w:rPr>
          <w:delText>if deficient in</w:delText>
        </w:r>
        <w:r w:rsidDel="00D36CAC">
          <w:rPr>
            <w:lang w:eastAsia="zh-CN"/>
          </w:rPr>
          <w:delText xml:space="preserve"> </w:delText>
        </w:r>
      </w:del>
      <w:r>
        <w:rPr>
          <w:rFonts w:hint="eastAsia"/>
          <w:lang w:eastAsia="zh-CN"/>
        </w:rPr>
        <w:t>fundamental</w:t>
      </w:r>
      <w:r w:rsidRPr="00C143D4">
        <w:rPr>
          <w:lang w:eastAsia="zh-CN"/>
        </w:rPr>
        <w:t xml:space="preserve"> knowledge</w:t>
      </w:r>
      <w:ins w:id="35" w:author="Jing Yuan" w:date="2017-06-05T21:52:00Z">
        <w:r w:rsidR="00CD4B80">
          <w:rPr>
            <w:lang w:eastAsia="zh-CN"/>
          </w:rPr>
          <w:t xml:space="preserve"> </w:t>
        </w:r>
      </w:ins>
      <w:commentRangeStart w:id="36"/>
      <w:del w:id="37" w:author="Jing Yuan" w:date="2017-06-05T21:52:00Z">
        <w:r w:rsidRPr="00C143D4" w:rsidDel="00CD4B80">
          <w:rPr>
            <w:lang w:eastAsia="zh-CN"/>
          </w:rPr>
          <w:delText xml:space="preserve">, absolute free mind </w:delText>
        </w:r>
      </w:del>
      <w:r w:rsidRPr="00C143D4">
        <w:rPr>
          <w:lang w:eastAsia="zh-CN"/>
        </w:rPr>
        <w:t>will lead to total simplicity and naivety</w:t>
      </w:r>
      <w:commentRangeEnd w:id="36"/>
      <w:r w:rsidR="004335FA">
        <w:rPr>
          <w:rStyle w:val="CommentReference"/>
        </w:rPr>
        <w:commentReference w:id="36"/>
      </w:r>
      <w:r w:rsidRPr="00C143D4">
        <w:rPr>
          <w:lang w:eastAsia="zh-CN"/>
        </w:rPr>
        <w:t>.</w:t>
      </w:r>
      <w:r>
        <w:rPr>
          <w:lang w:eastAsia="zh-CN"/>
        </w:rPr>
        <w:t xml:space="preserve"> Both side justify themselves with sound reasons. From my perspective, in most cases, I would suggest formal education should not be blamed for inhabiting our development.</w:t>
      </w:r>
    </w:p>
    <w:p w14:paraId="6080E3C8" w14:textId="77777777" w:rsidR="00211A98" w:rsidRDefault="00211A98" w:rsidP="00211A98">
      <w:pPr>
        <w:pBdr>
          <w:bottom w:val="single" w:sz="6" w:space="1" w:color="auto"/>
        </w:pBdr>
        <w:rPr>
          <w:lang w:eastAsia="zh-CN"/>
        </w:rPr>
      </w:pPr>
    </w:p>
    <w:p w14:paraId="4BAF5555" w14:textId="14F2655F" w:rsidR="00211A98" w:rsidRDefault="00211A98" w:rsidP="00211A98">
      <w:pPr>
        <w:pBdr>
          <w:bottom w:val="single" w:sz="6" w:space="1" w:color="auto"/>
        </w:pBdr>
        <w:rPr>
          <w:lang w:eastAsia="zh-CN"/>
        </w:rPr>
      </w:pPr>
      <w:commentRangeStart w:id="38"/>
      <w:r>
        <w:rPr>
          <w:lang w:eastAsia="zh-CN"/>
        </w:rPr>
        <w:t>The ‘</w:t>
      </w:r>
      <w:del w:id="39" w:author="Jing Yuan" w:date="2017-06-05T21:54:00Z">
        <w:r w:rsidDel="000B72A3">
          <w:rPr>
            <w:lang w:eastAsia="zh-CN"/>
          </w:rPr>
          <w:delText xml:space="preserve">informal education’ </w:delText>
        </w:r>
      </w:del>
      <w:ins w:id="40" w:author="Jing Yuan" w:date="2017-06-05T21:54:00Z">
        <w:r w:rsidR="000B72A3">
          <w:rPr>
            <w:rFonts w:hint="eastAsia"/>
            <w:lang w:eastAsia="zh-CN"/>
          </w:rPr>
          <w:t>str</w:t>
        </w:r>
        <w:r w:rsidR="000B72A3">
          <w:rPr>
            <w:lang w:eastAsia="zh-CN"/>
          </w:rPr>
          <w:t>eet smart ‘</w:t>
        </w:r>
      </w:ins>
      <w:r>
        <w:rPr>
          <w:lang w:eastAsia="zh-CN"/>
        </w:rPr>
        <w:t>supporters might argue that there’</w:t>
      </w:r>
      <w:r>
        <w:rPr>
          <w:rFonts w:hint="eastAsia"/>
          <w:lang w:eastAsia="zh-CN"/>
        </w:rPr>
        <w:t xml:space="preserve">re </w:t>
      </w:r>
      <w:r>
        <w:rPr>
          <w:lang w:eastAsia="zh-CN"/>
        </w:rPr>
        <w:t xml:space="preserve">some serious drawbacks in the </w:t>
      </w:r>
      <w:del w:id="41" w:author="Jing Yuan" w:date="2017-06-05T22:02:00Z">
        <w:r w:rsidDel="009A71EB">
          <w:rPr>
            <w:lang w:eastAsia="zh-CN"/>
          </w:rPr>
          <w:delText xml:space="preserve">formal </w:delText>
        </w:r>
      </w:del>
      <w:ins w:id="42" w:author="Jing Yuan" w:date="2017-06-05T22:02:00Z">
        <w:r w:rsidR="009A71EB">
          <w:rPr>
            <w:rFonts w:hint="eastAsia"/>
            <w:lang w:eastAsia="zh-CN"/>
          </w:rPr>
          <w:t>cla</w:t>
        </w:r>
        <w:r w:rsidR="009A71EB">
          <w:rPr>
            <w:lang w:eastAsia="zh-CN"/>
          </w:rPr>
          <w:t xml:space="preserve">ssroom </w:t>
        </w:r>
      </w:ins>
      <w:r>
        <w:rPr>
          <w:lang w:eastAsia="zh-CN"/>
        </w:rPr>
        <w:t>education</w:t>
      </w:r>
      <w:commentRangeEnd w:id="38"/>
      <w:r w:rsidR="009A71EB">
        <w:rPr>
          <w:rStyle w:val="CommentReference"/>
        </w:rPr>
        <w:commentReference w:id="38"/>
      </w:r>
      <w:r>
        <w:rPr>
          <w:lang w:eastAsia="zh-CN"/>
        </w:rPr>
        <w:t xml:space="preserve">. </w:t>
      </w:r>
      <w:ins w:id="43" w:author="Jing Yuan" w:date="2017-06-05T22:03:00Z">
        <w:r w:rsidR="000054D3">
          <w:rPr>
            <w:lang w:eastAsia="zh-CN"/>
          </w:rPr>
          <w:t xml:space="preserve">The content cannot be customized and students are not </w:t>
        </w:r>
        <w:r w:rsidR="00002CD2">
          <w:rPr>
            <w:lang w:eastAsia="zh-CN"/>
          </w:rPr>
          <w:t>proactive in classroom</w:t>
        </w:r>
      </w:ins>
      <w:del w:id="44" w:author="Jing Yuan" w:date="2017-06-05T22:04:00Z">
        <w:r w:rsidDel="00002CD2">
          <w:rPr>
            <w:lang w:eastAsia="zh-CN"/>
          </w:rPr>
          <w:delText>As passing on knowledge is the ultimate and sole goal of formal education, it overstates the importance of teachers</w:delText>
        </w:r>
      </w:del>
      <w:r>
        <w:rPr>
          <w:lang w:eastAsia="zh-CN"/>
        </w:rPr>
        <w:t xml:space="preserve">. Teachers are </w:t>
      </w:r>
      <w:del w:id="45" w:author="Jing Yuan" w:date="2017-06-05T21:55:00Z">
        <w:r w:rsidDel="00D90E7C">
          <w:rPr>
            <w:lang w:eastAsia="zh-CN"/>
          </w:rPr>
          <w:delText xml:space="preserve">talking </w:delText>
        </w:r>
      </w:del>
      <w:ins w:id="46" w:author="Jing Yuan" w:date="2017-06-05T21:55:00Z">
        <w:r w:rsidR="00D90E7C">
          <w:rPr>
            <w:lang w:eastAsia="zh-CN"/>
          </w:rPr>
          <w:t>giving</w:t>
        </w:r>
      </w:ins>
      <w:ins w:id="47" w:author="Jing Yuan" w:date="2017-06-05T21:56:00Z">
        <w:r w:rsidR="0038499B">
          <w:rPr>
            <w:lang w:eastAsia="zh-CN"/>
          </w:rPr>
          <w:t xml:space="preserve"> inf</w:t>
        </w:r>
      </w:ins>
      <w:ins w:id="48" w:author="moirai.zhang@gmail.com" w:date="2017-06-05T22:42:00Z">
        <w:r w:rsidR="00171853">
          <w:rPr>
            <w:lang w:eastAsia="zh-CN"/>
          </w:rPr>
          <w:t>ro</w:t>
        </w:r>
      </w:ins>
      <w:ins w:id="49" w:author="Jing Yuan" w:date="2017-06-05T21:56:00Z">
        <w:del w:id="50" w:author="moirai.zhang@gmail.com" w:date="2017-06-05T22:42:00Z">
          <w:r w:rsidR="0038499B" w:rsidDel="00171853">
            <w:rPr>
              <w:lang w:eastAsia="zh-CN"/>
            </w:rPr>
            <w:delText>or</w:delText>
          </w:r>
        </w:del>
        <w:r w:rsidR="0038499B">
          <w:rPr>
            <w:lang w:eastAsia="zh-CN"/>
          </w:rPr>
          <w:t>mations</w:t>
        </w:r>
      </w:ins>
      <w:ins w:id="51" w:author="Jing Yuan" w:date="2017-06-05T21:55:00Z">
        <w:r w:rsidR="00D90E7C">
          <w:rPr>
            <w:lang w:eastAsia="zh-CN"/>
          </w:rPr>
          <w:t xml:space="preserve"> </w:t>
        </w:r>
      </w:ins>
      <w:r>
        <w:rPr>
          <w:lang w:eastAsia="zh-CN"/>
        </w:rPr>
        <w:t xml:space="preserve">at the podium while students </w:t>
      </w:r>
      <w:del w:id="52" w:author="Jing Yuan" w:date="2017-06-05T21:56:00Z">
        <w:r w:rsidDel="0038499B">
          <w:rPr>
            <w:lang w:eastAsia="zh-CN"/>
          </w:rPr>
          <w:delText xml:space="preserve">just </w:delText>
        </w:r>
      </w:del>
      <w:ins w:id="53" w:author="Jing Yuan" w:date="2017-06-05T21:56:00Z">
        <w:r w:rsidR="0038499B">
          <w:rPr>
            <w:lang w:eastAsia="zh-CN"/>
          </w:rPr>
          <w:t xml:space="preserve">are taking passively </w:t>
        </w:r>
      </w:ins>
      <w:del w:id="54" w:author="Jing Yuan" w:date="2017-06-05T21:56:00Z">
        <w:r w:rsidDel="0038499B">
          <w:rPr>
            <w:lang w:eastAsia="zh-CN"/>
          </w:rPr>
          <w:delText>listen</w:delText>
        </w:r>
      </w:del>
      <w:r>
        <w:rPr>
          <w:lang w:eastAsia="zh-CN"/>
        </w:rPr>
        <w:t xml:space="preserve">. </w:t>
      </w:r>
      <w:del w:id="55" w:author="Jing Yuan" w:date="2017-06-05T21:56:00Z">
        <w:r w:rsidDel="0038499B">
          <w:rPr>
            <w:lang w:eastAsia="zh-CN"/>
          </w:rPr>
          <w:delText xml:space="preserve">This pattern lacks </w:delText>
        </w:r>
      </w:del>
      <w:ins w:id="56" w:author="Jing Yuan" w:date="2017-06-05T21:56:00Z">
        <w:r w:rsidR="0038499B">
          <w:rPr>
            <w:lang w:eastAsia="zh-CN"/>
          </w:rPr>
          <w:t>Student are not involved in the process</w:t>
        </w:r>
      </w:ins>
      <w:ins w:id="57" w:author="Jing Yuan" w:date="2017-06-05T21:57:00Z">
        <w:r w:rsidR="00191516">
          <w:rPr>
            <w:lang w:eastAsia="zh-CN"/>
          </w:rPr>
          <w:t xml:space="preserve">, there is no or less interaction. </w:t>
        </w:r>
      </w:ins>
      <w:del w:id="58" w:author="Jing Yuan" w:date="2017-06-05T21:56:00Z">
        <w:r w:rsidRPr="00B93D04" w:rsidDel="0038499B">
          <w:rPr>
            <w:lang w:eastAsia="zh-CN"/>
          </w:rPr>
          <w:delText>student initiative</w:delText>
        </w:r>
        <w:r w:rsidDel="0038499B">
          <w:rPr>
            <w:lang w:eastAsia="zh-CN"/>
          </w:rPr>
          <w:delText xml:space="preserve"> </w:delText>
        </w:r>
        <w:r w:rsidDel="0038499B">
          <w:rPr>
            <w:rFonts w:hint="eastAsia"/>
            <w:lang w:eastAsia="zh-CN"/>
          </w:rPr>
          <w:delText>and</w:delText>
        </w:r>
        <w:r w:rsidDel="0038499B">
          <w:rPr>
            <w:lang w:eastAsia="zh-CN"/>
          </w:rPr>
          <w:delText xml:space="preserve"> curb students’</w:delText>
        </w:r>
        <w:r w:rsidDel="0038499B">
          <w:rPr>
            <w:rFonts w:hint="eastAsia"/>
            <w:lang w:eastAsia="zh-CN"/>
          </w:rPr>
          <w:delText xml:space="preserve"> </w:delText>
        </w:r>
        <w:r w:rsidRPr="00E6390A" w:rsidDel="0038499B">
          <w:rPr>
            <w:lang w:eastAsia="zh-CN"/>
          </w:rPr>
          <w:delText xml:space="preserve">personality and </w:delText>
        </w:r>
      </w:del>
      <w:del w:id="59" w:author="Jing Yuan" w:date="2017-06-05T21:57:00Z">
        <w:r w:rsidRPr="00E6390A" w:rsidDel="00191516">
          <w:rPr>
            <w:lang w:eastAsia="zh-CN"/>
          </w:rPr>
          <w:delText>creativity</w:delText>
        </w:r>
        <w:r w:rsidDel="00191516">
          <w:rPr>
            <w:lang w:eastAsia="zh-CN"/>
          </w:rPr>
          <w:delText>.</w:delText>
        </w:r>
      </w:del>
      <w:r>
        <w:rPr>
          <w:lang w:eastAsia="zh-CN"/>
        </w:rPr>
        <w:t xml:space="preserve"> With </w:t>
      </w:r>
      <w:r>
        <w:rPr>
          <w:rFonts w:hint="eastAsia"/>
          <w:lang w:eastAsia="zh-CN"/>
        </w:rPr>
        <w:t>the development</w:t>
      </w:r>
      <w:r>
        <w:rPr>
          <w:lang w:eastAsia="zh-CN"/>
        </w:rPr>
        <w:t xml:space="preserve"> of technology, there are many novel ways to </w:t>
      </w:r>
      <w:del w:id="60" w:author="Jing Yuan" w:date="2017-06-05T21:58:00Z">
        <w:r w:rsidDel="00191516">
          <w:rPr>
            <w:lang w:eastAsia="zh-CN"/>
          </w:rPr>
          <w:delText xml:space="preserve">impart </w:delText>
        </w:r>
      </w:del>
      <w:ins w:id="61" w:author="Jing Yuan" w:date="2017-06-05T21:58:00Z">
        <w:r w:rsidR="00191516">
          <w:rPr>
            <w:lang w:eastAsia="zh-CN"/>
          </w:rPr>
          <w:t>learn</w:t>
        </w:r>
        <w:r w:rsidR="00695DFC">
          <w:rPr>
            <w:lang w:eastAsia="zh-CN"/>
          </w:rPr>
          <w:t xml:space="preserve"> at anytime on any contents, and free</w:t>
        </w:r>
      </w:ins>
      <w:del w:id="62" w:author="Jing Yuan" w:date="2017-06-05T21:58:00Z">
        <w:r w:rsidDel="00191516">
          <w:rPr>
            <w:lang w:eastAsia="zh-CN"/>
          </w:rPr>
          <w:delText xml:space="preserve">knowledge </w:delText>
        </w:r>
        <w:r w:rsidRPr="00A6092C" w:rsidDel="00191516">
          <w:rPr>
            <w:lang w:eastAsia="zh-CN"/>
          </w:rPr>
          <w:delText>effectively</w:delText>
        </w:r>
      </w:del>
      <w:r>
        <w:rPr>
          <w:lang w:eastAsia="zh-CN"/>
        </w:rPr>
        <w:t>, namely, online education.</w:t>
      </w:r>
      <w:r w:rsidRPr="00E6390A">
        <w:rPr>
          <w:lang w:eastAsia="zh-CN"/>
        </w:rPr>
        <w:t xml:space="preserve"> </w:t>
      </w:r>
      <w:r w:rsidRPr="00A6092C">
        <w:rPr>
          <w:lang w:eastAsia="zh-CN"/>
        </w:rPr>
        <w:t>For student</w:t>
      </w:r>
      <w:r>
        <w:rPr>
          <w:lang w:eastAsia="zh-CN"/>
        </w:rPr>
        <w:t>s</w:t>
      </w:r>
      <w:r w:rsidRPr="00A6092C">
        <w:rPr>
          <w:lang w:eastAsia="zh-CN"/>
        </w:rPr>
        <w:t xml:space="preserve"> to access</w:t>
      </w:r>
      <w:r>
        <w:rPr>
          <w:lang w:eastAsia="zh-CN"/>
        </w:rPr>
        <w:t xml:space="preserve"> online education, all they need</w:t>
      </w:r>
      <w:r w:rsidRPr="00A6092C">
        <w:rPr>
          <w:lang w:eastAsia="zh-CN"/>
        </w:rPr>
        <w:t xml:space="preserve"> is a personal computer with internet access with which he or she can find the desired courses online and </w:t>
      </w:r>
      <w:ins w:id="63" w:author="Jing Yuan" w:date="2017-06-05T21:59:00Z">
        <w:r w:rsidR="00695DFC">
          <w:rPr>
            <w:lang w:eastAsia="zh-CN"/>
          </w:rPr>
          <w:t xml:space="preserve">just get </w:t>
        </w:r>
      </w:ins>
      <w:r w:rsidRPr="00A6092C">
        <w:rPr>
          <w:lang w:eastAsia="zh-CN"/>
        </w:rPr>
        <w:t>enroll</w:t>
      </w:r>
      <w:ins w:id="64" w:author="Jing Yuan" w:date="2017-06-05T21:59:00Z">
        <w:r w:rsidR="00695DFC">
          <w:rPr>
            <w:lang w:eastAsia="zh-CN"/>
          </w:rPr>
          <w:t xml:space="preserve">ed in </w:t>
        </w:r>
      </w:ins>
      <w:r w:rsidRPr="00A6092C">
        <w:rPr>
          <w:lang w:eastAsia="zh-CN"/>
        </w:rPr>
        <w:t>.</w:t>
      </w:r>
      <w:r>
        <w:rPr>
          <w:rFonts w:hint="eastAsia"/>
          <w:lang w:eastAsia="zh-CN"/>
        </w:rPr>
        <w:t xml:space="preserve"> </w:t>
      </w:r>
      <w:r>
        <w:rPr>
          <w:lang w:eastAsia="zh-CN"/>
        </w:rPr>
        <w:t xml:space="preserve">When they </w:t>
      </w:r>
      <w:del w:id="65" w:author="Jing Yuan" w:date="2017-06-05T21:59:00Z">
        <w:r w:rsidDel="00655133">
          <w:rPr>
            <w:lang w:eastAsia="zh-CN"/>
          </w:rPr>
          <w:delText xml:space="preserve">come </w:delText>
        </w:r>
      </w:del>
      <w:ins w:id="66" w:author="Jing Yuan" w:date="2017-06-05T21:59:00Z">
        <w:r w:rsidR="00655133">
          <w:rPr>
            <w:lang w:eastAsia="zh-CN"/>
          </w:rPr>
          <w:t xml:space="preserve">have </w:t>
        </w:r>
      </w:ins>
      <w:del w:id="67" w:author="Jing Yuan" w:date="2017-06-05T21:59:00Z">
        <w:r w:rsidDel="00655133">
          <w:rPr>
            <w:lang w:eastAsia="zh-CN"/>
          </w:rPr>
          <w:delText xml:space="preserve">a </w:delText>
        </w:r>
      </w:del>
      <w:r>
        <w:rPr>
          <w:lang w:eastAsia="zh-CN"/>
        </w:rPr>
        <w:t>question</w:t>
      </w:r>
      <w:ins w:id="68" w:author="Jing Yuan" w:date="2017-06-05T21:59:00Z">
        <w:r w:rsidR="00655133">
          <w:rPr>
            <w:lang w:eastAsia="zh-CN"/>
          </w:rPr>
          <w:t>s</w:t>
        </w:r>
      </w:ins>
      <w:r>
        <w:rPr>
          <w:lang w:eastAsia="zh-CN"/>
        </w:rPr>
        <w:t>, there are</w:t>
      </w:r>
      <w:r w:rsidRPr="00E6390A">
        <w:t xml:space="preserve"> </w:t>
      </w:r>
      <w:r w:rsidRPr="00E6390A">
        <w:rPr>
          <w:lang w:eastAsia="zh-CN"/>
        </w:rPr>
        <w:t>millions of</w:t>
      </w:r>
      <w:r>
        <w:rPr>
          <w:lang w:eastAsia="zh-CN"/>
        </w:rPr>
        <w:t xml:space="preserve"> people </w:t>
      </w:r>
      <w:ins w:id="69" w:author="Jing Yuan" w:date="2017-06-05T22:00:00Z">
        <w:r w:rsidR="00655133">
          <w:rPr>
            <w:lang w:eastAsia="zh-CN"/>
          </w:rPr>
          <w:t xml:space="preserve">all over the world </w:t>
        </w:r>
      </w:ins>
      <w:del w:id="70" w:author="Jing Yuan" w:date="2017-06-05T22:00:00Z">
        <w:r w:rsidDel="00655133">
          <w:rPr>
            <w:lang w:eastAsia="zh-CN"/>
          </w:rPr>
          <w:delText xml:space="preserve">from different distracts </w:delText>
        </w:r>
      </w:del>
      <w:r>
        <w:rPr>
          <w:lang w:eastAsia="zh-CN"/>
        </w:rPr>
        <w:t>could</w:t>
      </w:r>
      <w:ins w:id="71" w:author="Jing Yuan" w:date="2017-06-05T22:00:00Z">
        <w:r w:rsidR="00655133">
          <w:rPr>
            <w:lang w:eastAsia="zh-CN"/>
          </w:rPr>
          <w:t xml:space="preserve"> answer it</w:t>
        </w:r>
      </w:ins>
      <w:del w:id="72" w:author="Jing Yuan" w:date="2017-06-05T22:00:00Z">
        <w:r w:rsidDel="00655133">
          <w:rPr>
            <w:lang w:eastAsia="zh-CN"/>
          </w:rPr>
          <w:delText xml:space="preserve"> help them out</w:delText>
        </w:r>
      </w:del>
      <w:r>
        <w:rPr>
          <w:lang w:eastAsia="zh-CN"/>
        </w:rPr>
        <w:t>.</w:t>
      </w:r>
      <w:r>
        <w:rPr>
          <w:rFonts w:hint="eastAsia"/>
          <w:lang w:eastAsia="zh-CN"/>
        </w:rPr>
        <w:t xml:space="preserve"> In sum, </w:t>
      </w:r>
      <w:del w:id="73" w:author="Jing Yuan" w:date="2017-06-05T22:00:00Z">
        <w:r w:rsidDel="001A7D4D">
          <w:rPr>
            <w:lang w:eastAsia="zh-CN"/>
          </w:rPr>
          <w:delText xml:space="preserve">comparing to the online education, </w:delText>
        </w:r>
      </w:del>
      <w:r>
        <w:rPr>
          <w:lang w:eastAsia="zh-CN"/>
        </w:rPr>
        <w:t xml:space="preserve">the formal education is </w:t>
      </w:r>
      <w:del w:id="74" w:author="Jing Yuan" w:date="2017-06-05T22:00:00Z">
        <w:r w:rsidDel="001A7D4D">
          <w:rPr>
            <w:lang w:eastAsia="zh-CN"/>
          </w:rPr>
          <w:delText xml:space="preserve">too </w:delText>
        </w:r>
      </w:del>
      <w:r>
        <w:rPr>
          <w:lang w:eastAsia="zh-CN"/>
        </w:rPr>
        <w:t>outdated</w:t>
      </w:r>
      <w:ins w:id="75" w:author="Jing Yuan" w:date="2017-06-05T22:01:00Z">
        <w:r w:rsidR="001A7D4D">
          <w:rPr>
            <w:lang w:eastAsia="zh-CN"/>
          </w:rPr>
          <w:t xml:space="preserve"> </w:t>
        </w:r>
        <w:commentRangeStart w:id="76"/>
        <w:r w:rsidR="001A7D4D">
          <w:rPr>
            <w:lang w:eastAsia="zh-CN"/>
          </w:rPr>
          <w:t>comparing to the online education.</w:t>
        </w:r>
        <w:commentRangeEnd w:id="76"/>
        <w:r w:rsidR="001A7D4D">
          <w:rPr>
            <w:rStyle w:val="CommentReference"/>
          </w:rPr>
          <w:commentReference w:id="76"/>
        </w:r>
      </w:ins>
      <w:del w:id="77" w:author="Jing Yuan" w:date="2017-06-05T22:00:00Z">
        <w:r w:rsidDel="001A7D4D">
          <w:rPr>
            <w:lang w:eastAsia="zh-CN"/>
          </w:rPr>
          <w:delText>.</w:delText>
        </w:r>
      </w:del>
    </w:p>
    <w:p w14:paraId="20698A61" w14:textId="77777777" w:rsidR="00211A98" w:rsidRDefault="00211A98" w:rsidP="00211A98">
      <w:pPr>
        <w:pBdr>
          <w:bottom w:val="single" w:sz="6" w:space="1" w:color="auto"/>
        </w:pBdr>
        <w:rPr>
          <w:lang w:eastAsia="zh-CN"/>
        </w:rPr>
      </w:pPr>
    </w:p>
    <w:p w14:paraId="0BEE5F51" w14:textId="396B4CA3" w:rsidR="00211A98" w:rsidRDefault="00211A98" w:rsidP="00211A98">
      <w:pPr>
        <w:pBdr>
          <w:bottom w:val="single" w:sz="6" w:space="1" w:color="auto"/>
        </w:pBdr>
        <w:rPr>
          <w:lang w:eastAsia="zh-CN"/>
        </w:rPr>
      </w:pPr>
      <w:r>
        <w:rPr>
          <w:rFonts w:hint="eastAsia"/>
          <w:lang w:eastAsia="zh-CN"/>
        </w:rPr>
        <w:t xml:space="preserve">Nevertheless, </w:t>
      </w:r>
      <w:r>
        <w:rPr>
          <w:lang w:eastAsia="zh-CN"/>
        </w:rPr>
        <w:t xml:space="preserve">the ‘formal education’ believers could also </w:t>
      </w:r>
      <w:del w:id="78" w:author="Jing Yuan" w:date="2017-06-05T22:04:00Z">
        <w:r w:rsidDel="00E36C96">
          <w:rPr>
            <w:lang w:eastAsia="zh-CN"/>
          </w:rPr>
          <w:delText xml:space="preserve">cite </w:delText>
        </w:r>
      </w:del>
      <w:ins w:id="79" w:author="Jing Yuan" w:date="2017-06-05T22:04:00Z">
        <w:r w:rsidR="00E36C96">
          <w:rPr>
            <w:lang w:eastAsia="zh-CN"/>
          </w:rPr>
          <w:t xml:space="preserve">lists </w:t>
        </w:r>
      </w:ins>
      <w:del w:id="80" w:author="Jing Yuan" w:date="2017-06-05T22:05:00Z">
        <w:r w:rsidDel="00E36C96">
          <w:rPr>
            <w:lang w:eastAsia="zh-CN"/>
          </w:rPr>
          <w:delText xml:space="preserve">some </w:delText>
        </w:r>
      </w:del>
      <w:ins w:id="81" w:author="Jing Yuan" w:date="2017-06-05T22:05:00Z">
        <w:r w:rsidR="00E36C96">
          <w:rPr>
            <w:lang w:eastAsia="zh-CN"/>
          </w:rPr>
          <w:t xml:space="preserve">several </w:t>
        </w:r>
      </w:ins>
      <w:r>
        <w:rPr>
          <w:lang w:eastAsia="zh-CN"/>
        </w:rPr>
        <w:t xml:space="preserve">advantages. Formal education teaches us the </w:t>
      </w:r>
      <w:del w:id="82" w:author="Jing Yuan" w:date="2017-06-05T22:05:00Z">
        <w:r w:rsidDel="00E36C96">
          <w:rPr>
            <w:lang w:eastAsia="zh-CN"/>
          </w:rPr>
          <w:delText>method of study</w:delText>
        </w:r>
      </w:del>
      <w:ins w:id="83" w:author="Jing Yuan" w:date="2017-06-05T22:05:00Z">
        <w:r w:rsidR="00E36C96">
          <w:rPr>
            <w:lang w:eastAsia="zh-CN"/>
          </w:rPr>
          <w:t>methodology</w:t>
        </w:r>
      </w:ins>
      <w:ins w:id="84" w:author="Jing Yuan" w:date="2017-06-05T22:06:00Z">
        <w:r w:rsidR="002B7B42">
          <w:rPr>
            <w:lang w:eastAsia="zh-CN"/>
          </w:rPr>
          <w:t>- the framework of kno</w:t>
        </w:r>
        <w:r w:rsidR="002106DA">
          <w:rPr>
            <w:lang w:eastAsia="zh-CN"/>
          </w:rPr>
          <w:t>wledge and the approach</w:t>
        </w:r>
      </w:ins>
      <w:ins w:id="85" w:author="Jing Yuan" w:date="2017-06-05T22:10:00Z">
        <w:r w:rsidR="00B47197">
          <w:rPr>
            <w:lang w:eastAsia="zh-CN"/>
          </w:rPr>
          <w:t>es</w:t>
        </w:r>
      </w:ins>
      <w:ins w:id="86" w:author="Jing Yuan" w:date="2017-06-05T22:06:00Z">
        <w:r w:rsidR="002106DA">
          <w:rPr>
            <w:lang w:eastAsia="zh-CN"/>
          </w:rPr>
          <w:t xml:space="preserve"> to learn</w:t>
        </w:r>
      </w:ins>
      <w:ins w:id="87" w:author="Jing Yuan" w:date="2017-06-05T22:10:00Z">
        <w:r w:rsidR="00B47197">
          <w:rPr>
            <w:lang w:eastAsia="zh-CN"/>
          </w:rPr>
          <w:t xml:space="preserve"> new things</w:t>
        </w:r>
      </w:ins>
      <w:ins w:id="88" w:author="Jing Yuan" w:date="2017-06-05T22:06:00Z">
        <w:r w:rsidR="002B7B42">
          <w:rPr>
            <w:lang w:eastAsia="zh-CN"/>
          </w:rPr>
          <w:t>,</w:t>
        </w:r>
      </w:ins>
      <w:ins w:id="89" w:author="Jing Yuan" w:date="2017-06-05T22:10:00Z">
        <w:r w:rsidR="0020645F">
          <w:rPr>
            <w:lang w:eastAsia="zh-CN"/>
          </w:rPr>
          <w:t xml:space="preserve"> </w:t>
        </w:r>
      </w:ins>
      <w:ins w:id="90" w:author="Jing Yuan" w:date="2017-06-05T22:06:00Z">
        <w:r w:rsidR="002B7B42">
          <w:rPr>
            <w:lang w:eastAsia="zh-CN"/>
          </w:rPr>
          <w:t xml:space="preserve">to </w:t>
        </w:r>
      </w:ins>
      <w:ins w:id="91" w:author="Jing Yuan" w:date="2017-06-05T22:07:00Z">
        <w:r w:rsidR="002106DA">
          <w:rPr>
            <w:lang w:eastAsia="zh-CN"/>
          </w:rPr>
          <w:t>search for literature,</w:t>
        </w:r>
      </w:ins>
      <w:ins w:id="92" w:author="Jing Yuan" w:date="2017-06-05T22:09:00Z">
        <w:r w:rsidR="00B42645">
          <w:rPr>
            <w:lang w:eastAsia="zh-CN"/>
          </w:rPr>
          <w:t xml:space="preserve"> and/or further how to conduct a research</w:t>
        </w:r>
      </w:ins>
      <w:ins w:id="93" w:author="Jing Yuan" w:date="2017-06-05T22:10:00Z">
        <w:r w:rsidR="00B47197">
          <w:rPr>
            <w:lang w:eastAsia="zh-CN"/>
          </w:rPr>
          <w:t>- the way to learning every other thing</w:t>
        </w:r>
      </w:ins>
      <w:ins w:id="94" w:author="Jing Yuan" w:date="2017-06-05T22:14:00Z">
        <w:r w:rsidR="00605349">
          <w:rPr>
            <w:lang w:eastAsia="zh-CN"/>
          </w:rPr>
          <w:t>s</w:t>
        </w:r>
      </w:ins>
      <w:ins w:id="95" w:author="Jing Yuan" w:date="2017-06-05T22:10:00Z">
        <w:r w:rsidR="00B47197">
          <w:rPr>
            <w:lang w:eastAsia="zh-CN"/>
          </w:rPr>
          <w:t xml:space="preserve">. </w:t>
        </w:r>
      </w:ins>
      <w:ins w:id="96" w:author="Jing Yuan" w:date="2017-06-05T22:14:00Z">
        <w:r w:rsidR="00FF6CD1">
          <w:rPr>
            <w:lang w:eastAsia="zh-CN"/>
          </w:rPr>
          <w:t>The essence of formal education is to establish students the ability to solve problem by his/herself.</w:t>
        </w:r>
      </w:ins>
      <w:del w:id="97" w:author="Jing Yuan" w:date="2017-06-05T22:10:00Z">
        <w:r w:rsidDel="00B47197">
          <w:rPr>
            <w:lang w:eastAsia="zh-CN"/>
          </w:rPr>
          <w:delText xml:space="preserve">. </w:delText>
        </w:r>
      </w:del>
      <w:ins w:id="98" w:author="Jing Yuan" w:date="2017-06-05T22:15:00Z">
        <w:r w:rsidR="00FF6CD1">
          <w:rPr>
            <w:lang w:eastAsia="zh-CN"/>
          </w:rPr>
          <w:t xml:space="preserve"> </w:t>
        </w:r>
      </w:ins>
      <w:del w:id="99" w:author="Jing Yuan" w:date="2017-06-05T22:15:00Z">
        <w:r w:rsidDel="00FF6CD1">
          <w:rPr>
            <w:lang w:eastAsia="zh-CN"/>
          </w:rPr>
          <w:delText xml:space="preserve">Those essential </w:delText>
        </w:r>
        <w:r w:rsidRPr="000755F9" w:rsidDel="00FF6CD1">
          <w:rPr>
            <w:lang w:eastAsia="zh-CN"/>
          </w:rPr>
          <w:delText xml:space="preserve">principles </w:delText>
        </w:r>
        <w:r w:rsidDel="00FF6CD1">
          <w:rPr>
            <w:lang w:eastAsia="zh-CN"/>
          </w:rPr>
          <w:delText xml:space="preserve">could help us understand solve problems they might never meet before.  </w:delText>
        </w:r>
      </w:del>
      <w:r>
        <w:rPr>
          <w:lang w:eastAsia="zh-CN"/>
        </w:rPr>
        <w:t xml:space="preserve">A good case in hand is my intern experience at IBM. </w:t>
      </w:r>
      <w:ins w:id="100" w:author="Jing Yuan" w:date="2017-06-05T22:19:00Z">
        <w:r w:rsidR="008D0E64">
          <w:rPr>
            <w:lang w:eastAsia="zh-CN"/>
          </w:rPr>
          <w:t xml:space="preserve">In the workplace </w:t>
        </w:r>
      </w:ins>
      <w:del w:id="101" w:author="Jing Yuan" w:date="2017-06-05T22:16:00Z">
        <w:r w:rsidDel="006F362F">
          <w:rPr>
            <w:lang w:eastAsia="zh-CN"/>
          </w:rPr>
          <w:delText xml:space="preserve">During the internship, </w:delText>
        </w:r>
      </w:del>
      <w:ins w:id="102" w:author="Jing Yuan" w:date="2017-06-05T22:16:00Z">
        <w:r w:rsidR="00F05325">
          <w:rPr>
            <w:lang w:eastAsia="zh-CN"/>
          </w:rPr>
          <w:t xml:space="preserve">, </w:t>
        </w:r>
      </w:ins>
      <w:ins w:id="103" w:author="Jing Yuan" w:date="2017-06-05T22:18:00Z">
        <w:r w:rsidR="00BA5038">
          <w:rPr>
            <w:lang w:eastAsia="zh-CN"/>
          </w:rPr>
          <w:t xml:space="preserve">the common programming language used </w:t>
        </w:r>
        <w:r w:rsidR="008D0E64">
          <w:rPr>
            <w:lang w:eastAsia="zh-CN"/>
          </w:rPr>
          <w:t xml:space="preserve">is Python, </w:t>
        </w:r>
      </w:ins>
      <w:del w:id="104" w:author="Jing Yuan" w:date="2017-06-05T22:19:00Z">
        <w:r w:rsidDel="008D0E64">
          <w:rPr>
            <w:lang w:eastAsia="zh-CN"/>
          </w:rPr>
          <w:delText xml:space="preserve">I </w:delText>
        </w:r>
      </w:del>
      <w:del w:id="105" w:author="Jing Yuan" w:date="2017-06-05T22:16:00Z">
        <w:r w:rsidDel="00F05325">
          <w:rPr>
            <w:lang w:eastAsia="zh-CN"/>
          </w:rPr>
          <w:delText xml:space="preserve">had to learn </w:delText>
        </w:r>
      </w:del>
      <w:del w:id="106" w:author="Jing Yuan" w:date="2017-06-05T22:19:00Z">
        <w:r w:rsidDel="008D0E64">
          <w:rPr>
            <w:lang w:eastAsia="zh-CN"/>
          </w:rPr>
          <w:delText xml:space="preserve">a new computer language, Python, </w:delText>
        </w:r>
      </w:del>
      <w:ins w:id="107" w:author="Jing Yuan" w:date="2017-06-05T22:17:00Z">
        <w:r w:rsidR="00BA5038">
          <w:rPr>
            <w:lang w:eastAsia="zh-CN"/>
          </w:rPr>
          <w:t>instead of Java and C</w:t>
        </w:r>
      </w:ins>
      <w:ins w:id="108" w:author="Jing Yuan" w:date="2017-06-05T22:19:00Z">
        <w:r w:rsidR="008D0E64">
          <w:rPr>
            <w:lang w:eastAsia="zh-CN"/>
          </w:rPr>
          <w:t xml:space="preserve"> which is pop</w:t>
        </w:r>
      </w:ins>
      <w:ins w:id="109" w:author="moirai.zhang@gmail.com" w:date="2017-06-05T22:43:00Z">
        <w:r w:rsidR="00171853">
          <w:rPr>
            <w:lang w:eastAsia="zh-CN"/>
          </w:rPr>
          <w:t>u</w:t>
        </w:r>
      </w:ins>
      <w:ins w:id="110" w:author="Jing Yuan" w:date="2017-06-05T22:19:00Z">
        <w:del w:id="111" w:author="moirai.zhang@gmail.com" w:date="2017-06-05T22:43:00Z">
          <w:r w:rsidR="008D0E64" w:rsidDel="00171853">
            <w:rPr>
              <w:lang w:eastAsia="zh-CN"/>
            </w:rPr>
            <w:delText>o</w:delText>
          </w:r>
        </w:del>
        <w:r w:rsidR="008D0E64">
          <w:rPr>
            <w:lang w:eastAsia="zh-CN"/>
          </w:rPr>
          <w:t>lar in academic settings</w:t>
        </w:r>
      </w:ins>
      <w:ins w:id="112" w:author="Jing Yuan" w:date="2017-06-05T22:17:00Z">
        <w:r w:rsidR="00F05325">
          <w:rPr>
            <w:lang w:eastAsia="zh-CN"/>
          </w:rPr>
          <w:t>.</w:t>
        </w:r>
      </w:ins>
      <w:ins w:id="113" w:author="Jing Yuan" w:date="2017-06-05T22:19:00Z">
        <w:r w:rsidR="008D0E64">
          <w:rPr>
            <w:lang w:eastAsia="zh-CN"/>
          </w:rPr>
          <w:t xml:space="preserve"> So my task is learn the new </w:t>
        </w:r>
      </w:ins>
      <w:ins w:id="114" w:author="Jing Yuan" w:date="2017-06-05T22:20:00Z">
        <w:r w:rsidR="007E352E">
          <w:rPr>
            <w:lang w:eastAsia="zh-CN"/>
          </w:rPr>
          <w:t>programming language</w:t>
        </w:r>
      </w:ins>
      <w:ins w:id="115" w:author="Jing Yuan" w:date="2017-06-05T22:19:00Z">
        <w:r w:rsidR="008D0E64">
          <w:rPr>
            <w:lang w:eastAsia="zh-CN"/>
          </w:rPr>
          <w:t xml:space="preserve"> in a week!</w:t>
        </w:r>
      </w:ins>
      <w:ins w:id="116" w:author="Jing Yuan" w:date="2017-06-05T22:20:00Z">
        <w:r w:rsidR="008D0E64" w:rsidDel="00F05325">
          <w:rPr>
            <w:lang w:eastAsia="zh-CN"/>
          </w:rPr>
          <w:t xml:space="preserve"> </w:t>
        </w:r>
        <w:r w:rsidR="007E352E">
          <w:rPr>
            <w:lang w:eastAsia="zh-CN"/>
          </w:rPr>
          <w:t xml:space="preserve">Although </w:t>
        </w:r>
      </w:ins>
      <w:del w:id="117" w:author="Jing Yuan" w:date="2017-06-05T22:17:00Z">
        <w:r w:rsidDel="00F05325">
          <w:rPr>
            <w:lang w:eastAsia="zh-CN"/>
          </w:rPr>
          <w:delText xml:space="preserve">within a week. </w:delText>
        </w:r>
      </w:del>
      <w:r>
        <w:rPr>
          <w:rFonts w:hint="eastAsia"/>
          <w:lang w:eastAsia="zh-CN"/>
        </w:rPr>
        <w:t xml:space="preserve">I never </w:t>
      </w:r>
      <w:del w:id="118" w:author="Jing Yuan" w:date="2017-06-05T22:20:00Z">
        <w:r w:rsidDel="007E352E">
          <w:rPr>
            <w:rFonts w:hint="eastAsia"/>
            <w:lang w:eastAsia="zh-CN"/>
          </w:rPr>
          <w:delText xml:space="preserve">touched </w:delText>
        </w:r>
      </w:del>
      <w:ins w:id="119" w:author="Jing Yuan" w:date="2017-06-05T22:20:00Z">
        <w:r w:rsidR="007E352E">
          <w:rPr>
            <w:lang w:eastAsia="zh-CN"/>
          </w:rPr>
          <w:t>used</w:t>
        </w:r>
        <w:r w:rsidR="007E352E">
          <w:rPr>
            <w:rFonts w:hint="eastAsia"/>
            <w:lang w:eastAsia="zh-CN"/>
          </w:rPr>
          <w:t xml:space="preserve"> </w:t>
        </w:r>
      </w:ins>
      <w:r>
        <w:rPr>
          <w:rFonts w:hint="eastAsia"/>
          <w:lang w:eastAsia="zh-CN"/>
        </w:rPr>
        <w:t>Python before</w:t>
      </w:r>
      <w:r>
        <w:rPr>
          <w:lang w:eastAsia="zh-CN"/>
        </w:rPr>
        <w:t>,</w:t>
      </w:r>
      <w:r>
        <w:rPr>
          <w:rFonts w:hint="eastAsia"/>
          <w:lang w:eastAsia="zh-CN"/>
        </w:rPr>
        <w:t xml:space="preserve"> </w:t>
      </w:r>
      <w:del w:id="120" w:author="Jing Yuan" w:date="2017-06-05T22:20:00Z">
        <w:r w:rsidDel="007E352E">
          <w:rPr>
            <w:rFonts w:hint="eastAsia"/>
            <w:lang w:eastAsia="zh-CN"/>
          </w:rPr>
          <w:delText>but</w:delText>
        </w:r>
        <w:r w:rsidDel="007E352E">
          <w:rPr>
            <w:lang w:eastAsia="zh-CN"/>
          </w:rPr>
          <w:delText xml:space="preserve"> </w:delText>
        </w:r>
      </w:del>
      <w:r>
        <w:rPr>
          <w:lang w:eastAsia="zh-CN"/>
        </w:rPr>
        <w:t xml:space="preserve">I </w:t>
      </w:r>
      <w:ins w:id="121" w:author="Jing Yuan" w:date="2017-06-05T22:21:00Z">
        <w:r w:rsidR="007E352E">
          <w:rPr>
            <w:lang w:eastAsia="zh-CN"/>
          </w:rPr>
          <w:t xml:space="preserve">mastered </w:t>
        </w:r>
        <w:r w:rsidR="00744D95">
          <w:rPr>
            <w:lang w:eastAsia="zh-CN"/>
          </w:rPr>
          <w:t xml:space="preserve">it in a week as required. How I do it? </w:t>
        </w:r>
      </w:ins>
      <w:del w:id="122" w:author="Jing Yuan" w:date="2017-06-05T22:21:00Z">
        <w:r w:rsidDel="00744D95">
          <w:rPr>
            <w:lang w:eastAsia="zh-CN"/>
          </w:rPr>
          <w:delText>learned other</w:delText>
        </w:r>
        <w:r w:rsidDel="007E352E">
          <w:rPr>
            <w:lang w:eastAsia="zh-CN"/>
          </w:rPr>
          <w:delText xml:space="preserve"> computer languages like Java and C</w:delText>
        </w:r>
        <w:r w:rsidDel="00744D95">
          <w:rPr>
            <w:lang w:eastAsia="zh-CN"/>
          </w:rPr>
          <w:delText xml:space="preserve">.  </w:delText>
        </w:r>
      </w:del>
      <w:r>
        <w:rPr>
          <w:lang w:eastAsia="zh-CN"/>
        </w:rPr>
        <w:t xml:space="preserve">Thanks to my professors who not only </w:t>
      </w:r>
      <w:del w:id="123" w:author="Jing Yuan" w:date="2017-06-05T22:22:00Z">
        <w:r w:rsidDel="00744D95">
          <w:rPr>
            <w:lang w:eastAsia="zh-CN"/>
          </w:rPr>
          <w:delText xml:space="preserve">told </w:delText>
        </w:r>
      </w:del>
      <w:ins w:id="124" w:author="Jing Yuan" w:date="2017-06-05T22:22:00Z">
        <w:r w:rsidR="00744D95">
          <w:rPr>
            <w:lang w:eastAsia="zh-CN"/>
          </w:rPr>
          <w:t xml:space="preserve">taught </w:t>
        </w:r>
      </w:ins>
      <w:r>
        <w:rPr>
          <w:lang w:eastAsia="zh-CN"/>
        </w:rPr>
        <w:t>me a computer language but also taught me how to learn</w:t>
      </w:r>
      <w:ins w:id="125" w:author="Jing Yuan" w:date="2017-06-05T22:22:00Z">
        <w:r w:rsidR="00983F6D">
          <w:rPr>
            <w:lang w:eastAsia="zh-CN"/>
          </w:rPr>
          <w:t xml:space="preserve">. </w:t>
        </w:r>
      </w:ins>
      <w:del w:id="126" w:author="Jing Yuan" w:date="2017-06-05T22:22:00Z">
        <w:r w:rsidDel="00983F6D">
          <w:rPr>
            <w:lang w:eastAsia="zh-CN"/>
          </w:rPr>
          <w:delText>,</w:delText>
        </w:r>
      </w:del>
      <w:r>
        <w:rPr>
          <w:lang w:eastAsia="zh-CN"/>
        </w:rPr>
        <w:t xml:space="preserve"> I </w:t>
      </w:r>
      <w:ins w:id="127" w:author="Jing Yuan" w:date="2017-06-05T22:23:00Z">
        <w:r w:rsidR="00983F6D">
          <w:rPr>
            <w:lang w:eastAsia="zh-CN"/>
          </w:rPr>
          <w:t xml:space="preserve">followed the way I first learn </w:t>
        </w:r>
        <w:r w:rsidR="00807523">
          <w:rPr>
            <w:lang w:eastAsia="zh-CN"/>
          </w:rPr>
          <w:t xml:space="preserve">Java, and </w:t>
        </w:r>
      </w:ins>
      <w:del w:id="128" w:author="Jing Yuan" w:date="2017-06-05T22:16:00Z">
        <w:r w:rsidDel="006F362F">
          <w:rPr>
            <w:lang w:eastAsia="zh-CN"/>
          </w:rPr>
          <w:delText xml:space="preserve">exerted </w:delText>
        </w:r>
      </w:del>
      <w:ins w:id="129" w:author="Jing Yuan" w:date="2017-06-05T22:16:00Z">
        <w:r w:rsidR="006F362F">
          <w:rPr>
            <w:lang w:eastAsia="zh-CN"/>
          </w:rPr>
          <w:t xml:space="preserve">applied </w:t>
        </w:r>
      </w:ins>
      <w:r>
        <w:rPr>
          <w:lang w:eastAsia="zh-CN"/>
        </w:rPr>
        <w:t xml:space="preserve">the same method to understand the features of Python, </w:t>
      </w:r>
      <w:ins w:id="130" w:author="Jing Yuan" w:date="2017-06-05T22:23:00Z">
        <w:r w:rsidR="00D5055B">
          <w:rPr>
            <w:lang w:eastAsia="zh-CN"/>
          </w:rPr>
          <w:t>compare and contrast</w:t>
        </w:r>
        <w:r w:rsidR="00807523">
          <w:rPr>
            <w:lang w:eastAsia="zh-CN"/>
          </w:rPr>
          <w:t>, use one to understand the other.</w:t>
        </w:r>
      </w:ins>
      <w:ins w:id="131" w:author="moirai.zhang@gmail.com" w:date="2017-06-05T22:43:00Z">
        <w:r w:rsidR="00171853">
          <w:rPr>
            <w:lang w:eastAsia="zh-CN"/>
          </w:rPr>
          <w:t xml:space="preserve"> </w:t>
        </w:r>
      </w:ins>
      <w:bookmarkStart w:id="132" w:name="_GoBack"/>
      <w:bookmarkEnd w:id="132"/>
      <w:del w:id="133" w:author="Jing Yuan" w:date="2017-06-05T22:23:00Z">
        <w:r w:rsidDel="00807523">
          <w:rPr>
            <w:lang w:eastAsia="zh-CN"/>
          </w:rPr>
          <w:delText xml:space="preserve">compare the </w:delText>
        </w:r>
        <w:r w:rsidRPr="006C5AEF" w:rsidDel="00807523">
          <w:rPr>
            <w:lang w:eastAsia="zh-CN"/>
          </w:rPr>
          <w:delText>discrepancy</w:delText>
        </w:r>
        <w:r w:rsidDel="00807523">
          <w:rPr>
            <w:lang w:eastAsia="zh-CN"/>
          </w:rPr>
          <w:delText xml:space="preserve"> between Python and Java, </w:delText>
        </w:r>
      </w:del>
      <w:del w:id="134" w:author="Jing Yuan" w:date="2017-06-05T22:24:00Z">
        <w:r w:rsidDel="00807523">
          <w:rPr>
            <w:lang w:eastAsia="zh-CN"/>
          </w:rPr>
          <w:delText xml:space="preserve">and </w:delText>
        </w:r>
      </w:del>
      <w:ins w:id="135" w:author="Jing Yuan" w:date="2017-06-05T22:24:00Z">
        <w:r w:rsidR="00807523">
          <w:rPr>
            <w:lang w:eastAsia="zh-CN"/>
          </w:rPr>
          <w:t xml:space="preserve">That’s the magic of the </w:t>
        </w:r>
        <w:r w:rsidR="00FA637F">
          <w:rPr>
            <w:lang w:eastAsia="zh-CN"/>
          </w:rPr>
          <w:t>classroom-teacher-student education, a  systematic</w:t>
        </w:r>
      </w:ins>
      <w:ins w:id="136" w:author="Jing Yuan" w:date="2017-06-05T22:25:00Z">
        <w:r w:rsidR="00FA637F">
          <w:rPr>
            <w:lang w:eastAsia="zh-CN"/>
          </w:rPr>
          <w:t xml:space="preserve"> approach</w:t>
        </w:r>
        <w:r w:rsidR="00273C5C">
          <w:rPr>
            <w:lang w:eastAsia="zh-CN"/>
          </w:rPr>
          <w:t>- teach you to fish.</w:t>
        </w:r>
        <w:r w:rsidR="00FA637F">
          <w:rPr>
            <w:lang w:eastAsia="zh-CN"/>
          </w:rPr>
          <w:t xml:space="preserve"> </w:t>
        </w:r>
      </w:ins>
      <w:ins w:id="137" w:author="Jing Yuan" w:date="2017-06-05T22:24:00Z">
        <w:r w:rsidR="00FA637F">
          <w:rPr>
            <w:lang w:eastAsia="zh-CN"/>
          </w:rPr>
          <w:t xml:space="preserve"> </w:t>
        </w:r>
      </w:ins>
      <w:del w:id="138" w:author="Jing Yuan" w:date="2017-06-05T22:24:00Z">
        <w:r w:rsidDel="00807523">
          <w:rPr>
            <w:lang w:eastAsia="zh-CN"/>
          </w:rPr>
          <w:delText>finally master a new language that I might use a semester to understand if I didn’</w:delText>
        </w:r>
        <w:r w:rsidDel="00807523">
          <w:rPr>
            <w:rFonts w:hint="eastAsia"/>
            <w:lang w:eastAsia="zh-CN"/>
          </w:rPr>
          <w:delText xml:space="preserve">t learn </w:delText>
        </w:r>
        <w:r w:rsidDel="00807523">
          <w:rPr>
            <w:lang w:eastAsia="zh-CN"/>
          </w:rPr>
          <w:delText>the method of study</w:delText>
        </w:r>
      </w:del>
      <w:del w:id="139" w:author="Jing Yuan" w:date="2017-06-05T22:25:00Z">
        <w:r w:rsidDel="00FA637F">
          <w:rPr>
            <w:lang w:eastAsia="zh-CN"/>
          </w:rPr>
          <w:delText>.</w:delText>
        </w:r>
      </w:del>
      <w:r>
        <w:rPr>
          <w:lang w:eastAsia="zh-CN"/>
        </w:rPr>
        <w:t xml:space="preserve"> </w:t>
      </w:r>
      <w:del w:id="140" w:author="Jing Yuan" w:date="2017-06-05T22:26:00Z">
        <w:r w:rsidDel="00273C5C">
          <w:rPr>
            <w:lang w:eastAsia="zh-CN"/>
          </w:rPr>
          <w:delText>In short, basic knowledge, which can only be attained through formal education, is the prerequisite for freeing people’s mind and spirit.</w:delText>
        </w:r>
      </w:del>
    </w:p>
    <w:p w14:paraId="52CB631E" w14:textId="77777777" w:rsidR="00211A98" w:rsidRDefault="00211A98" w:rsidP="00211A98">
      <w:pPr>
        <w:pBdr>
          <w:bottom w:val="single" w:sz="6" w:space="1" w:color="auto"/>
        </w:pBdr>
        <w:rPr>
          <w:lang w:eastAsia="zh-CN"/>
        </w:rPr>
      </w:pPr>
    </w:p>
    <w:p w14:paraId="5FA654AE" w14:textId="482C0432" w:rsidR="00211A98" w:rsidRDefault="00273C5C" w:rsidP="00211A98">
      <w:pPr>
        <w:pBdr>
          <w:bottom w:val="single" w:sz="6" w:space="1" w:color="auto"/>
        </w:pBdr>
        <w:rPr>
          <w:lang w:eastAsia="zh-CN"/>
        </w:rPr>
      </w:pPr>
      <w:ins w:id="141" w:author="Jing Yuan" w:date="2017-06-05T22:26:00Z">
        <w:r>
          <w:rPr>
            <w:lang w:eastAsia="zh-CN"/>
          </w:rPr>
          <w:t xml:space="preserve">Admittedly, </w:t>
        </w:r>
      </w:ins>
      <w:del w:id="142" w:author="Jing Yuan" w:date="2017-06-05T22:26:00Z">
        <w:r w:rsidR="00211A98" w:rsidDel="007F24C4">
          <w:rPr>
            <w:lang w:eastAsia="zh-CN"/>
          </w:rPr>
          <w:delText>Furthermore,</w:delText>
        </w:r>
      </w:del>
      <w:r w:rsidR="00211A98">
        <w:rPr>
          <w:lang w:eastAsia="zh-CN"/>
        </w:rPr>
        <w:t xml:space="preserve"> </w:t>
      </w:r>
      <w:ins w:id="143" w:author="Jing Yuan" w:date="2017-06-05T22:28:00Z">
        <w:r w:rsidR="00536A71">
          <w:rPr>
            <w:lang w:eastAsia="zh-CN"/>
          </w:rPr>
          <w:t xml:space="preserve">teacher centered formal education might </w:t>
        </w:r>
      </w:ins>
      <w:del w:id="144" w:author="Jing Yuan" w:date="2017-06-05T22:28:00Z">
        <w:r w:rsidR="00211A98" w:rsidDel="00536A71">
          <w:rPr>
            <w:lang w:eastAsia="zh-CN"/>
          </w:rPr>
          <w:delText>f</w:delText>
        </w:r>
        <w:r w:rsidR="00211A98" w:rsidRPr="00A9263A" w:rsidDel="00536A71">
          <w:rPr>
            <w:lang w:eastAsia="zh-CN"/>
          </w:rPr>
          <w:delText xml:space="preserve">ormal education is not all about studying but also about following a particular routine on a daily basis which enables students to complete their academic activities within the specified deadlines. It </w:delText>
        </w:r>
      </w:del>
      <w:r w:rsidR="00211A98" w:rsidRPr="00A9263A">
        <w:rPr>
          <w:lang w:eastAsia="zh-CN"/>
        </w:rPr>
        <w:t>create</w:t>
      </w:r>
      <w:del w:id="145" w:author="Jing Yuan" w:date="2017-06-05T22:28:00Z">
        <w:r w:rsidR="00211A98" w:rsidRPr="00A9263A" w:rsidDel="003C356B">
          <w:rPr>
            <w:lang w:eastAsia="zh-CN"/>
          </w:rPr>
          <w:delText>s</w:delText>
        </w:r>
      </w:del>
      <w:r w:rsidR="00211A98" w:rsidRPr="00A9263A">
        <w:rPr>
          <w:lang w:eastAsia="zh-CN"/>
        </w:rPr>
        <w:t xml:space="preserve"> </w:t>
      </w:r>
      <w:del w:id="146" w:author="Jing Yuan" w:date="2017-06-05T22:29:00Z">
        <w:r w:rsidR="00211A98" w:rsidRPr="00A9263A" w:rsidDel="003C356B">
          <w:rPr>
            <w:lang w:eastAsia="zh-CN"/>
          </w:rPr>
          <w:delText>a</w:delText>
        </w:r>
      </w:del>
      <w:r w:rsidR="00211A98" w:rsidRPr="00A9263A">
        <w:rPr>
          <w:lang w:eastAsia="zh-CN"/>
        </w:rPr>
        <w:t xml:space="preserve"> disciplined mindset among students </w:t>
      </w:r>
      <w:ins w:id="147" w:author="Jing Yuan" w:date="2017-06-05T22:29:00Z">
        <w:r w:rsidR="003C356B">
          <w:rPr>
            <w:lang w:eastAsia="zh-CN"/>
          </w:rPr>
          <w:t xml:space="preserve">only know to </w:t>
        </w:r>
      </w:ins>
      <w:del w:id="148" w:author="Jing Yuan" w:date="2017-06-05T22:29:00Z">
        <w:r w:rsidR="00211A98" w:rsidRPr="00A9263A" w:rsidDel="003C356B">
          <w:rPr>
            <w:lang w:eastAsia="zh-CN"/>
          </w:rPr>
          <w:delText xml:space="preserve">as to </w:delText>
        </w:r>
      </w:del>
      <w:r w:rsidR="00211A98" w:rsidRPr="00A9263A">
        <w:rPr>
          <w:lang w:eastAsia="zh-CN"/>
        </w:rPr>
        <w:t xml:space="preserve">follow </w:t>
      </w:r>
      <w:ins w:id="149" w:author="Jing Yuan" w:date="2017-06-05T22:29:00Z">
        <w:r w:rsidR="003C356B">
          <w:rPr>
            <w:lang w:eastAsia="zh-CN"/>
          </w:rPr>
          <w:t xml:space="preserve">instructor’s instruction. </w:t>
        </w:r>
      </w:ins>
      <w:r w:rsidR="00211A98" w:rsidRPr="00A9263A">
        <w:rPr>
          <w:lang w:eastAsia="zh-CN"/>
        </w:rPr>
        <w:t>the activities following a particular pattern.</w:t>
      </w:r>
      <w:r w:rsidR="00211A98">
        <w:rPr>
          <w:lang w:eastAsia="zh-CN"/>
        </w:rPr>
        <w:t xml:space="preserve"> Moreover, </w:t>
      </w:r>
      <w:r w:rsidR="00211A98" w:rsidRPr="00C777F7">
        <w:rPr>
          <w:lang w:eastAsia="zh-CN"/>
        </w:rPr>
        <w:t xml:space="preserve">Formal education </w:t>
      </w:r>
      <w:del w:id="150" w:author="Jing Yuan" w:date="2017-06-05T22:32:00Z">
        <w:r w:rsidR="00211A98" w:rsidRPr="00C777F7" w:rsidDel="003174B0">
          <w:rPr>
            <w:lang w:eastAsia="zh-CN"/>
          </w:rPr>
          <w:delText xml:space="preserve">allows </w:delText>
        </w:r>
      </w:del>
      <w:ins w:id="151" w:author="Jing Yuan" w:date="2017-06-05T22:32:00Z">
        <w:r w:rsidR="003174B0">
          <w:rPr>
            <w:lang w:eastAsia="zh-CN"/>
          </w:rPr>
          <w:t>encourages</w:t>
        </w:r>
        <w:r w:rsidR="003174B0" w:rsidRPr="00C777F7">
          <w:rPr>
            <w:lang w:eastAsia="zh-CN"/>
          </w:rPr>
          <w:t xml:space="preserve"> </w:t>
        </w:r>
        <w:r w:rsidR="00AC300A">
          <w:rPr>
            <w:lang w:eastAsia="zh-CN"/>
          </w:rPr>
          <w:t>benign</w:t>
        </w:r>
      </w:ins>
      <w:del w:id="152" w:author="Jing Yuan" w:date="2017-06-05T22:32:00Z">
        <w:r w:rsidR="00211A98" w:rsidRPr="00C777F7" w:rsidDel="00AC300A">
          <w:rPr>
            <w:lang w:eastAsia="zh-CN"/>
          </w:rPr>
          <w:delText>healthy</w:delText>
        </w:r>
      </w:del>
      <w:r w:rsidR="00211A98" w:rsidRPr="00C777F7">
        <w:rPr>
          <w:lang w:eastAsia="zh-CN"/>
        </w:rPr>
        <w:t xml:space="preserve"> competition among students. The desire to </w:t>
      </w:r>
      <w:del w:id="153" w:author="Jing Yuan" w:date="2017-06-05T22:32:00Z">
        <w:r w:rsidR="00211A98" w:rsidRPr="00C777F7" w:rsidDel="00AC300A">
          <w:rPr>
            <w:lang w:eastAsia="zh-CN"/>
          </w:rPr>
          <w:delText>get ahead</w:delText>
        </w:r>
      </w:del>
      <w:ins w:id="154" w:author="Jing Yuan" w:date="2017-06-05T22:32:00Z">
        <w:r w:rsidR="00AC300A">
          <w:rPr>
            <w:lang w:eastAsia="zh-CN"/>
          </w:rPr>
          <w:t>be the top 3</w:t>
        </w:r>
      </w:ins>
      <w:r w:rsidR="00211A98" w:rsidRPr="00C777F7">
        <w:rPr>
          <w:lang w:eastAsia="zh-CN"/>
        </w:rPr>
        <w:t xml:space="preserve"> and do the best </w:t>
      </w:r>
      <w:del w:id="155" w:author="Jing Yuan" w:date="2017-06-05T22:32:00Z">
        <w:r w:rsidR="00211A98" w:rsidRPr="00C777F7" w:rsidDel="00AC300A">
          <w:rPr>
            <w:lang w:eastAsia="zh-CN"/>
          </w:rPr>
          <w:delText xml:space="preserve">in terms of various academic activities </w:delText>
        </w:r>
      </w:del>
      <w:ins w:id="156" w:author="Jing Yuan" w:date="2017-06-05T22:33:00Z">
        <w:r w:rsidR="00AC300A">
          <w:rPr>
            <w:lang w:eastAsia="zh-CN"/>
          </w:rPr>
          <w:t>pushes students to maximize their potential to win</w:t>
        </w:r>
      </w:ins>
      <w:del w:id="157" w:author="Jing Yuan" w:date="2017-06-05T22:33:00Z">
        <w:r w:rsidR="00211A98" w:rsidRPr="00C777F7" w:rsidDel="00AC300A">
          <w:rPr>
            <w:lang w:eastAsia="zh-CN"/>
          </w:rPr>
          <w:delText xml:space="preserve">among individual students </w:delText>
        </w:r>
      </w:del>
      <w:ins w:id="158" w:author="Jing Yuan" w:date="2017-06-05T22:33:00Z">
        <w:r w:rsidR="00AC300A">
          <w:rPr>
            <w:lang w:eastAsia="zh-CN"/>
          </w:rPr>
          <w:t xml:space="preserve">. </w:t>
        </w:r>
      </w:ins>
      <w:del w:id="159" w:author="Jing Yuan" w:date="2017-06-05T22:33:00Z">
        <w:r w:rsidR="00211A98" w:rsidRPr="00C777F7" w:rsidDel="00AC300A">
          <w:rPr>
            <w:lang w:eastAsia="zh-CN"/>
          </w:rPr>
          <w:delText>enable them to compete in a healthy way.</w:delText>
        </w:r>
      </w:del>
      <w:r w:rsidR="00211A98">
        <w:rPr>
          <w:lang w:eastAsia="zh-CN"/>
        </w:rPr>
        <w:t xml:space="preserve"> In conclu</w:t>
      </w:r>
      <w:ins w:id="160" w:author="Jing Yuan" w:date="2017-06-05T22:34:00Z">
        <w:r w:rsidR="00D5055B">
          <w:rPr>
            <w:lang w:eastAsia="zh-CN"/>
          </w:rPr>
          <w:t>sion</w:t>
        </w:r>
      </w:ins>
      <w:del w:id="161" w:author="Jing Yuan" w:date="2017-06-05T22:34:00Z">
        <w:r w:rsidR="00211A98" w:rsidDel="00D5055B">
          <w:rPr>
            <w:lang w:eastAsia="zh-CN"/>
          </w:rPr>
          <w:delText>de</w:delText>
        </w:r>
      </w:del>
      <w:r w:rsidR="00211A98">
        <w:rPr>
          <w:lang w:eastAsia="zh-CN"/>
        </w:rPr>
        <w:t xml:space="preserve">, </w:t>
      </w:r>
      <w:r w:rsidR="00211A98" w:rsidRPr="00C777F7">
        <w:rPr>
          <w:lang w:eastAsia="zh-CN"/>
        </w:rPr>
        <w:t xml:space="preserve">formal education provides a </w:t>
      </w:r>
      <w:ins w:id="162" w:author="Jing Yuan" w:date="2017-06-05T22:35:00Z">
        <w:r w:rsidR="00DD7A75">
          <w:rPr>
            <w:lang w:eastAsia="zh-CN"/>
          </w:rPr>
          <w:t>competition and cooperat</w:t>
        </w:r>
        <w:r w:rsidR="00946D29">
          <w:rPr>
            <w:lang w:eastAsia="zh-CN"/>
          </w:rPr>
          <w:t xml:space="preserve">ion mindset for students in </w:t>
        </w:r>
      </w:ins>
      <w:ins w:id="163" w:author="Jing Yuan" w:date="2017-06-05T22:36:00Z">
        <w:r w:rsidR="00946D29">
          <w:rPr>
            <w:lang w:eastAsia="zh-CN"/>
          </w:rPr>
          <w:t>confronting</w:t>
        </w:r>
      </w:ins>
      <w:ins w:id="164" w:author="Jing Yuan" w:date="2017-06-05T22:35:00Z">
        <w:r w:rsidR="00946D29">
          <w:rPr>
            <w:lang w:eastAsia="zh-CN"/>
          </w:rPr>
          <w:t xml:space="preserve"> </w:t>
        </w:r>
      </w:ins>
      <w:ins w:id="165" w:author="Jing Yuan" w:date="2017-06-05T22:36:00Z">
        <w:r w:rsidR="00946D29">
          <w:rPr>
            <w:lang w:eastAsia="zh-CN"/>
          </w:rPr>
          <w:t xml:space="preserve">the fiece competition in career. </w:t>
        </w:r>
      </w:ins>
      <w:del w:id="166" w:author="Jing Yuan" w:date="2017-06-05T22:35:00Z">
        <w:r w:rsidR="00211A98" w:rsidRPr="00C777F7" w:rsidDel="00DD7A75">
          <w:rPr>
            <w:lang w:eastAsia="zh-CN"/>
          </w:rPr>
          <w:delText>structured life to individual students preparing them for the future.</w:delText>
        </w:r>
      </w:del>
    </w:p>
    <w:p w14:paraId="44FCF620" w14:textId="77777777" w:rsidR="00C777F7" w:rsidRDefault="00C777F7" w:rsidP="0047122E">
      <w:pPr>
        <w:pBdr>
          <w:bottom w:val="single" w:sz="6" w:space="1" w:color="auto"/>
        </w:pBdr>
        <w:rPr>
          <w:lang w:eastAsia="zh-CN"/>
        </w:rPr>
      </w:pPr>
    </w:p>
    <w:p w14:paraId="377AFC7F" w14:textId="30C996C4" w:rsidR="00C777F7" w:rsidRDefault="00C777F7" w:rsidP="0047122E">
      <w:pPr>
        <w:pBdr>
          <w:bottom w:val="single" w:sz="6" w:space="1" w:color="auto"/>
        </w:pBdr>
        <w:rPr>
          <w:lang w:eastAsia="zh-CN"/>
        </w:rPr>
      </w:pPr>
      <w:r w:rsidRPr="00C777F7">
        <w:rPr>
          <w:lang w:eastAsia="zh-CN"/>
        </w:rPr>
        <w:t>Considering these factors formal education indeed paves ways for many students.</w:t>
      </w:r>
    </w:p>
    <w:p w14:paraId="4EB7D5FA" w14:textId="77777777" w:rsidR="0047122E" w:rsidRDefault="0047122E" w:rsidP="00A13E62">
      <w:pPr>
        <w:pBdr>
          <w:bottom w:val="single" w:sz="6" w:space="1" w:color="auto"/>
        </w:pBdr>
        <w:rPr>
          <w:lang w:eastAsia="zh-CN"/>
        </w:rPr>
      </w:pPr>
    </w:p>
    <w:p w14:paraId="7D98BBD9" w14:textId="77777777" w:rsidR="0047122E" w:rsidRDefault="0047122E" w:rsidP="00A13E62">
      <w:pPr>
        <w:pBdr>
          <w:bottom w:val="single" w:sz="6" w:space="1" w:color="auto"/>
        </w:pBdr>
        <w:rPr>
          <w:lang w:eastAsia="zh-CN"/>
        </w:rPr>
      </w:pPr>
    </w:p>
    <w:p w14:paraId="559EC153" w14:textId="77777777" w:rsidR="00A13E62" w:rsidRDefault="00A13E62" w:rsidP="00A13E62">
      <w:pPr>
        <w:rPr>
          <w:lang w:eastAsia="zh-CN"/>
        </w:rPr>
      </w:pPr>
    </w:p>
    <w:p w14:paraId="6DB62FC9" w14:textId="77777777" w:rsidR="001D1DB7" w:rsidRDefault="001D1DB7" w:rsidP="001D1DB7">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68) Some people believe that the purpose of education is to free the mind and the spirit. Others believe that formal education tends to restrain our minds and spirits rather than set them free. </w:t>
      </w:r>
    </w:p>
    <w:p w14:paraId="0154178D" w14:textId="77777777" w:rsidR="001D1DB7" w:rsidRDefault="001D1DB7" w:rsidP="001D1DB7">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which view more closely aligns with your own position and explain your reasoning for the position you take. In developing and supporting your position, you should address both of the views presented. </w:t>
      </w:r>
    </w:p>
    <w:p w14:paraId="1218347F" w14:textId="77777777" w:rsidR="001D1DB7" w:rsidRDefault="001D1DB7">
      <w:pPr>
        <w:rPr>
          <w:lang w:eastAsia="zh-CN"/>
        </w:rPr>
      </w:pPr>
    </w:p>
    <w:sectPr w:rsidR="001D1DB7" w:rsidSect="00ED6EA7">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 w:author="Jing Yuan" w:date="2017-06-05T21:52:00Z" w:initials="JY">
    <w:p w14:paraId="2B8D1311" w14:textId="1773F0E7" w:rsidR="004335FA" w:rsidRDefault="004335FA">
      <w:pPr>
        <w:pStyle w:val="CommentText"/>
        <w:rPr>
          <w:lang w:eastAsia="zh-CN"/>
        </w:rPr>
      </w:pPr>
      <w:r>
        <w:rPr>
          <w:rStyle w:val="CommentReference"/>
        </w:rPr>
        <w:annotationRef/>
      </w:r>
      <w:r>
        <w:rPr>
          <w:rFonts w:hint="eastAsia"/>
          <w:lang w:eastAsia="zh-CN"/>
        </w:rPr>
        <w:t>不懂</w:t>
      </w:r>
    </w:p>
  </w:comment>
  <w:comment w:id="38" w:author="Jing Yuan" w:date="2017-06-05T22:01:00Z" w:initials="JY">
    <w:p w14:paraId="1F8A254A" w14:textId="28488354" w:rsidR="009A71EB" w:rsidRDefault="009A71EB">
      <w:pPr>
        <w:pStyle w:val="CommentText"/>
        <w:rPr>
          <w:lang w:eastAsia="zh-CN"/>
        </w:rPr>
      </w:pPr>
      <w:r>
        <w:rPr>
          <w:rStyle w:val="CommentReference"/>
        </w:rPr>
        <w:annotationRef/>
      </w:r>
      <w:r>
        <w:rPr>
          <w:rFonts w:hint="eastAsia"/>
          <w:lang w:eastAsia="zh-CN"/>
        </w:rPr>
        <w:t>实际上你这段话说的都是传统教育不能定制，学生没有参与感，</w:t>
      </w:r>
    </w:p>
  </w:comment>
  <w:comment w:id="76" w:author="Jing Yuan" w:date="2017-06-05T22:01:00Z" w:initials="JY">
    <w:p w14:paraId="594A5C85" w14:textId="4F61CB00" w:rsidR="001A7D4D" w:rsidRDefault="001A7D4D">
      <w:pPr>
        <w:pStyle w:val="CommentText"/>
        <w:rPr>
          <w:lang w:eastAsia="zh-CN"/>
        </w:rPr>
      </w:pPr>
      <w:r>
        <w:rPr>
          <w:rStyle w:val="CommentReference"/>
        </w:rPr>
        <w:annotationRef/>
      </w:r>
      <w:r>
        <w:rPr>
          <w:rFonts w:hint="eastAsia"/>
          <w:lang w:eastAsia="zh-CN"/>
        </w:rPr>
        <w:t>一般后置</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8D1311" w15:done="0"/>
  <w15:commentEx w15:paraId="1F8A254A" w15:done="0"/>
  <w15:commentEx w15:paraId="594A5C8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040C77"/>
    <w:multiLevelType w:val="hybridMultilevel"/>
    <w:tmpl w:val="B0506F78"/>
    <w:lvl w:ilvl="0" w:tplc="23DCF78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ing Yuan">
    <w15:presenceInfo w15:providerId="Windows Live" w15:userId="dab9dc6f95247a2d"/>
  </w15:person>
  <w15:person w15:author="moirai.zhang@gmail.com">
    <w15:presenceInfo w15:providerId="Windows Live" w15:userId="a4dffc9fe1e38f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trackRevision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DB7"/>
    <w:rsid w:val="00002CD2"/>
    <w:rsid w:val="000054D3"/>
    <w:rsid w:val="00055235"/>
    <w:rsid w:val="000755F9"/>
    <w:rsid w:val="000B72A3"/>
    <w:rsid w:val="000E529F"/>
    <w:rsid w:val="00123C3F"/>
    <w:rsid w:val="00171853"/>
    <w:rsid w:val="00191516"/>
    <w:rsid w:val="001A602B"/>
    <w:rsid w:val="001A7D4D"/>
    <w:rsid w:val="001D1DB7"/>
    <w:rsid w:val="0020645F"/>
    <w:rsid w:val="002106DA"/>
    <w:rsid w:val="00211A98"/>
    <w:rsid w:val="0025190C"/>
    <w:rsid w:val="00273C5C"/>
    <w:rsid w:val="00276BAB"/>
    <w:rsid w:val="002B7B42"/>
    <w:rsid w:val="003174B0"/>
    <w:rsid w:val="0038499B"/>
    <w:rsid w:val="003C356B"/>
    <w:rsid w:val="004335FA"/>
    <w:rsid w:val="00441CA5"/>
    <w:rsid w:val="0047122E"/>
    <w:rsid w:val="00536A71"/>
    <w:rsid w:val="00605349"/>
    <w:rsid w:val="006313D8"/>
    <w:rsid w:val="00655133"/>
    <w:rsid w:val="00692F04"/>
    <w:rsid w:val="00695DFC"/>
    <w:rsid w:val="006C5AEF"/>
    <w:rsid w:val="006F362F"/>
    <w:rsid w:val="00744D95"/>
    <w:rsid w:val="007754F1"/>
    <w:rsid w:val="007E352E"/>
    <w:rsid w:val="007F24C4"/>
    <w:rsid w:val="00807523"/>
    <w:rsid w:val="008116E8"/>
    <w:rsid w:val="008D0E64"/>
    <w:rsid w:val="009200AB"/>
    <w:rsid w:val="00946D29"/>
    <w:rsid w:val="00976885"/>
    <w:rsid w:val="00983F6D"/>
    <w:rsid w:val="009A71EB"/>
    <w:rsid w:val="009F770E"/>
    <w:rsid w:val="00A13E62"/>
    <w:rsid w:val="00A6092C"/>
    <w:rsid w:val="00A9263A"/>
    <w:rsid w:val="00AC300A"/>
    <w:rsid w:val="00B42645"/>
    <w:rsid w:val="00B47197"/>
    <w:rsid w:val="00B93D04"/>
    <w:rsid w:val="00BA5038"/>
    <w:rsid w:val="00C143D4"/>
    <w:rsid w:val="00C54230"/>
    <w:rsid w:val="00C74C4D"/>
    <w:rsid w:val="00C777F7"/>
    <w:rsid w:val="00CD4B80"/>
    <w:rsid w:val="00CE3219"/>
    <w:rsid w:val="00D25268"/>
    <w:rsid w:val="00D36CAC"/>
    <w:rsid w:val="00D4077E"/>
    <w:rsid w:val="00D5055B"/>
    <w:rsid w:val="00D90E7C"/>
    <w:rsid w:val="00DD7A75"/>
    <w:rsid w:val="00E142DA"/>
    <w:rsid w:val="00E36C96"/>
    <w:rsid w:val="00E6390A"/>
    <w:rsid w:val="00F05325"/>
    <w:rsid w:val="00FA637F"/>
    <w:rsid w:val="00FF6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A678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6E8"/>
    <w:pPr>
      <w:ind w:left="720"/>
      <w:contextualSpacing/>
    </w:pPr>
  </w:style>
  <w:style w:type="paragraph" w:styleId="BalloonText">
    <w:name w:val="Balloon Text"/>
    <w:basedOn w:val="Normal"/>
    <w:link w:val="BalloonTextChar"/>
    <w:uiPriority w:val="99"/>
    <w:semiHidden/>
    <w:unhideWhenUsed/>
    <w:rsid w:val="00441CA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1CA5"/>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335FA"/>
    <w:rPr>
      <w:sz w:val="18"/>
      <w:szCs w:val="18"/>
    </w:rPr>
  </w:style>
  <w:style w:type="paragraph" w:styleId="CommentText">
    <w:name w:val="annotation text"/>
    <w:basedOn w:val="Normal"/>
    <w:link w:val="CommentTextChar"/>
    <w:uiPriority w:val="99"/>
    <w:semiHidden/>
    <w:unhideWhenUsed/>
    <w:rsid w:val="004335FA"/>
  </w:style>
  <w:style w:type="character" w:customStyle="1" w:styleId="CommentTextChar">
    <w:name w:val="Comment Text Char"/>
    <w:basedOn w:val="DefaultParagraphFont"/>
    <w:link w:val="CommentText"/>
    <w:uiPriority w:val="99"/>
    <w:semiHidden/>
    <w:rsid w:val="004335FA"/>
  </w:style>
  <w:style w:type="paragraph" w:styleId="CommentSubject">
    <w:name w:val="annotation subject"/>
    <w:basedOn w:val="CommentText"/>
    <w:next w:val="CommentText"/>
    <w:link w:val="CommentSubjectChar"/>
    <w:uiPriority w:val="99"/>
    <w:semiHidden/>
    <w:unhideWhenUsed/>
    <w:rsid w:val="004335FA"/>
    <w:rPr>
      <w:b/>
      <w:bCs/>
      <w:sz w:val="20"/>
      <w:szCs w:val="20"/>
    </w:rPr>
  </w:style>
  <w:style w:type="character" w:customStyle="1" w:styleId="CommentSubjectChar">
    <w:name w:val="Comment Subject Char"/>
    <w:basedOn w:val="CommentTextChar"/>
    <w:link w:val="CommentSubject"/>
    <w:uiPriority w:val="99"/>
    <w:semiHidden/>
    <w:rsid w:val="004335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37714">
      <w:bodyDiv w:val="1"/>
      <w:marLeft w:val="0"/>
      <w:marRight w:val="0"/>
      <w:marTop w:val="0"/>
      <w:marBottom w:val="0"/>
      <w:divBdr>
        <w:top w:val="none" w:sz="0" w:space="0" w:color="auto"/>
        <w:left w:val="none" w:sz="0" w:space="0" w:color="auto"/>
        <w:bottom w:val="none" w:sz="0" w:space="0" w:color="auto"/>
        <w:right w:val="none" w:sz="0" w:space="0" w:color="auto"/>
      </w:divBdr>
    </w:div>
    <w:div w:id="428043336">
      <w:bodyDiv w:val="1"/>
      <w:marLeft w:val="0"/>
      <w:marRight w:val="0"/>
      <w:marTop w:val="0"/>
      <w:marBottom w:val="0"/>
      <w:divBdr>
        <w:top w:val="none" w:sz="0" w:space="0" w:color="auto"/>
        <w:left w:val="none" w:sz="0" w:space="0" w:color="auto"/>
        <w:bottom w:val="none" w:sz="0" w:space="0" w:color="auto"/>
        <w:right w:val="none" w:sz="0" w:space="0" w:color="auto"/>
      </w:divBdr>
    </w:div>
    <w:div w:id="625236439">
      <w:bodyDiv w:val="1"/>
      <w:marLeft w:val="0"/>
      <w:marRight w:val="0"/>
      <w:marTop w:val="0"/>
      <w:marBottom w:val="0"/>
      <w:divBdr>
        <w:top w:val="none" w:sz="0" w:space="0" w:color="auto"/>
        <w:left w:val="none" w:sz="0" w:space="0" w:color="auto"/>
        <w:bottom w:val="none" w:sz="0" w:space="0" w:color="auto"/>
        <w:right w:val="none" w:sz="0" w:space="0" w:color="auto"/>
      </w:divBdr>
    </w:div>
    <w:div w:id="659963334">
      <w:bodyDiv w:val="1"/>
      <w:marLeft w:val="0"/>
      <w:marRight w:val="0"/>
      <w:marTop w:val="0"/>
      <w:marBottom w:val="0"/>
      <w:divBdr>
        <w:top w:val="none" w:sz="0" w:space="0" w:color="auto"/>
        <w:left w:val="none" w:sz="0" w:space="0" w:color="auto"/>
        <w:bottom w:val="none" w:sz="0" w:space="0" w:color="auto"/>
        <w:right w:val="none" w:sz="0" w:space="0" w:color="auto"/>
      </w:divBdr>
    </w:div>
    <w:div w:id="788091159">
      <w:bodyDiv w:val="1"/>
      <w:marLeft w:val="0"/>
      <w:marRight w:val="0"/>
      <w:marTop w:val="0"/>
      <w:marBottom w:val="0"/>
      <w:divBdr>
        <w:top w:val="none" w:sz="0" w:space="0" w:color="auto"/>
        <w:left w:val="none" w:sz="0" w:space="0" w:color="auto"/>
        <w:bottom w:val="none" w:sz="0" w:space="0" w:color="auto"/>
        <w:right w:val="none" w:sz="0" w:space="0" w:color="auto"/>
      </w:divBdr>
    </w:div>
    <w:div w:id="930434081">
      <w:bodyDiv w:val="1"/>
      <w:marLeft w:val="0"/>
      <w:marRight w:val="0"/>
      <w:marTop w:val="0"/>
      <w:marBottom w:val="0"/>
      <w:divBdr>
        <w:top w:val="none" w:sz="0" w:space="0" w:color="auto"/>
        <w:left w:val="none" w:sz="0" w:space="0" w:color="auto"/>
        <w:bottom w:val="none" w:sz="0" w:space="0" w:color="auto"/>
        <w:right w:val="none" w:sz="0" w:space="0" w:color="auto"/>
      </w:divBdr>
    </w:div>
    <w:div w:id="1118065689">
      <w:bodyDiv w:val="1"/>
      <w:marLeft w:val="0"/>
      <w:marRight w:val="0"/>
      <w:marTop w:val="0"/>
      <w:marBottom w:val="0"/>
      <w:divBdr>
        <w:top w:val="none" w:sz="0" w:space="0" w:color="auto"/>
        <w:left w:val="none" w:sz="0" w:space="0" w:color="auto"/>
        <w:bottom w:val="none" w:sz="0" w:space="0" w:color="auto"/>
        <w:right w:val="none" w:sz="0" w:space="0" w:color="auto"/>
      </w:divBdr>
    </w:div>
    <w:div w:id="1282345504">
      <w:bodyDiv w:val="1"/>
      <w:marLeft w:val="0"/>
      <w:marRight w:val="0"/>
      <w:marTop w:val="0"/>
      <w:marBottom w:val="0"/>
      <w:divBdr>
        <w:top w:val="none" w:sz="0" w:space="0" w:color="auto"/>
        <w:left w:val="none" w:sz="0" w:space="0" w:color="auto"/>
        <w:bottom w:val="none" w:sz="0" w:space="0" w:color="auto"/>
        <w:right w:val="none" w:sz="0" w:space="0" w:color="auto"/>
      </w:divBdr>
    </w:div>
    <w:div w:id="1305307547">
      <w:bodyDiv w:val="1"/>
      <w:marLeft w:val="0"/>
      <w:marRight w:val="0"/>
      <w:marTop w:val="0"/>
      <w:marBottom w:val="0"/>
      <w:divBdr>
        <w:top w:val="none" w:sz="0" w:space="0" w:color="auto"/>
        <w:left w:val="none" w:sz="0" w:space="0" w:color="auto"/>
        <w:bottom w:val="none" w:sz="0" w:space="0" w:color="auto"/>
        <w:right w:val="none" w:sz="0" w:space="0" w:color="auto"/>
      </w:divBdr>
    </w:div>
    <w:div w:id="1885798464">
      <w:bodyDiv w:val="1"/>
      <w:marLeft w:val="0"/>
      <w:marRight w:val="0"/>
      <w:marTop w:val="0"/>
      <w:marBottom w:val="0"/>
      <w:divBdr>
        <w:top w:val="none" w:sz="0" w:space="0" w:color="auto"/>
        <w:left w:val="none" w:sz="0" w:space="0" w:color="auto"/>
        <w:bottom w:val="none" w:sz="0" w:space="0" w:color="auto"/>
        <w:right w:val="none" w:sz="0" w:space="0" w:color="auto"/>
      </w:divBdr>
    </w:div>
    <w:div w:id="2029066233">
      <w:bodyDiv w:val="1"/>
      <w:marLeft w:val="0"/>
      <w:marRight w:val="0"/>
      <w:marTop w:val="0"/>
      <w:marBottom w:val="0"/>
      <w:divBdr>
        <w:top w:val="none" w:sz="0" w:space="0" w:color="auto"/>
        <w:left w:val="none" w:sz="0" w:space="0" w:color="auto"/>
        <w:bottom w:val="none" w:sz="0" w:space="0" w:color="auto"/>
        <w:right w:val="none" w:sz="0" w:space="0" w:color="auto"/>
      </w:divBdr>
    </w:div>
    <w:div w:id="20455180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1023</Words>
  <Characters>5837</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CAEP</Company>
  <LinksUpToDate>false</LinksUpToDate>
  <CharactersWithSpaces>6847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3</cp:revision>
  <dcterms:created xsi:type="dcterms:W3CDTF">2017-06-05T14:36:00Z</dcterms:created>
  <dcterms:modified xsi:type="dcterms:W3CDTF">2017-06-05T14:43:00Z</dcterms:modified>
</cp:coreProperties>
</file>