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CFDF" w14:textId="77777777" w:rsidR="006C110E" w:rsidRDefault="006C110E" w:rsidP="006C110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73) </w:t>
      </w:r>
      <w:commentRangeStart w:id="0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Colleges and universities should </w:t>
      </w:r>
      <w:r w:rsidRPr="00B815A2">
        <w:rPr>
          <w:rFonts w:ascii="Times" w:hAnsi="Times" w:cs="Times"/>
          <w:b/>
          <w:bCs/>
          <w:color w:val="000000"/>
          <w:sz w:val="29"/>
          <w:szCs w:val="29"/>
          <w:highlight w:val="yellow"/>
        </w:rPr>
        <w:t>require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 w:rsidRPr="00D109E6">
        <w:rPr>
          <w:rFonts w:ascii="Times" w:hAnsi="Times" w:cs="Times"/>
          <w:b/>
          <w:bCs/>
          <w:color w:val="FF0000"/>
          <w:sz w:val="29"/>
          <w:szCs w:val="29"/>
        </w:rPr>
        <w:t>all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faculty to spend time </w:t>
      </w:r>
      <w:r w:rsidRPr="00950C0F">
        <w:rPr>
          <w:rFonts w:ascii="Times" w:hAnsi="Times" w:cs="Times"/>
          <w:b/>
          <w:bCs/>
          <w:color w:val="FF0000"/>
          <w:sz w:val="29"/>
          <w:szCs w:val="29"/>
          <w:rPrChange w:id="1" w:author="Jing Yuan" w:date="2017-05-16T23:48:00Z">
            <w:rPr>
              <w:rFonts w:ascii="Times" w:hAnsi="Times" w:cs="Times"/>
              <w:b/>
              <w:bCs/>
              <w:color w:val="000000"/>
              <w:sz w:val="29"/>
              <w:szCs w:val="29"/>
            </w:rPr>
          </w:rPrChange>
        </w:rPr>
        <w:t>working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outside the academic world in professions relevant to the courses they </w:t>
      </w:r>
      <w:r w:rsidRPr="00540310">
        <w:rPr>
          <w:rFonts w:ascii="Times" w:hAnsi="Times" w:cs="Times"/>
          <w:b/>
          <w:bCs/>
          <w:color w:val="FF0000"/>
          <w:sz w:val="29"/>
          <w:szCs w:val="29"/>
          <w:rPrChange w:id="2" w:author="Jing Yuan" w:date="2017-05-16T23:52:00Z">
            <w:rPr>
              <w:rFonts w:ascii="Times" w:hAnsi="Times" w:cs="Times"/>
              <w:b/>
              <w:bCs/>
              <w:color w:val="000000"/>
              <w:sz w:val="29"/>
              <w:szCs w:val="29"/>
            </w:rPr>
          </w:rPrChange>
        </w:rPr>
        <w:t>teach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. </w:t>
      </w:r>
      <w:commentRangeEnd w:id="0"/>
      <w:r w:rsidR="00540310">
        <w:rPr>
          <w:rStyle w:val="CommentReference"/>
        </w:rPr>
        <w:commentReference w:id="0"/>
      </w:r>
    </w:p>
    <w:p w14:paraId="29A684F7" w14:textId="77777777" w:rsidR="006C110E" w:rsidRDefault="006C110E" w:rsidP="006C110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Write a response in which you discuss your views on the policy and explain your reasoning for the position you take. </w:t>
      </w:r>
      <w:r w:rsidRPr="00C96B98">
        <w:rPr>
          <w:rFonts w:ascii="Times" w:hAnsi="Times" w:cs="Times"/>
          <w:color w:val="000000"/>
          <w:sz w:val="29"/>
          <w:szCs w:val="29"/>
          <w:highlight w:val="yellow"/>
        </w:rPr>
        <w:t>In developing and supporting your position, you should consider the possible consequences of implementing the policy and explain how these consequences shape your position.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447C162" w14:textId="77777777" w:rsidR="00744367" w:rsidRDefault="00744367" w:rsidP="007443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commentRangeStart w:id="3"/>
      <w:r>
        <w:rPr>
          <w:rFonts w:ascii="Times" w:hAnsi="Times" w:cs="Times"/>
          <w:color w:val="000000"/>
          <w:lang w:eastAsia="zh-CN"/>
        </w:rPr>
        <w:t>通过让老师</w:t>
      </w:r>
      <w:r w:rsidRPr="00744367">
        <w:rPr>
          <w:rFonts w:ascii="Times" w:hAnsi="Times" w:cs="Times" w:hint="eastAsia"/>
          <w:color w:val="000000"/>
          <w:lang w:eastAsia="zh-CN"/>
        </w:rPr>
        <w:t>参与实际工作</w:t>
      </w:r>
      <w:r w:rsidRPr="00744367">
        <w:rPr>
          <w:rFonts w:ascii="Times" w:hAnsi="Times" w:cs="Times" w:hint="eastAsia"/>
          <w:color w:val="000000"/>
          <w:lang w:eastAsia="zh-CN"/>
        </w:rPr>
        <w:t>,</w:t>
      </w:r>
      <w:r w:rsidRPr="00744367">
        <w:rPr>
          <w:rFonts w:hint="eastAsia"/>
          <w:lang w:eastAsia="zh-CN"/>
        </w:rPr>
        <w:t xml:space="preserve"> </w:t>
      </w:r>
      <w:r w:rsidRPr="00744367">
        <w:rPr>
          <w:rFonts w:ascii="Times" w:hAnsi="Times" w:cs="Times" w:hint="eastAsia"/>
          <w:color w:val="000000"/>
          <w:lang w:eastAsia="zh-CN"/>
        </w:rPr>
        <w:t>能够激发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motivate </w:t>
      </w:r>
      <w:r w:rsidRPr="00744367">
        <w:rPr>
          <w:rFonts w:ascii="Times" w:hAnsi="Times" w:cs="Times" w:hint="eastAsia"/>
          <w:color w:val="000000"/>
          <w:lang w:eastAsia="zh-CN"/>
        </w:rPr>
        <w:t>研</w:t>
      </w:r>
      <w:r>
        <w:rPr>
          <w:rFonts w:ascii="Times" w:hAnsi="Times" w:cs="Times" w:hint="eastAsia"/>
          <w:color w:val="000000"/>
          <w:lang w:eastAsia="zh-CN"/>
        </w:rPr>
        <w:t>究人员的兴趣，并扩宽他们的视野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例如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现在</w:t>
      </w:r>
      <w:r>
        <w:rPr>
          <w:rFonts w:ascii="Times" w:hAnsi="Times" w:cs="Times"/>
          <w:color w:val="000000"/>
          <w:lang w:eastAsia="zh-CN"/>
        </w:rPr>
        <w:t>计算机</w:t>
      </w:r>
      <w:r>
        <w:rPr>
          <w:rFonts w:ascii="Times" w:hAnsi="Times" w:cs="Times" w:hint="eastAsia"/>
          <w:color w:val="000000"/>
          <w:lang w:eastAsia="zh-CN"/>
        </w:rPr>
        <w:t>领域</w:t>
      </w:r>
      <w:r>
        <w:rPr>
          <w:rFonts w:ascii="Times" w:hAnsi="Times" w:cs="Times"/>
          <w:color w:val="000000"/>
          <w:lang w:eastAsia="zh-CN"/>
        </w:rPr>
        <w:t>，由于</w:t>
      </w:r>
      <w:r>
        <w:rPr>
          <w:rFonts w:ascii="Times" w:hAnsi="Times" w:cs="Times" w:hint="eastAsia"/>
          <w:color w:val="000000"/>
          <w:lang w:eastAsia="zh-CN"/>
        </w:rPr>
        <w:t>Google</w:t>
      </w:r>
      <w:r>
        <w:rPr>
          <w:rFonts w:ascii="Times" w:hAnsi="Times" w:cs="Times"/>
          <w:color w:val="000000"/>
          <w:lang w:eastAsia="zh-CN"/>
        </w:rPr>
        <w:t>拥有大量的数据和实际的运用场景，</w:t>
      </w:r>
      <w:r>
        <w:rPr>
          <w:rFonts w:ascii="Times" w:hAnsi="Times" w:cs="Times" w:hint="eastAsia"/>
          <w:color w:val="000000"/>
          <w:lang w:eastAsia="zh-CN"/>
        </w:rPr>
        <w:t>在很多</w:t>
      </w:r>
      <w:r>
        <w:rPr>
          <w:rFonts w:ascii="Times" w:hAnsi="Times" w:cs="Times"/>
          <w:color w:val="000000"/>
          <w:lang w:eastAsia="zh-CN"/>
        </w:rPr>
        <w:t>地方（如语音、</w:t>
      </w:r>
      <w:r>
        <w:rPr>
          <w:rFonts w:ascii="Times" w:hAnsi="Times" w:cs="Times" w:hint="eastAsia"/>
          <w:color w:val="000000"/>
          <w:lang w:eastAsia="zh-CN"/>
        </w:rPr>
        <w:t>AI</w:t>
      </w:r>
      <w:r>
        <w:rPr>
          <w:rFonts w:ascii="Times" w:hAnsi="Times" w:cs="Times"/>
          <w:color w:val="000000"/>
          <w:lang w:eastAsia="zh-CN"/>
        </w:rPr>
        <w:t>方向）做的比学术界还好，</w:t>
      </w:r>
      <w:r>
        <w:rPr>
          <w:rFonts w:ascii="Times" w:hAnsi="Times" w:cs="Times" w:hint="eastAsia"/>
          <w:color w:val="000000"/>
          <w:lang w:eastAsia="zh-CN"/>
        </w:rPr>
        <w:t>老师</w:t>
      </w:r>
      <w:r>
        <w:rPr>
          <w:rFonts w:ascii="Times" w:hAnsi="Times" w:cs="Times"/>
          <w:color w:val="000000"/>
          <w:lang w:eastAsia="zh-CN"/>
        </w:rPr>
        <w:t>如果能多参与工业界项目，</w:t>
      </w:r>
      <w:r>
        <w:rPr>
          <w:rFonts w:ascii="Times" w:hAnsi="Times" w:cs="Times" w:hint="eastAsia"/>
          <w:color w:val="000000"/>
          <w:lang w:eastAsia="zh-CN"/>
        </w:rPr>
        <w:t>可以</w:t>
      </w:r>
      <w:r>
        <w:rPr>
          <w:rFonts w:ascii="Times" w:hAnsi="Times" w:cs="Times"/>
          <w:color w:val="000000"/>
          <w:lang w:eastAsia="zh-CN"/>
        </w:rPr>
        <w:t>帮助</w:t>
      </w:r>
      <w:r>
        <w:rPr>
          <w:rFonts w:ascii="Times" w:hAnsi="Times" w:cs="Times" w:hint="eastAsia"/>
          <w:color w:val="000000"/>
          <w:lang w:eastAsia="zh-CN"/>
        </w:rPr>
        <w:t>他们</w:t>
      </w:r>
      <w:r w:rsidRPr="00744367">
        <w:rPr>
          <w:rFonts w:ascii="Times" w:hAnsi="Times" w:cs="Times" w:hint="eastAsia"/>
          <w:color w:val="000000"/>
          <w:lang w:eastAsia="zh-CN"/>
        </w:rPr>
        <w:t>了解到最前沿的发展趋势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</w:t>
      </w:r>
      <w:commentRangeStart w:id="4"/>
      <w:r w:rsidRPr="00744367">
        <w:rPr>
          <w:rFonts w:ascii="Times" w:hAnsi="Times" w:cs="Times" w:hint="eastAsia"/>
          <w:color w:val="000000"/>
          <w:lang w:eastAsia="zh-CN"/>
        </w:rPr>
        <w:t>development</w:t>
      </w:r>
      <w:commentRangeEnd w:id="4"/>
      <w:r w:rsidR="003114EE">
        <w:rPr>
          <w:rStyle w:val="CommentReference"/>
        </w:rPr>
        <w:commentReference w:id="4"/>
      </w:r>
      <w:r w:rsidRPr="00744367">
        <w:rPr>
          <w:rFonts w:ascii="Times" w:hAnsi="Times" w:cs="Times" w:hint="eastAsia"/>
          <w:color w:val="000000"/>
          <w:lang w:eastAsia="zh-CN"/>
        </w:rPr>
        <w:t xml:space="preserve"> trend</w:t>
      </w:r>
      <w:r>
        <w:rPr>
          <w:rFonts w:ascii="Times" w:hAnsi="Times" w:cs="Times"/>
          <w:color w:val="000000"/>
          <w:lang w:eastAsia="zh-CN"/>
        </w:rPr>
        <w:t>；另一方面，</w:t>
      </w:r>
      <w:r w:rsidRPr="00744367">
        <w:rPr>
          <w:rFonts w:ascii="Times" w:hAnsi="Times" w:cs="Times" w:hint="eastAsia"/>
          <w:color w:val="000000"/>
          <w:lang w:eastAsia="zh-CN"/>
        </w:rPr>
        <w:t>学生可以进一步明确所学内容在社会生活与工作中如何发挥作用，明确学习目标和方法。</w:t>
      </w:r>
      <w:commentRangeEnd w:id="3"/>
      <w:r w:rsidR="002A0C81">
        <w:rPr>
          <w:rStyle w:val="CommentReference"/>
        </w:rPr>
        <w:commentReference w:id="3"/>
      </w:r>
    </w:p>
    <w:p w14:paraId="7FD2BBA4" w14:textId="77777777" w:rsidR="00744367" w:rsidRDefault="00744367" w:rsidP="007443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 w:rsidRPr="00744367">
        <w:rPr>
          <w:rFonts w:ascii="Times" w:hAnsi="Times" w:cs="Times" w:hint="eastAsia"/>
          <w:color w:val="000000"/>
          <w:lang w:eastAsia="zh-CN"/>
        </w:rPr>
        <w:t>首先这样会使教员分心，有可能面外的工作占用很多精力，而忽略了教学任务，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</w:t>
      </w:r>
      <w:r w:rsidRPr="00744367">
        <w:rPr>
          <w:rFonts w:ascii="Times" w:hAnsi="Times" w:cs="Times" w:hint="eastAsia"/>
          <w:color w:val="000000"/>
          <w:lang w:eastAsia="zh-CN"/>
        </w:rPr>
        <w:t>这样反而会降低教学质量。比如，现在计算机行业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computer industry </w:t>
      </w:r>
      <w:r w:rsidRPr="00744367">
        <w:rPr>
          <w:rFonts w:ascii="Times" w:hAnsi="Times" w:cs="Times" w:hint="eastAsia"/>
          <w:color w:val="000000"/>
          <w:lang w:eastAsia="zh-CN"/>
        </w:rPr>
        <w:t>很热门，有很多计算机系的老师在外面的公司兼职做项目，导致上课质量下降，很多只是应付任务。</w:t>
      </w:r>
    </w:p>
    <w:p w14:paraId="52758A46" w14:textId="77777777" w:rsidR="00744367" w:rsidRDefault="00744367" w:rsidP="007443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commentRangeStart w:id="5"/>
      <w:r w:rsidRPr="00744367">
        <w:rPr>
          <w:rFonts w:ascii="Times" w:hAnsi="Times" w:cs="Times" w:hint="eastAsia"/>
          <w:color w:val="000000"/>
          <w:lang w:eastAsia="zh-CN"/>
        </w:rPr>
        <w:t>有些学科，比如基础研究学科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fundamental disciplines </w:t>
      </w:r>
      <w:r w:rsidRPr="00744367">
        <w:rPr>
          <w:rFonts w:ascii="Times" w:hAnsi="Times" w:cs="Times" w:hint="eastAsia"/>
          <w:color w:val="000000"/>
          <w:lang w:eastAsia="zh-CN"/>
        </w:rPr>
        <w:t>数学、物理的发展是需要在实验室</w:t>
      </w:r>
      <w:r w:rsidRPr="00744367">
        <w:rPr>
          <w:rFonts w:ascii="Times" w:hAnsi="Times" w:cs="Times" w:hint="eastAsia"/>
          <w:color w:val="000000"/>
          <w:lang w:eastAsia="zh-CN"/>
        </w:rPr>
        <w:t xml:space="preserve"> </w:t>
      </w:r>
      <w:r w:rsidRPr="00744367">
        <w:rPr>
          <w:rFonts w:ascii="Times" w:hAnsi="Times" w:cs="Times" w:hint="eastAsia"/>
          <w:color w:val="000000"/>
          <w:lang w:eastAsia="zh-CN"/>
        </w:rPr>
        <w:t>里的，这些老师不需要必须花时间去外面工作。</w:t>
      </w:r>
      <w:r w:rsidR="00301182">
        <w:rPr>
          <w:rFonts w:ascii="Times" w:hAnsi="Times" w:cs="Times"/>
          <w:color w:val="000000"/>
          <w:lang w:eastAsia="zh-CN"/>
        </w:rPr>
        <w:t>举个例子，</w:t>
      </w:r>
      <w:r w:rsidR="00301182">
        <w:rPr>
          <w:rFonts w:ascii="Times" w:hAnsi="Times" w:cs="Times" w:hint="eastAsia"/>
          <w:color w:val="000000"/>
          <w:lang w:eastAsia="zh-CN"/>
        </w:rPr>
        <w:t>P</w:t>
      </w:r>
      <w:r w:rsidR="00301182">
        <w:rPr>
          <w:rFonts w:ascii="Times" w:hAnsi="Times" w:cs="Times"/>
          <w:color w:val="000000"/>
          <w:lang w:eastAsia="zh-CN"/>
        </w:rPr>
        <w:t xml:space="preserve">hilosophy Marxist philosophy </w:t>
      </w:r>
      <w:proofErr w:type="spellStart"/>
      <w:r w:rsidR="00301182">
        <w:rPr>
          <w:rFonts w:ascii="Times" w:hAnsi="Times" w:cs="Times"/>
          <w:color w:val="000000"/>
          <w:lang w:eastAsia="zh-CN"/>
        </w:rPr>
        <w:t>Theorectical</w:t>
      </w:r>
      <w:proofErr w:type="spellEnd"/>
      <w:r w:rsidR="00301182">
        <w:rPr>
          <w:rFonts w:ascii="Times" w:hAnsi="Times" w:cs="Times"/>
          <w:color w:val="000000"/>
          <w:lang w:eastAsia="zh-CN"/>
        </w:rPr>
        <w:t xml:space="preserve"> mathematics/physics astronomy</w:t>
      </w:r>
      <w:commentRangeEnd w:id="5"/>
      <w:r w:rsidR="00D109E6">
        <w:rPr>
          <w:rStyle w:val="CommentReference"/>
        </w:rPr>
        <w:commentReference w:id="5"/>
      </w:r>
    </w:p>
    <w:p w14:paraId="02467779" w14:textId="77777777" w:rsidR="00B20DAB" w:rsidRDefault="00B20DAB" w:rsidP="00B20D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>结论：</w:t>
      </w:r>
      <w:r w:rsidRPr="00B20DAB">
        <w:rPr>
          <w:rFonts w:ascii="Times" w:hAnsi="Times" w:cs="Times" w:hint="eastAsia"/>
          <w:color w:val="000000"/>
          <w:lang w:eastAsia="zh-CN"/>
        </w:rPr>
        <w:t>尽管科研和教学的关系还需讨论，简单说学校要求都从事教学是不明智的。要合</w:t>
      </w:r>
      <w:r w:rsidRPr="00B20DAB">
        <w:rPr>
          <w:rFonts w:ascii="Times" w:hAnsi="Times" w:cs="Times" w:hint="eastAsia"/>
          <w:color w:val="000000"/>
          <w:lang w:eastAsia="zh-CN"/>
        </w:rPr>
        <w:t xml:space="preserve"> </w:t>
      </w:r>
      <w:r w:rsidRPr="00B20DAB">
        <w:rPr>
          <w:rFonts w:ascii="Times" w:hAnsi="Times" w:cs="Times" w:hint="eastAsia"/>
          <w:color w:val="000000"/>
          <w:lang w:eastAsia="zh-CN"/>
        </w:rPr>
        <w:t>理分析和采取措施，并不矛盾可以共存互惠。</w:t>
      </w:r>
    </w:p>
    <w:p w14:paraId="646220D7" w14:textId="77777777" w:rsidR="006014D9" w:rsidRDefault="006014D9" w:rsidP="005A71DA">
      <w:pPr>
        <w:rPr>
          <w:lang w:eastAsia="zh-CN"/>
        </w:rPr>
      </w:pPr>
      <w:bookmarkStart w:id="6" w:name="_GoBack"/>
      <w:r w:rsidRPr="00604F22">
        <w:rPr>
          <w:lang w:eastAsia="zh-CN"/>
        </w:rPr>
        <w:t xml:space="preserve">Is that true that </w:t>
      </w:r>
      <w:del w:id="7" w:author="Jing Yuan" w:date="2017-05-16T23:23:00Z">
        <w:r w:rsidRPr="00604F22" w:rsidDel="00893597">
          <w:rPr>
            <w:lang w:eastAsia="zh-CN"/>
          </w:rPr>
          <w:delText xml:space="preserve">individual </w:delText>
        </w:r>
      </w:del>
      <w:ins w:id="8" w:author="Jing Yuan" w:date="2017-05-16T23:23:00Z">
        <w:r w:rsidR="00893597">
          <w:rPr>
            <w:lang w:eastAsia="zh-CN"/>
          </w:rPr>
          <w:t xml:space="preserve">professors </w:t>
        </w:r>
      </w:ins>
      <w:r w:rsidRPr="00604F22">
        <w:rPr>
          <w:lang w:eastAsia="zh-CN"/>
        </w:rPr>
        <w:t xml:space="preserve">could </w:t>
      </w:r>
      <w:del w:id="9" w:author="Jing Yuan" w:date="2017-05-16T23:23:00Z">
        <w:r w:rsidRPr="00604F22" w:rsidDel="00893597">
          <w:rPr>
            <w:lang w:eastAsia="zh-CN"/>
          </w:rPr>
          <w:delText>learn from</w:delText>
        </w:r>
      </w:del>
      <w:ins w:id="10" w:author="Jing Yuan" w:date="2017-05-16T23:23:00Z">
        <w:r w:rsidR="00893597">
          <w:rPr>
            <w:lang w:eastAsia="zh-CN"/>
          </w:rPr>
          <w:t>benefit from</w:t>
        </w:r>
      </w:ins>
      <w:r w:rsidRPr="00604F22">
        <w:rPr>
          <w:lang w:eastAsia="zh-CN"/>
        </w:rPr>
        <w:t xml:space="preserve"> practical work? I bet your answer is yes. However, do you agree</w:t>
      </w:r>
      <w:del w:id="11" w:author="Jing Yuan" w:date="2017-05-16T23:30:00Z">
        <w:r w:rsidRPr="00604F22" w:rsidDel="00DD2D3B">
          <w:rPr>
            <w:lang w:eastAsia="zh-CN"/>
          </w:rPr>
          <w:delText xml:space="preserve"> to</w:delText>
        </w:r>
      </w:del>
      <w:ins w:id="12" w:author="moirai.zhang@gmail.com" w:date="2017-05-17T16:34:00Z">
        <w:r w:rsidR="00403523">
          <w:rPr>
            <w:lang w:eastAsia="zh-CN"/>
          </w:rPr>
          <w:t xml:space="preserve"> </w:t>
        </w:r>
      </w:ins>
      <w:ins w:id="13" w:author="Jing Yuan" w:date="2017-05-16T23:30:00Z">
        <w:del w:id="14" w:author="moirai.zhang@gmail.com" w:date="2017-05-17T16:34:00Z">
          <w:r w:rsidR="00DD2D3B" w:rsidDel="00403523">
            <w:rPr>
              <w:lang w:eastAsia="zh-CN"/>
            </w:rPr>
            <w:delText xml:space="preserve"> on </w:delText>
          </w:r>
        </w:del>
      </w:ins>
      <w:del w:id="15" w:author="moirai.zhang@gmail.com" w:date="2017-05-17T16:34:00Z">
        <w:r w:rsidRPr="00604F22" w:rsidDel="00403523">
          <w:rPr>
            <w:lang w:eastAsia="zh-CN"/>
          </w:rPr>
          <w:delText xml:space="preserve"> </w:delText>
        </w:r>
        <w:commentRangeStart w:id="16"/>
        <w:r w:rsidRPr="00604F22" w:rsidDel="00403523">
          <w:rPr>
            <w:lang w:eastAsia="zh-CN"/>
          </w:rPr>
          <w:delText>persuade</w:delText>
        </w:r>
        <w:commentRangeEnd w:id="16"/>
        <w:r w:rsidR="00887C31" w:rsidDel="00403523">
          <w:rPr>
            <w:rStyle w:val="CommentReference"/>
          </w:rPr>
          <w:commentReference w:id="16"/>
        </w:r>
        <w:r w:rsidRPr="00604F22" w:rsidDel="00403523">
          <w:rPr>
            <w:lang w:eastAsia="zh-CN"/>
          </w:rPr>
          <w:delText xml:space="preserve"> </w:delText>
        </w:r>
      </w:del>
      <w:r w:rsidRPr="00604F22">
        <w:rPr>
          <w:lang w:eastAsia="zh-CN"/>
        </w:rPr>
        <w:t xml:space="preserve">all faculty </w:t>
      </w:r>
      <w:ins w:id="17" w:author="Jing Yuan" w:date="2017-05-16T23:31:00Z">
        <w:r w:rsidR="002828F1">
          <w:rPr>
            <w:lang w:eastAsia="zh-CN"/>
          </w:rPr>
          <w:t>should be oblige</w:t>
        </w:r>
      </w:ins>
      <w:ins w:id="18" w:author="Jing Yuan" w:date="2017-05-16T23:47:00Z">
        <w:r w:rsidR="00170FC0">
          <w:rPr>
            <w:lang w:eastAsia="zh-CN"/>
          </w:rPr>
          <w:t>d</w:t>
        </w:r>
      </w:ins>
      <w:ins w:id="19" w:author="Jing Yuan" w:date="2017-05-16T23:31:00Z">
        <w:r w:rsidR="002828F1">
          <w:rPr>
            <w:lang w:eastAsia="zh-CN"/>
          </w:rPr>
          <w:t xml:space="preserve"> to </w:t>
        </w:r>
      </w:ins>
      <w:ins w:id="20" w:author="Jing Yuan" w:date="2017-05-16T23:32:00Z">
        <w:r w:rsidR="00DF2B45">
          <w:rPr>
            <w:lang w:eastAsia="zh-CN"/>
          </w:rPr>
          <w:t xml:space="preserve">involved in </w:t>
        </w:r>
      </w:ins>
      <w:ins w:id="21" w:author="Jing Yuan" w:date="2017-05-16T23:33:00Z">
        <w:r w:rsidR="00DF2B45">
          <w:rPr>
            <w:lang w:eastAsia="zh-CN"/>
          </w:rPr>
          <w:t>non-</w:t>
        </w:r>
        <w:del w:id="22" w:author="moirai.zhang@gmail.com" w:date="2017-05-17T16:35:00Z">
          <w:r w:rsidR="00DF2B45" w:rsidDel="00403523">
            <w:rPr>
              <w:lang w:eastAsia="zh-CN"/>
            </w:rPr>
            <w:delText>acadamic</w:delText>
          </w:r>
        </w:del>
      </w:ins>
      <w:ins w:id="23" w:author="moirai.zhang@gmail.com" w:date="2017-05-17T16:35:00Z">
        <w:r w:rsidR="00403523">
          <w:rPr>
            <w:lang w:eastAsia="zh-CN"/>
          </w:rPr>
          <w:t>academic</w:t>
        </w:r>
      </w:ins>
      <w:ins w:id="24" w:author="Jing Yuan" w:date="2017-05-16T23:33:00Z">
        <w:r w:rsidR="00DF2B45">
          <w:rPr>
            <w:lang w:eastAsia="zh-CN"/>
          </w:rPr>
          <w:t xml:space="preserve"> work</w:t>
        </w:r>
      </w:ins>
      <w:del w:id="25" w:author="Jing Yuan" w:date="2017-05-16T23:32:00Z">
        <w:r w:rsidRPr="00604F22" w:rsidDel="004E7058">
          <w:rPr>
            <w:lang w:eastAsia="zh-CN"/>
          </w:rPr>
          <w:delText>in colleges and universities to participate</w:delText>
        </w:r>
      </w:del>
      <w:del w:id="26" w:author="Jing Yuan" w:date="2017-05-16T23:33:00Z">
        <w:r w:rsidRPr="00604F22" w:rsidDel="00DF2B45">
          <w:rPr>
            <w:lang w:eastAsia="zh-CN"/>
          </w:rPr>
          <w:delText xml:space="preserve"> those work</w:delText>
        </w:r>
      </w:del>
      <w:r w:rsidRPr="00604F22">
        <w:rPr>
          <w:lang w:eastAsia="zh-CN"/>
        </w:rPr>
        <w:t>? People’</w:t>
      </w:r>
      <w:r w:rsidRPr="00604F22">
        <w:rPr>
          <w:rFonts w:hint="eastAsia"/>
          <w:lang w:eastAsia="zh-CN"/>
        </w:rPr>
        <w:t>s opinion</w:t>
      </w:r>
      <w:r w:rsidRPr="00604F22">
        <w:rPr>
          <w:lang w:eastAsia="zh-CN"/>
        </w:rPr>
        <w:t>s</w:t>
      </w:r>
      <w:r w:rsidRPr="00604F22">
        <w:rPr>
          <w:rFonts w:hint="eastAsia"/>
          <w:lang w:eastAsia="zh-CN"/>
        </w:rPr>
        <w:t xml:space="preserve"> </w:t>
      </w:r>
      <w:ins w:id="27" w:author="Jing Yuan" w:date="2017-05-16T23:22:00Z">
        <w:r w:rsidR="00BB722E">
          <w:rPr>
            <w:lang w:eastAsia="zh-CN"/>
          </w:rPr>
          <w:t>var</w:t>
        </w:r>
      </w:ins>
      <w:ins w:id="28" w:author="moirai.zhang@gmail.com" w:date="2017-05-17T16:36:00Z">
        <w:r w:rsidR="00403523">
          <w:rPr>
            <w:lang w:eastAsia="zh-CN"/>
          </w:rPr>
          <w:t>y</w:t>
        </w:r>
      </w:ins>
      <w:ins w:id="29" w:author="Jing Yuan" w:date="2017-05-16T23:22:00Z">
        <w:del w:id="30" w:author="moirai.zhang@gmail.com" w:date="2017-05-17T16:35:00Z">
          <w:r w:rsidR="00BB722E" w:rsidDel="00403523">
            <w:rPr>
              <w:lang w:eastAsia="zh-CN"/>
            </w:rPr>
            <w:delText>ies</w:delText>
          </w:r>
        </w:del>
        <w:r w:rsidR="00BB722E">
          <w:rPr>
            <w:lang w:eastAsia="zh-CN"/>
          </w:rPr>
          <w:t xml:space="preserve">. </w:t>
        </w:r>
        <w:r w:rsidR="00686695">
          <w:rPr>
            <w:lang w:eastAsia="zh-CN"/>
          </w:rPr>
          <w:t xml:space="preserve">The attitude </w:t>
        </w:r>
      </w:ins>
      <w:del w:id="31" w:author="Jing Yuan" w:date="2017-05-16T23:22:00Z">
        <w:r w:rsidRPr="00604F22" w:rsidDel="00686695">
          <w:rPr>
            <w:rFonts w:hint="eastAsia"/>
            <w:lang w:eastAsia="zh-CN"/>
          </w:rPr>
          <w:delText xml:space="preserve">mainly </w:delText>
        </w:r>
      </w:del>
      <w:r w:rsidRPr="00604F22">
        <w:rPr>
          <w:rFonts w:hint="eastAsia"/>
          <w:lang w:eastAsia="zh-CN"/>
        </w:rPr>
        <w:t>fall into two categories, and I</w:t>
      </w:r>
      <w:r w:rsidRPr="00604F22">
        <w:rPr>
          <w:lang w:eastAsia="zh-CN"/>
        </w:rPr>
        <w:t xml:space="preserve"> tagged them as the ‘</w:t>
      </w:r>
      <w:commentRangeStart w:id="32"/>
      <w:r w:rsidRPr="00604F22">
        <w:rPr>
          <w:lang w:eastAsia="zh-CN"/>
        </w:rPr>
        <w:t xml:space="preserve">practical training’ </w:t>
      </w:r>
      <w:commentRangeEnd w:id="32"/>
      <w:r w:rsidR="00A16EEA">
        <w:rPr>
          <w:rStyle w:val="CommentReference"/>
        </w:rPr>
        <w:commentReference w:id="32"/>
      </w:r>
      <w:r w:rsidRPr="00604F22">
        <w:rPr>
          <w:lang w:eastAsia="zh-CN"/>
        </w:rPr>
        <w:t xml:space="preserve">oriented and the ‘academic training’ </w:t>
      </w:r>
      <w:r w:rsidRPr="00604F22">
        <w:rPr>
          <w:rFonts w:hint="eastAsia"/>
          <w:lang w:eastAsia="zh-CN"/>
        </w:rPr>
        <w:t>oriented</w:t>
      </w:r>
      <w:r w:rsidRPr="00604F22">
        <w:rPr>
          <w:lang w:eastAsia="zh-CN"/>
        </w:rPr>
        <w:t>. The ‘academic</w:t>
      </w:r>
      <w:r w:rsidRPr="00604F22">
        <w:rPr>
          <w:rFonts w:hint="eastAsia"/>
          <w:lang w:eastAsia="zh-CN"/>
        </w:rPr>
        <w:t xml:space="preserve"> training</w:t>
      </w:r>
      <w:r w:rsidRPr="00604F22">
        <w:rPr>
          <w:lang w:eastAsia="zh-CN"/>
        </w:rPr>
        <w:t xml:space="preserve">’ supporters assert that </w:t>
      </w:r>
      <w:del w:id="33" w:author="Jing Yuan" w:date="2017-05-16T23:34:00Z">
        <w:r w:rsidRPr="00604F22" w:rsidDel="00946410">
          <w:rPr>
            <w:lang w:eastAsia="zh-CN"/>
          </w:rPr>
          <w:delText>faculty in educational institution</w:delText>
        </w:r>
      </w:del>
      <w:ins w:id="34" w:author="Jing Yuan" w:date="2017-05-16T23:34:00Z">
        <w:r w:rsidR="00946410">
          <w:rPr>
            <w:lang w:eastAsia="zh-CN"/>
          </w:rPr>
          <w:t xml:space="preserve"> professors</w:t>
        </w:r>
      </w:ins>
      <w:r w:rsidRPr="00604F22">
        <w:rPr>
          <w:lang w:eastAsia="zh-CN"/>
        </w:rPr>
        <w:t xml:space="preserve"> should focus on the</w:t>
      </w:r>
      <w:ins w:id="35" w:author="Jing Yuan" w:date="2017-05-16T23:35:00Z">
        <w:r w:rsidR="003D570B">
          <w:rPr>
            <w:lang w:eastAsia="zh-CN"/>
          </w:rPr>
          <w:t xml:space="preserve"> campus,</w:t>
        </w:r>
      </w:ins>
      <w:r w:rsidRPr="00604F22">
        <w:rPr>
          <w:lang w:eastAsia="zh-CN"/>
        </w:rPr>
        <w:t xml:space="preserve"> </w:t>
      </w:r>
      <w:del w:id="36" w:author="Jing Yuan" w:date="2017-05-16T23:35:00Z">
        <w:r w:rsidRPr="00604F22" w:rsidDel="003D570B">
          <w:rPr>
            <w:lang w:eastAsia="zh-CN"/>
          </w:rPr>
          <w:delText>major</w:delText>
        </w:r>
      </w:del>
      <w:ins w:id="37" w:author="Jing Yuan" w:date="2017-05-16T23:35:00Z">
        <w:r w:rsidR="003D570B">
          <w:rPr>
            <w:lang w:eastAsia="zh-CN"/>
          </w:rPr>
          <w:t>teaching and doing research</w:t>
        </w:r>
      </w:ins>
      <w:r w:rsidRPr="00604F22">
        <w:rPr>
          <w:lang w:eastAsia="zh-CN"/>
        </w:rPr>
        <w:t xml:space="preserve">. Meanwhile, the ‘practical training’ believers insist that </w:t>
      </w:r>
      <w:ins w:id="38" w:author="Jing Yuan" w:date="2017-05-16T23:36:00Z">
        <w:r w:rsidR="00146B79">
          <w:rPr>
            <w:lang w:eastAsia="zh-CN"/>
          </w:rPr>
          <w:t xml:space="preserve">off-campus practice such as </w:t>
        </w:r>
      </w:ins>
      <w:ins w:id="39" w:author="Jing Yuan" w:date="2017-05-16T23:37:00Z">
        <w:r w:rsidR="004F2E12">
          <w:rPr>
            <w:lang w:eastAsia="zh-CN"/>
          </w:rPr>
          <w:t xml:space="preserve">technical </w:t>
        </w:r>
      </w:ins>
      <w:ins w:id="40" w:author="Jing Yuan" w:date="2017-05-16T23:42:00Z">
        <w:r w:rsidR="00F565EA">
          <w:rPr>
            <w:lang w:eastAsia="zh-CN"/>
          </w:rPr>
          <w:t>advisor</w:t>
        </w:r>
      </w:ins>
      <w:ins w:id="41" w:author="Jing Yuan" w:date="2017-05-16T23:41:00Z">
        <w:r w:rsidR="00F565EA">
          <w:rPr>
            <w:rFonts w:hint="eastAsia"/>
            <w:lang w:eastAsia="zh-CN"/>
          </w:rPr>
          <w:t xml:space="preserve"> in ind</w:t>
        </w:r>
        <w:r w:rsidR="00F565EA">
          <w:rPr>
            <w:lang w:eastAsia="zh-CN"/>
          </w:rPr>
          <w:t xml:space="preserve">ustry could </w:t>
        </w:r>
      </w:ins>
      <w:ins w:id="42" w:author="Jing Yuan" w:date="2017-05-16T23:43:00Z">
        <w:r w:rsidR="004D7B7B">
          <w:rPr>
            <w:lang w:eastAsia="zh-CN"/>
          </w:rPr>
          <w:t>put</w:t>
        </w:r>
      </w:ins>
      <w:ins w:id="43" w:author="Jing Yuan" w:date="2017-05-16T23:42:00Z">
        <w:r w:rsidR="004D7B7B">
          <w:rPr>
            <w:lang w:eastAsia="zh-CN"/>
          </w:rPr>
          <w:t xml:space="preserve"> the engineer</w:t>
        </w:r>
      </w:ins>
      <w:ins w:id="44" w:author="Jing Yuan" w:date="2017-05-16T23:46:00Z">
        <w:r w:rsidR="00EA09F3">
          <w:rPr>
            <w:lang w:eastAsia="zh-CN"/>
          </w:rPr>
          <w:t>s</w:t>
        </w:r>
      </w:ins>
      <w:ins w:id="45" w:author="Jing Yuan" w:date="2017-05-16T23:42:00Z">
        <w:r w:rsidR="004D7B7B">
          <w:rPr>
            <w:lang w:eastAsia="zh-CN"/>
          </w:rPr>
          <w:t xml:space="preserve"> at the</w:t>
        </w:r>
      </w:ins>
      <w:ins w:id="46" w:author="Jing Yuan" w:date="2017-05-16T23:43:00Z">
        <w:r w:rsidR="004D7B7B">
          <w:rPr>
            <w:lang w:eastAsia="zh-CN"/>
          </w:rPr>
          <w:t xml:space="preserve"> forefront of technology renovation and </w:t>
        </w:r>
      </w:ins>
      <w:ins w:id="47" w:author="Jing Yuan" w:date="2017-05-16T23:45:00Z">
        <w:r w:rsidR="00EA09F3">
          <w:rPr>
            <w:rFonts w:hint="eastAsia"/>
            <w:lang w:eastAsia="zh-CN"/>
          </w:rPr>
          <w:t>ignite</w:t>
        </w:r>
      </w:ins>
      <w:ins w:id="48" w:author="Jing Yuan" w:date="2017-05-16T23:46:00Z">
        <w:r w:rsidR="00EA09F3">
          <w:rPr>
            <w:lang w:eastAsia="zh-CN"/>
          </w:rPr>
          <w:t xml:space="preserve"> new research idea</w:t>
        </w:r>
      </w:ins>
      <w:ins w:id="49" w:author="Jing Yuan" w:date="2017-05-16T23:45:00Z">
        <w:r w:rsidR="00EA09F3">
          <w:rPr>
            <w:rFonts w:hint="eastAsia"/>
            <w:lang w:eastAsia="zh-CN"/>
          </w:rPr>
          <w:t xml:space="preserve"> </w:t>
        </w:r>
      </w:ins>
      <w:del w:id="50" w:author="Jing Yuan" w:date="2017-05-16T23:44:00Z">
        <w:r w:rsidRPr="00604F22" w:rsidDel="00A16EEA">
          <w:rPr>
            <w:lang w:eastAsia="zh-CN"/>
          </w:rPr>
          <w:delText>the more working experience a teacher has, the better academic level they could reach</w:delText>
        </w:r>
      </w:del>
      <w:r w:rsidRPr="00604F22">
        <w:rPr>
          <w:lang w:eastAsia="zh-CN"/>
        </w:rPr>
        <w:t xml:space="preserve">. </w:t>
      </w:r>
      <w:r w:rsidR="00226D12" w:rsidRPr="00226D12">
        <w:rPr>
          <w:lang w:eastAsia="zh-CN"/>
        </w:rPr>
        <w:t xml:space="preserve">Both sides justify themselves with sound reason. </w:t>
      </w:r>
      <w:r w:rsidRPr="00604F22">
        <w:rPr>
          <w:lang w:eastAsia="zh-CN"/>
        </w:rPr>
        <w:t xml:space="preserve">From my perspective, </w:t>
      </w:r>
      <w:ins w:id="51" w:author="Jing Yuan" w:date="2017-05-16T23:50:00Z">
        <w:r w:rsidR="00F745A4">
          <w:rPr>
            <w:lang w:eastAsia="zh-CN"/>
          </w:rPr>
          <w:t xml:space="preserve">I would suggest </w:t>
        </w:r>
      </w:ins>
      <w:del w:id="52" w:author="Jing Yuan" w:date="2017-05-16T23:50:00Z">
        <w:r w:rsidRPr="00604F22" w:rsidDel="00F745A4">
          <w:rPr>
            <w:lang w:eastAsia="zh-CN"/>
          </w:rPr>
          <w:delText xml:space="preserve">in most cases, </w:delText>
        </w:r>
      </w:del>
      <w:r w:rsidRPr="00604F22">
        <w:rPr>
          <w:lang w:eastAsia="zh-CN"/>
        </w:rPr>
        <w:t xml:space="preserve">colleges and universities should </w:t>
      </w:r>
      <w:del w:id="53" w:author="Jing Yuan" w:date="2017-05-16T23:46:00Z">
        <w:r w:rsidRPr="00604F22" w:rsidDel="00EA09F3">
          <w:rPr>
            <w:lang w:eastAsia="zh-CN"/>
          </w:rPr>
          <w:delText>not recommend</w:delText>
        </w:r>
      </w:del>
      <w:del w:id="54" w:author="Jing Yuan" w:date="2017-05-16T23:49:00Z">
        <w:r w:rsidRPr="00604F22" w:rsidDel="00950C0F">
          <w:rPr>
            <w:lang w:eastAsia="zh-CN"/>
          </w:rPr>
          <w:delText xml:space="preserve"> </w:delText>
        </w:r>
      </w:del>
      <w:ins w:id="55" w:author="Jing Yuan" w:date="2017-05-16T23:49:00Z">
        <w:r w:rsidR="00950C0F">
          <w:rPr>
            <w:lang w:eastAsia="zh-CN"/>
          </w:rPr>
          <w:t xml:space="preserve">avoid </w:t>
        </w:r>
        <w:r w:rsidR="00950C0F" w:rsidRPr="00604F22">
          <w:rPr>
            <w:lang w:eastAsia="zh-CN"/>
          </w:rPr>
          <w:t>forcing</w:t>
        </w:r>
      </w:ins>
      <w:ins w:id="56" w:author="Jing Yuan" w:date="2017-05-16T23:48:00Z">
        <w:r w:rsidR="00195310">
          <w:rPr>
            <w:lang w:eastAsia="zh-CN"/>
          </w:rPr>
          <w:t xml:space="preserve"> </w:t>
        </w:r>
      </w:ins>
      <w:ins w:id="57" w:author="Jing Yuan" w:date="2017-05-16T23:49:00Z">
        <w:r w:rsidR="00950C0F">
          <w:rPr>
            <w:lang w:eastAsia="zh-CN"/>
          </w:rPr>
          <w:t xml:space="preserve">all </w:t>
        </w:r>
      </w:ins>
      <w:del w:id="58" w:author="Jing Yuan" w:date="2017-05-16T23:48:00Z">
        <w:r w:rsidRPr="00604F22" w:rsidDel="00195310">
          <w:rPr>
            <w:lang w:eastAsia="zh-CN"/>
          </w:rPr>
          <w:delText xml:space="preserve">their </w:delText>
        </w:r>
      </w:del>
      <w:ins w:id="59" w:author="Jing Yuan" w:date="2017-05-16T23:48:00Z">
        <w:r w:rsidR="00195310">
          <w:rPr>
            <w:lang w:eastAsia="zh-CN"/>
          </w:rPr>
          <w:t>researchers</w:t>
        </w:r>
      </w:ins>
      <w:del w:id="60" w:author="Jing Yuan" w:date="2017-05-16T23:48:00Z">
        <w:r w:rsidRPr="00604F22" w:rsidDel="00195310">
          <w:rPr>
            <w:lang w:eastAsia="zh-CN"/>
          </w:rPr>
          <w:delText>faculty</w:delText>
        </w:r>
      </w:del>
      <w:r w:rsidRPr="00604F22">
        <w:rPr>
          <w:lang w:eastAsia="zh-CN"/>
        </w:rPr>
        <w:t xml:space="preserve"> to work outside </w:t>
      </w:r>
      <w:del w:id="61" w:author="Jing Yuan" w:date="2017-05-16T23:51:00Z">
        <w:r w:rsidRPr="00604F22" w:rsidDel="00F17FD3">
          <w:rPr>
            <w:lang w:eastAsia="zh-CN"/>
          </w:rPr>
          <w:delText xml:space="preserve">their </w:delText>
        </w:r>
      </w:del>
      <w:r w:rsidRPr="00604F22">
        <w:rPr>
          <w:lang w:eastAsia="zh-CN"/>
        </w:rPr>
        <w:t>academic</w:t>
      </w:r>
      <w:del w:id="62" w:author="Jing Yuan" w:date="2017-05-16T23:51:00Z">
        <w:r w:rsidRPr="00604F22" w:rsidDel="00F17FD3">
          <w:rPr>
            <w:lang w:eastAsia="zh-CN"/>
          </w:rPr>
          <w:delText xml:space="preserve"> </w:delText>
        </w:r>
      </w:del>
      <w:ins w:id="63" w:author="Jing Yuan" w:date="2017-05-16T23:51:00Z">
        <w:r w:rsidR="00F17FD3">
          <w:rPr>
            <w:lang w:eastAsia="zh-CN"/>
          </w:rPr>
          <w:t xml:space="preserve"> even the work is relevant </w:t>
        </w:r>
        <w:r w:rsidR="00540310">
          <w:rPr>
            <w:lang w:eastAsia="zh-CN"/>
          </w:rPr>
          <w:t>to the subject they teach</w:t>
        </w:r>
        <w:r w:rsidR="00F17FD3">
          <w:rPr>
            <w:lang w:eastAsia="zh-CN"/>
          </w:rPr>
          <w:t xml:space="preserve"> </w:t>
        </w:r>
      </w:ins>
      <w:del w:id="64" w:author="Jing Yuan" w:date="2017-05-16T23:51:00Z">
        <w:r w:rsidRPr="00604F22" w:rsidDel="00F17FD3">
          <w:rPr>
            <w:lang w:eastAsia="zh-CN"/>
          </w:rPr>
          <w:delText>world</w:delText>
        </w:r>
      </w:del>
      <w:r w:rsidRPr="00604F22">
        <w:rPr>
          <w:lang w:eastAsia="zh-CN"/>
        </w:rPr>
        <w:t>.</w:t>
      </w:r>
    </w:p>
    <w:p w14:paraId="2392C7AE" w14:textId="77777777" w:rsidR="005A71DA" w:rsidRPr="00604F22" w:rsidRDefault="005A71DA" w:rsidP="005A71DA">
      <w:pPr>
        <w:rPr>
          <w:lang w:eastAsia="zh-CN"/>
        </w:rPr>
      </w:pPr>
    </w:p>
    <w:p w14:paraId="51031415" w14:textId="77777777" w:rsidR="00604F22" w:rsidRDefault="006014D9" w:rsidP="005A71DA">
      <w:pPr>
        <w:rPr>
          <w:lang w:eastAsia="zh-CN"/>
        </w:rPr>
      </w:pPr>
      <w:r w:rsidRPr="00604F22">
        <w:rPr>
          <w:lang w:eastAsia="zh-CN"/>
        </w:rPr>
        <w:t>The ‘practical training’ may argue that working experience in relevant professions enables college and university faculty to offer practical instruction to students.</w:t>
      </w:r>
      <w:r w:rsidR="00387305" w:rsidRPr="00387305">
        <w:rPr>
          <w:lang w:eastAsia="zh-CN"/>
        </w:rPr>
        <w:t xml:space="preserve"> </w:t>
      </w:r>
      <w:r w:rsidR="00387305" w:rsidRPr="00604F22">
        <w:rPr>
          <w:lang w:eastAsia="zh-CN"/>
        </w:rPr>
        <w:t>By keeping abreast with the changing industrial development, faculty</w:t>
      </w:r>
      <w:r w:rsidR="00387305" w:rsidRPr="00604F22">
        <w:rPr>
          <w:rFonts w:hint="eastAsia"/>
          <w:lang w:eastAsia="zh-CN"/>
        </w:rPr>
        <w:t xml:space="preserve"> </w:t>
      </w:r>
      <w:r w:rsidR="00387305" w:rsidRPr="00604F22">
        <w:rPr>
          <w:lang w:eastAsia="zh-CN"/>
        </w:rPr>
        <w:t xml:space="preserve">who are actively engaged in their fields come to class with fresh insights and </w:t>
      </w:r>
      <w:del w:id="65" w:author="Jing Yuan" w:date="2017-05-16T23:56:00Z">
        <w:r w:rsidR="00387305" w:rsidRPr="00604F22" w:rsidDel="00B91CE3">
          <w:rPr>
            <w:lang w:eastAsia="zh-CN"/>
          </w:rPr>
          <w:delText xml:space="preserve">contagious </w:delText>
        </w:r>
      </w:del>
      <w:r w:rsidR="00387305" w:rsidRPr="00604F22">
        <w:rPr>
          <w:lang w:eastAsia="zh-CN"/>
        </w:rPr>
        <w:t xml:space="preserve">excitement about the issue at hand. </w:t>
      </w:r>
      <w:r w:rsidR="00604F22">
        <w:rPr>
          <w:lang w:eastAsia="zh-CN"/>
        </w:rPr>
        <w:t xml:space="preserve">Here is an example, </w:t>
      </w:r>
      <w:r w:rsidR="00604F22" w:rsidRPr="00604F22">
        <w:rPr>
          <w:lang w:eastAsia="zh-CN"/>
        </w:rPr>
        <w:t>Google</w:t>
      </w:r>
      <w:r w:rsidR="00604F22">
        <w:rPr>
          <w:lang w:eastAsia="zh-CN"/>
        </w:rPr>
        <w:t xml:space="preserve">, </w:t>
      </w:r>
      <w:r w:rsidR="00604F22" w:rsidRPr="00604F22">
        <w:rPr>
          <w:lang w:eastAsia="zh-CN"/>
        </w:rPr>
        <w:t xml:space="preserve">an American multinational technology company specializing in Internet-related services and </w:t>
      </w:r>
      <w:r w:rsidR="00604F22" w:rsidRPr="00604F22">
        <w:rPr>
          <w:lang w:eastAsia="zh-CN"/>
        </w:rPr>
        <w:lastRenderedPageBreak/>
        <w:t>products</w:t>
      </w:r>
      <w:r w:rsidR="00604F22">
        <w:rPr>
          <w:lang w:eastAsia="zh-CN"/>
        </w:rPr>
        <w:t xml:space="preserve">, </w:t>
      </w:r>
      <w:r w:rsidR="00DB3A29">
        <w:rPr>
          <w:lang w:eastAsia="zh-CN"/>
        </w:rPr>
        <w:t xml:space="preserve">owns </w:t>
      </w:r>
      <w:r w:rsidR="00604F22" w:rsidRPr="00604F22">
        <w:rPr>
          <w:lang w:eastAsia="zh-CN"/>
        </w:rPr>
        <w:t>nine data centers across the U.S.</w:t>
      </w:r>
      <w:r w:rsidR="00604F22">
        <w:rPr>
          <w:lang w:eastAsia="zh-CN"/>
        </w:rPr>
        <w:t xml:space="preserve"> and </w:t>
      </w:r>
      <w:r w:rsidR="00604F22" w:rsidRPr="00604F22">
        <w:rPr>
          <w:lang w:eastAsia="zh-CN"/>
        </w:rPr>
        <w:t>dominate</w:t>
      </w:r>
      <w:r w:rsidR="00DB3A29">
        <w:rPr>
          <w:lang w:eastAsia="zh-CN"/>
        </w:rPr>
        <w:t xml:space="preserve">s many fields such as </w:t>
      </w:r>
      <w:r w:rsidR="00DB3A29" w:rsidRPr="00DB3A29">
        <w:rPr>
          <w:lang w:eastAsia="zh-CN"/>
        </w:rPr>
        <w:t xml:space="preserve">online </w:t>
      </w:r>
      <w:commentRangeStart w:id="66"/>
      <w:r w:rsidR="00DB3A29" w:rsidRPr="00DB3A29">
        <w:rPr>
          <w:lang w:eastAsia="zh-CN"/>
        </w:rPr>
        <w:t>advertising technolo</w:t>
      </w:r>
      <w:r w:rsidR="00DB3A29">
        <w:rPr>
          <w:lang w:eastAsia="zh-CN"/>
        </w:rPr>
        <w:t>gies, search</w:t>
      </w:r>
      <w:ins w:id="67" w:author="Jing Yuan" w:date="2017-05-16T23:56:00Z">
        <w:del w:id="68" w:author="moirai.zhang@gmail.com" w:date="2017-05-17T16:37:00Z">
          <w:r w:rsidR="00B91CE3" w:rsidDel="00403523">
            <w:rPr>
              <w:rFonts w:hint="eastAsia"/>
              <w:lang w:eastAsia="zh-CN"/>
            </w:rPr>
            <w:delText>ing</w:delText>
          </w:r>
        </w:del>
      </w:ins>
      <w:r w:rsidR="00DB3A29">
        <w:rPr>
          <w:lang w:eastAsia="zh-CN"/>
        </w:rPr>
        <w:t xml:space="preserve"> and</w:t>
      </w:r>
      <w:r w:rsidR="00DB3A29" w:rsidRPr="00DB3A29">
        <w:rPr>
          <w:lang w:eastAsia="zh-CN"/>
        </w:rPr>
        <w:t xml:space="preserve"> cloud computing</w:t>
      </w:r>
      <w:commentRangeEnd w:id="66"/>
      <w:r w:rsidR="00B91CE3">
        <w:rPr>
          <w:rStyle w:val="CommentReference"/>
        </w:rPr>
        <w:commentReference w:id="66"/>
      </w:r>
      <w:r w:rsidR="00DB3A29">
        <w:rPr>
          <w:lang w:eastAsia="zh-CN"/>
        </w:rPr>
        <w:t xml:space="preserve">. </w:t>
      </w:r>
      <w:commentRangeStart w:id="69"/>
      <w:r w:rsidR="00DB3A29">
        <w:rPr>
          <w:lang w:eastAsia="zh-CN"/>
        </w:rPr>
        <w:t xml:space="preserve">Since </w:t>
      </w:r>
      <w:proofErr w:type="spellStart"/>
      <w:r w:rsidR="00DB3A29" w:rsidRPr="00DB3A29">
        <w:rPr>
          <w:lang w:eastAsia="zh-CN"/>
        </w:rPr>
        <w:t>AlphaGo</w:t>
      </w:r>
      <w:proofErr w:type="spellEnd"/>
      <w:r w:rsidR="000D7337">
        <w:rPr>
          <w:lang w:eastAsia="zh-CN"/>
        </w:rPr>
        <w:t xml:space="preserve"> </w:t>
      </w:r>
      <w:r w:rsidR="00DB3A29" w:rsidRPr="00DB3A29">
        <w:rPr>
          <w:lang w:eastAsia="zh-CN"/>
        </w:rPr>
        <w:t>beat</w:t>
      </w:r>
      <w:r w:rsidR="000D7337">
        <w:rPr>
          <w:lang w:eastAsia="zh-CN"/>
        </w:rPr>
        <w:t>s</w:t>
      </w:r>
      <w:r w:rsidR="00DB3A29" w:rsidRPr="00DB3A29">
        <w:rPr>
          <w:lang w:eastAsia="zh-CN"/>
        </w:rPr>
        <w:t xml:space="preserve"> Lee </w:t>
      </w:r>
      <w:proofErr w:type="spellStart"/>
      <w:r w:rsidR="00DB3A29" w:rsidRPr="00DB3A29">
        <w:rPr>
          <w:lang w:eastAsia="zh-CN"/>
        </w:rPr>
        <w:t>Sedol</w:t>
      </w:r>
      <w:proofErr w:type="spellEnd"/>
      <w:r w:rsidR="00DB3A29" w:rsidRPr="00DB3A29">
        <w:rPr>
          <w:lang w:eastAsia="zh-CN"/>
        </w:rPr>
        <w:t xml:space="preserve"> in a five-game match</w:t>
      </w:r>
      <w:r w:rsidR="00DB3A29">
        <w:rPr>
          <w:lang w:eastAsia="zh-CN"/>
        </w:rPr>
        <w:t>, Google demonstrates that in some specific area industry might be doing better than academic world</w:t>
      </w:r>
      <w:commentRangeEnd w:id="69"/>
      <w:r w:rsidR="00477F54">
        <w:rPr>
          <w:rStyle w:val="CommentReference"/>
        </w:rPr>
        <w:commentReference w:id="69"/>
      </w:r>
      <w:r w:rsidR="00DB3A29">
        <w:rPr>
          <w:lang w:eastAsia="zh-CN"/>
        </w:rPr>
        <w:t xml:space="preserve">. More and more </w:t>
      </w:r>
      <w:r w:rsidR="00DB3A29" w:rsidRPr="00DB3A29">
        <w:rPr>
          <w:lang w:eastAsia="zh-CN"/>
        </w:rPr>
        <w:t>computer scientist</w:t>
      </w:r>
      <w:r w:rsidR="00DB3A29">
        <w:rPr>
          <w:lang w:eastAsia="zh-CN"/>
        </w:rPr>
        <w:t xml:space="preserve">, like </w:t>
      </w:r>
      <w:proofErr w:type="spellStart"/>
      <w:r w:rsidR="00DB3A29" w:rsidRPr="00DB3A29">
        <w:rPr>
          <w:lang w:eastAsia="zh-CN"/>
        </w:rPr>
        <w:t>Yoshua</w:t>
      </w:r>
      <w:proofErr w:type="spellEnd"/>
      <w:r w:rsidR="00DB3A29" w:rsidRPr="00DB3A29">
        <w:rPr>
          <w:lang w:eastAsia="zh-CN"/>
        </w:rPr>
        <w:t xml:space="preserve"> </w:t>
      </w:r>
      <w:proofErr w:type="spellStart"/>
      <w:r w:rsidR="00DB3A29" w:rsidRPr="00DB3A29">
        <w:rPr>
          <w:lang w:eastAsia="zh-CN"/>
        </w:rPr>
        <w:t>Bengio</w:t>
      </w:r>
      <w:proofErr w:type="spellEnd"/>
      <w:r w:rsidR="00DB3A29">
        <w:rPr>
          <w:lang w:eastAsia="zh-CN"/>
        </w:rPr>
        <w:t xml:space="preserve">, </w:t>
      </w:r>
      <w:r w:rsidR="00DB3A29" w:rsidRPr="00DB3A29">
        <w:rPr>
          <w:lang w:eastAsia="zh-CN"/>
        </w:rPr>
        <w:t>most noted for his work on artificial neural networks and deep learning</w:t>
      </w:r>
      <w:r w:rsidR="00D6011E">
        <w:rPr>
          <w:lang w:eastAsia="zh-CN"/>
        </w:rPr>
        <w:t xml:space="preserve">, are </w:t>
      </w:r>
      <w:r w:rsidR="00D6011E" w:rsidRPr="00D6011E">
        <w:rPr>
          <w:lang w:eastAsia="zh-CN"/>
        </w:rPr>
        <w:t>associated with</w:t>
      </w:r>
      <w:r w:rsidR="00D6011E">
        <w:rPr>
          <w:lang w:eastAsia="zh-CN"/>
        </w:rPr>
        <w:t xml:space="preserve"> Google </w:t>
      </w:r>
      <w:r w:rsidR="00D6011E" w:rsidRPr="00D6011E">
        <w:rPr>
          <w:lang w:eastAsia="zh-CN"/>
        </w:rPr>
        <w:t>AI research group</w:t>
      </w:r>
      <w:r w:rsidR="00D6011E">
        <w:rPr>
          <w:lang w:eastAsia="zh-CN"/>
        </w:rPr>
        <w:t xml:space="preserve"> to follow the the </w:t>
      </w:r>
      <w:del w:id="70" w:author="Jing Yuan" w:date="2017-05-16T23:58:00Z">
        <w:r w:rsidR="00D6011E" w:rsidRPr="00B17AAE" w:rsidDel="00134F2C">
          <w:rPr>
            <w:rFonts w:hint="eastAsia"/>
            <w:lang w:eastAsia="zh-CN"/>
          </w:rPr>
          <w:delText xml:space="preserve">development </w:delText>
        </w:r>
      </w:del>
      <w:r w:rsidR="00D6011E" w:rsidRPr="00B17AAE">
        <w:rPr>
          <w:rFonts w:hint="eastAsia"/>
          <w:lang w:eastAsia="zh-CN"/>
        </w:rPr>
        <w:t>trend</w:t>
      </w:r>
      <w:r w:rsidR="00D6011E" w:rsidRPr="00B17AAE">
        <w:rPr>
          <w:lang w:eastAsia="zh-CN"/>
        </w:rPr>
        <w:t>. In sum, experience in the field can help a professor find appropriate subjects for research and publication.</w:t>
      </w:r>
    </w:p>
    <w:p w14:paraId="7E265A78" w14:textId="77777777" w:rsidR="005A71DA" w:rsidRPr="00B17AAE" w:rsidRDefault="005A71DA" w:rsidP="005A71DA">
      <w:pPr>
        <w:rPr>
          <w:lang w:eastAsia="zh-CN"/>
        </w:rPr>
      </w:pPr>
    </w:p>
    <w:p w14:paraId="20699C91" w14:textId="77777777" w:rsidR="00B17AAE" w:rsidRDefault="00D6011E" w:rsidP="00B17AAE">
      <w:pPr>
        <w:rPr>
          <w:lang w:eastAsia="zh-CN"/>
        </w:rPr>
      </w:pPr>
      <w:r>
        <w:rPr>
          <w:lang w:eastAsia="zh-CN"/>
        </w:rPr>
        <w:t xml:space="preserve">Nevertheless, </w:t>
      </w:r>
      <w:r w:rsidR="00B17AAE">
        <w:rPr>
          <w:lang w:eastAsia="zh-CN"/>
        </w:rPr>
        <w:t xml:space="preserve">academic </w:t>
      </w:r>
      <w:r w:rsidR="00B17AAE">
        <w:rPr>
          <w:rFonts w:hint="eastAsia"/>
          <w:lang w:eastAsia="zh-CN"/>
        </w:rPr>
        <w:t>world</w:t>
      </w:r>
      <w:r w:rsidR="00B17AAE">
        <w:rPr>
          <w:lang w:eastAsia="zh-CN"/>
        </w:rPr>
        <w:t xml:space="preserve"> is not the ultimate and sole goal of </w:t>
      </w:r>
      <w:r w:rsidR="00B17AAE">
        <w:rPr>
          <w:rFonts w:hint="eastAsia"/>
          <w:lang w:eastAsia="zh-CN"/>
        </w:rPr>
        <w:t xml:space="preserve">a </w:t>
      </w:r>
      <w:r w:rsidR="00B17AAE">
        <w:rPr>
          <w:lang w:eastAsia="zh-CN"/>
        </w:rPr>
        <w:t xml:space="preserve">professor, and they should help students who decide to go to colleges and universities to develop themselves. Working outside might </w:t>
      </w:r>
      <w:r w:rsidR="00B17AAE" w:rsidRPr="00DC622A">
        <w:rPr>
          <w:lang w:eastAsia="zh-CN"/>
        </w:rPr>
        <w:t xml:space="preserve">requires </w:t>
      </w:r>
      <w:r w:rsidR="00B17AAE">
        <w:rPr>
          <w:lang w:eastAsia="zh-CN"/>
        </w:rPr>
        <w:t xml:space="preserve">great amount of time, which </w:t>
      </w:r>
      <w:commentRangeStart w:id="71"/>
      <w:del w:id="72" w:author="Jing Yuan" w:date="2017-05-17T00:01:00Z">
        <w:r w:rsidR="00B17AAE" w:rsidDel="00614567">
          <w:rPr>
            <w:lang w:eastAsia="zh-CN"/>
          </w:rPr>
          <w:delText>will</w:delText>
        </w:r>
      </w:del>
      <w:ins w:id="73" w:author="Jing Yuan" w:date="2017-05-17T00:01:00Z">
        <w:r w:rsidR="00614567">
          <w:rPr>
            <w:rFonts w:hint="eastAsia"/>
            <w:lang w:eastAsia="zh-CN"/>
          </w:rPr>
          <w:t>could</w:t>
        </w:r>
        <w:commentRangeEnd w:id="71"/>
        <w:r w:rsidR="00614567">
          <w:rPr>
            <w:rStyle w:val="CommentReference"/>
          </w:rPr>
          <w:commentReference w:id="71"/>
        </w:r>
      </w:ins>
      <w:r w:rsidR="00B17AAE">
        <w:rPr>
          <w:lang w:eastAsia="zh-CN"/>
        </w:rPr>
        <w:t xml:space="preserve"> </w:t>
      </w:r>
      <w:ins w:id="74" w:author="Jing Yuan" w:date="2017-05-16T23:59:00Z">
        <w:r w:rsidR="00EE707E">
          <w:rPr>
            <w:lang w:eastAsia="zh-CN"/>
          </w:rPr>
          <w:t xml:space="preserve">significantly </w:t>
        </w:r>
        <w:r w:rsidR="00EE707E">
          <w:rPr>
            <w:rFonts w:hint="eastAsia"/>
            <w:lang w:eastAsia="zh-CN"/>
          </w:rPr>
          <w:t>squ</w:t>
        </w:r>
        <w:r w:rsidR="00EE707E">
          <w:rPr>
            <w:lang w:eastAsia="zh-CN"/>
          </w:rPr>
          <w:t xml:space="preserve">eeze </w:t>
        </w:r>
      </w:ins>
      <w:proofErr w:type="spellStart"/>
      <w:ins w:id="75" w:author="Jing Yuan" w:date="2017-05-17T00:00:00Z">
        <w:r w:rsidR="00EE707E">
          <w:rPr>
            <w:lang w:eastAsia="zh-CN"/>
          </w:rPr>
          <w:t>professors’s</w:t>
        </w:r>
        <w:proofErr w:type="spellEnd"/>
        <w:r w:rsidR="00EE707E">
          <w:rPr>
            <w:lang w:eastAsia="zh-CN"/>
          </w:rPr>
          <w:t xml:space="preserve"> time in </w:t>
        </w:r>
        <w:proofErr w:type="spellStart"/>
        <w:r w:rsidR="00EE707E">
          <w:rPr>
            <w:lang w:eastAsia="zh-CN"/>
          </w:rPr>
          <w:t>teaching</w:t>
        </w:r>
      </w:ins>
      <w:r w:rsidR="00B17AAE">
        <w:rPr>
          <w:lang w:eastAsia="zh-CN"/>
        </w:rPr>
        <w:t>result</w:t>
      </w:r>
      <w:proofErr w:type="spellEnd"/>
      <w:r w:rsidR="00B17AAE">
        <w:rPr>
          <w:lang w:eastAsia="zh-CN"/>
        </w:rPr>
        <w:t xml:space="preserve"> in the ignorance of t</w:t>
      </w:r>
      <w:r w:rsidR="00B17AAE" w:rsidRPr="00B17AAE">
        <w:rPr>
          <w:lang w:eastAsia="zh-CN"/>
        </w:rPr>
        <w:t>eaching tasks</w:t>
      </w:r>
      <w:r w:rsidR="00B17AAE">
        <w:rPr>
          <w:lang w:eastAsia="zh-CN"/>
        </w:rPr>
        <w:t xml:space="preserve"> and </w:t>
      </w:r>
      <w:commentRangeStart w:id="76"/>
      <w:r w:rsidR="00B17AAE">
        <w:rPr>
          <w:lang w:eastAsia="zh-CN"/>
        </w:rPr>
        <w:t>decline the teaching quality</w:t>
      </w:r>
      <w:commentRangeEnd w:id="76"/>
      <w:r w:rsidR="00F164B1">
        <w:rPr>
          <w:rStyle w:val="CommentReference"/>
        </w:rPr>
        <w:commentReference w:id="76"/>
      </w:r>
      <w:r w:rsidR="00B17AAE">
        <w:rPr>
          <w:lang w:eastAsia="zh-CN"/>
        </w:rPr>
        <w:t>. A great case in hand is that</w:t>
      </w:r>
      <w:r w:rsidR="005A71DA">
        <w:rPr>
          <w:lang w:eastAsia="zh-CN"/>
        </w:rPr>
        <w:t xml:space="preserve"> computer science, now is a smoking hot field, needs contribution from lots of talents. </w:t>
      </w:r>
      <w:commentRangeStart w:id="77"/>
      <w:r w:rsidR="005A71DA" w:rsidRPr="005A71DA">
        <w:rPr>
          <w:lang w:eastAsia="zh-CN"/>
        </w:rPr>
        <w:t xml:space="preserve">Job market demand for computer science major is high and a software engineering earns an average salary of $76,205 per year, according to </w:t>
      </w:r>
      <w:proofErr w:type="spellStart"/>
      <w:r w:rsidR="005A71DA" w:rsidRPr="005A71DA">
        <w:rPr>
          <w:lang w:eastAsia="zh-CN"/>
        </w:rPr>
        <w:t>PayScale</w:t>
      </w:r>
      <w:proofErr w:type="spellEnd"/>
      <w:r w:rsidR="005A71DA" w:rsidRPr="005A71DA">
        <w:rPr>
          <w:lang w:eastAsia="zh-CN"/>
        </w:rPr>
        <w:t xml:space="preserve"> website, the world’s largest database</w:t>
      </w:r>
      <w:r w:rsidR="005A71DA">
        <w:rPr>
          <w:lang w:eastAsia="zh-CN"/>
        </w:rPr>
        <w:t xml:space="preserve"> of individual salary profiles. </w:t>
      </w:r>
      <w:r w:rsidR="00B17AAE">
        <w:rPr>
          <w:lang w:eastAsia="zh-CN"/>
        </w:rPr>
        <w:t xml:space="preserve"> </w:t>
      </w:r>
      <w:r w:rsidR="005A71DA">
        <w:rPr>
          <w:lang w:eastAsia="zh-CN"/>
        </w:rPr>
        <w:t xml:space="preserve">Some teachers work outside and </w:t>
      </w:r>
      <w:r w:rsidR="005A71DA" w:rsidRPr="005A71DA">
        <w:rPr>
          <w:lang w:eastAsia="zh-CN"/>
        </w:rPr>
        <w:t>cope with the training program</w:t>
      </w:r>
      <w:r w:rsidR="005A71DA">
        <w:rPr>
          <w:lang w:eastAsia="zh-CN"/>
        </w:rPr>
        <w:t>. In short</w:t>
      </w:r>
      <w:commentRangeEnd w:id="77"/>
      <w:r w:rsidR="00DF7D19">
        <w:rPr>
          <w:rStyle w:val="CommentReference"/>
        </w:rPr>
        <w:commentReference w:id="77"/>
      </w:r>
      <w:r w:rsidR="005A71DA">
        <w:rPr>
          <w:lang w:eastAsia="zh-CN"/>
        </w:rPr>
        <w:t xml:space="preserve">, by </w:t>
      </w:r>
      <w:r w:rsidR="005A71DA" w:rsidRPr="005A71DA">
        <w:rPr>
          <w:lang w:eastAsia="zh-CN"/>
        </w:rPr>
        <w:t xml:space="preserve">suggesting </w:t>
      </w:r>
      <w:r w:rsidR="005A71DA">
        <w:rPr>
          <w:lang w:eastAsia="zh-CN"/>
        </w:rPr>
        <w:t>faculty</w:t>
      </w:r>
      <w:r w:rsidR="005A71DA" w:rsidRPr="005A71DA">
        <w:rPr>
          <w:lang w:eastAsia="zh-CN"/>
        </w:rPr>
        <w:t xml:space="preserve"> scatter their </w:t>
      </w:r>
      <w:r w:rsidR="005A71DA">
        <w:rPr>
          <w:lang w:eastAsia="zh-CN"/>
        </w:rPr>
        <w:t xml:space="preserve">attention </w:t>
      </w:r>
      <w:del w:id="78" w:author="Jing Yuan" w:date="2017-05-17T00:04:00Z">
        <w:r w:rsidR="005A71DA" w:rsidDel="00FD0B77">
          <w:rPr>
            <w:lang w:eastAsia="zh-CN"/>
          </w:rPr>
          <w:delText xml:space="preserve">is not helpful </w:delText>
        </w:r>
      </w:del>
      <w:ins w:id="79" w:author="Jing Yuan" w:date="2017-05-17T00:04:00Z">
        <w:r w:rsidR="00FD0B77">
          <w:rPr>
            <w:rFonts w:hint="eastAsia"/>
            <w:lang w:eastAsia="zh-CN"/>
          </w:rPr>
          <w:t>may not be</w:t>
        </w:r>
        <w:r w:rsidR="00FD0B77">
          <w:rPr>
            <w:lang w:eastAsia="zh-CN"/>
          </w:rPr>
          <w:t xml:space="preserve"> a good news to students taking their class. </w:t>
        </w:r>
      </w:ins>
      <w:commentRangeStart w:id="80"/>
      <w:del w:id="81" w:author="moirai.zhang@gmail.com" w:date="2017-05-17T16:38:00Z">
        <w:r w:rsidR="005A71DA" w:rsidDel="00403523">
          <w:rPr>
            <w:lang w:eastAsia="zh-CN"/>
          </w:rPr>
          <w:delText xml:space="preserve">to </w:delText>
        </w:r>
        <w:r w:rsidR="000D7337" w:rsidRPr="000D7337" w:rsidDel="00403523">
          <w:rPr>
            <w:lang w:eastAsia="zh-CN"/>
          </w:rPr>
          <w:delText>cultivate</w:delText>
        </w:r>
        <w:r w:rsidR="000D7337" w:rsidDel="00403523">
          <w:rPr>
            <w:lang w:eastAsia="zh-CN"/>
          </w:rPr>
          <w:delText xml:space="preserve"> students</w:delText>
        </w:r>
        <w:r w:rsidR="005A71DA" w:rsidRPr="005A71DA" w:rsidDel="00403523">
          <w:rPr>
            <w:lang w:eastAsia="zh-CN"/>
          </w:rPr>
          <w:delText>.</w:delText>
        </w:r>
        <w:commentRangeEnd w:id="80"/>
        <w:r w:rsidR="007109F2" w:rsidDel="00403523">
          <w:rPr>
            <w:rStyle w:val="CommentReference"/>
          </w:rPr>
          <w:commentReference w:id="80"/>
        </w:r>
      </w:del>
    </w:p>
    <w:p w14:paraId="0EA81A9B" w14:textId="77777777" w:rsidR="000D7337" w:rsidRDefault="000D7337" w:rsidP="00B17AAE">
      <w:pPr>
        <w:rPr>
          <w:lang w:eastAsia="zh-CN"/>
        </w:rPr>
      </w:pPr>
    </w:p>
    <w:p w14:paraId="62115B10" w14:textId="77777777" w:rsidR="00A92639" w:rsidRDefault="000D7337" w:rsidP="000D7337">
      <w:pPr>
        <w:rPr>
          <w:lang w:eastAsia="zh-CN"/>
        </w:rPr>
      </w:pPr>
      <w:r>
        <w:rPr>
          <w:lang w:eastAsia="zh-CN"/>
        </w:rPr>
        <w:t xml:space="preserve">Furthermore, </w:t>
      </w:r>
      <w:r w:rsidRPr="000D7337">
        <w:rPr>
          <w:lang w:eastAsia="zh-CN"/>
        </w:rPr>
        <w:t>the</w:t>
      </w:r>
      <w:commentRangeStart w:id="82"/>
      <w:r w:rsidRPr="000D7337">
        <w:rPr>
          <w:lang w:eastAsia="zh-CN"/>
        </w:rPr>
        <w:t xml:space="preserve"> </w:t>
      </w:r>
      <w:del w:id="83" w:author="moirai.zhang@gmail.com" w:date="2017-05-17T16:38:00Z">
        <w:r w:rsidRPr="000D7337" w:rsidDel="00403523">
          <w:rPr>
            <w:lang w:eastAsia="zh-CN"/>
          </w:rPr>
          <w:delText xml:space="preserve">teachers </w:delText>
        </w:r>
      </w:del>
      <w:commentRangeEnd w:id="82"/>
      <w:ins w:id="84" w:author="moirai.zhang@gmail.com" w:date="2017-05-17T16:38:00Z">
        <w:r w:rsidR="00403523">
          <w:rPr>
            <w:lang w:eastAsia="zh-CN"/>
          </w:rPr>
          <w:t>lecturer</w:t>
        </w:r>
        <w:r w:rsidR="00403523" w:rsidRPr="000D7337">
          <w:rPr>
            <w:lang w:eastAsia="zh-CN"/>
          </w:rPr>
          <w:t xml:space="preserve"> </w:t>
        </w:r>
      </w:ins>
      <w:r w:rsidR="007109F2">
        <w:rPr>
          <w:rStyle w:val="CommentReference"/>
        </w:rPr>
        <w:commentReference w:id="82"/>
      </w:r>
      <w:r w:rsidRPr="000D7337">
        <w:rPr>
          <w:lang w:eastAsia="zh-CN"/>
        </w:rPr>
        <w:t xml:space="preserve">in </w:t>
      </w:r>
      <w:ins w:id="85" w:author="Jing Yuan" w:date="2017-05-17T00:06:00Z">
        <w:r w:rsidR="00C251A1">
          <w:rPr>
            <w:lang w:eastAsia="zh-CN"/>
          </w:rPr>
          <w:t xml:space="preserve">theoretical </w:t>
        </w:r>
      </w:ins>
      <w:del w:id="86" w:author="Jing Yuan" w:date="2017-05-17T00:06:00Z">
        <w:r w:rsidRPr="000D7337" w:rsidDel="00C251A1">
          <w:rPr>
            <w:lang w:eastAsia="zh-CN"/>
          </w:rPr>
          <w:delText>some fundamental disciplines</w:delText>
        </w:r>
      </w:del>
      <w:ins w:id="87" w:author="Jing Yuan" w:date="2017-05-17T00:06:00Z">
        <w:r w:rsidR="00C251A1">
          <w:rPr>
            <w:rFonts w:hint="eastAsia"/>
            <w:lang w:eastAsia="zh-CN"/>
          </w:rPr>
          <w:t>science</w:t>
        </w:r>
      </w:ins>
      <w:r w:rsidRPr="000D7337">
        <w:rPr>
          <w:lang w:eastAsia="zh-CN"/>
        </w:rPr>
        <w:t xml:space="preserve"> such as mathematics, </w:t>
      </w:r>
      <w:ins w:id="88" w:author="Jing Yuan" w:date="2017-05-17T00:06:00Z">
        <w:r w:rsidR="00C251A1">
          <w:rPr>
            <w:lang w:eastAsia="zh-CN"/>
          </w:rPr>
          <w:t>physics</w:t>
        </w:r>
      </w:ins>
      <w:del w:id="89" w:author="Jing Yuan" w:date="2017-05-17T00:06:00Z">
        <w:r w:rsidRPr="000D7337" w:rsidDel="00C251A1">
          <w:rPr>
            <w:lang w:eastAsia="zh-CN"/>
          </w:rPr>
          <w:delText>literature, history</w:delText>
        </w:r>
      </w:del>
      <w:r w:rsidRPr="000D7337">
        <w:rPr>
          <w:lang w:eastAsia="zh-CN"/>
        </w:rPr>
        <w:t xml:space="preserve">, </w:t>
      </w:r>
      <w:del w:id="90" w:author="Jing Yuan" w:date="2017-05-17T00:06:00Z">
        <w:r w:rsidRPr="000D7337" w:rsidDel="00C251A1">
          <w:rPr>
            <w:lang w:eastAsia="zh-CN"/>
          </w:rPr>
          <w:delText>philosophy</w:delText>
        </w:r>
      </w:del>
      <w:r w:rsidRPr="000D7337">
        <w:rPr>
          <w:lang w:eastAsia="zh-CN"/>
        </w:rPr>
        <w:t>, etc., may find it difficult to combine their teaching with relevant professional fields.</w:t>
      </w:r>
      <w:r>
        <w:rPr>
          <w:lang w:eastAsia="zh-CN"/>
        </w:rPr>
        <w:t xml:space="preserve"> </w:t>
      </w:r>
      <w:r w:rsidRPr="000D7337">
        <w:rPr>
          <w:lang w:eastAsia="zh-CN"/>
        </w:rPr>
        <w:t xml:space="preserve">Philosophy is quite unlike any other field. </w:t>
      </w:r>
      <w:r w:rsidR="00954FE4">
        <w:rPr>
          <w:lang w:eastAsia="zh-CN"/>
        </w:rPr>
        <w:t>If a philosophy didn’</w:t>
      </w:r>
      <w:r w:rsidR="00954FE4">
        <w:rPr>
          <w:rFonts w:hint="eastAsia"/>
          <w:lang w:eastAsia="zh-CN"/>
        </w:rPr>
        <w:t>t receive any specific training</w:t>
      </w:r>
      <w:r w:rsidR="00954FE4">
        <w:rPr>
          <w:lang w:eastAsia="zh-CN"/>
        </w:rPr>
        <w:t>, it’</w:t>
      </w:r>
      <w:r w:rsidR="00954FE4">
        <w:rPr>
          <w:rFonts w:hint="eastAsia"/>
          <w:lang w:eastAsia="zh-CN"/>
        </w:rPr>
        <w:t xml:space="preserve">s </w:t>
      </w:r>
      <w:r w:rsidR="00954FE4">
        <w:t xml:space="preserve">a little bit hard for him </w:t>
      </w:r>
      <w:r w:rsidR="00954FE4">
        <w:rPr>
          <w:rFonts w:hint="eastAsia"/>
          <w:lang w:eastAsia="zh-CN"/>
        </w:rPr>
        <w:t xml:space="preserve">to find </w:t>
      </w:r>
      <w:r w:rsidR="00954FE4" w:rsidRPr="00954FE4">
        <w:rPr>
          <w:lang w:eastAsia="zh-CN"/>
        </w:rPr>
        <w:t>non-academic</w:t>
      </w:r>
      <w:r w:rsidR="00954FE4">
        <w:rPr>
          <w:lang w:eastAsia="zh-CN"/>
        </w:rPr>
        <w:t xml:space="preserve"> job which is also conducive to his </w:t>
      </w:r>
      <w:r w:rsidR="00954FE4" w:rsidRPr="00954FE4">
        <w:rPr>
          <w:lang w:eastAsia="zh-CN"/>
        </w:rPr>
        <w:t>academic</w:t>
      </w:r>
      <w:r w:rsidR="00954FE4">
        <w:rPr>
          <w:lang w:eastAsia="zh-CN"/>
        </w:rPr>
        <w:t xml:space="preserve"> world. </w:t>
      </w:r>
      <w:r w:rsidR="00A92639">
        <w:rPr>
          <w:lang w:eastAsia="zh-CN"/>
        </w:rPr>
        <w:t xml:space="preserve">Moreover, </w:t>
      </w:r>
      <w:r w:rsidR="00954FE4">
        <w:rPr>
          <w:lang w:eastAsia="zh-CN"/>
        </w:rPr>
        <w:t>m</w:t>
      </w:r>
      <w:r w:rsidR="00954FE4" w:rsidRPr="00954FE4">
        <w:rPr>
          <w:lang w:eastAsia="zh-CN"/>
        </w:rPr>
        <w:t>ost professional astronomers</w:t>
      </w:r>
      <w:r w:rsidR="00A92639">
        <w:rPr>
          <w:lang w:eastAsia="zh-CN"/>
        </w:rPr>
        <w:t xml:space="preserve"> </w:t>
      </w:r>
      <w:r w:rsidR="00A92639" w:rsidRPr="00A92639">
        <w:rPr>
          <w:lang w:eastAsia="zh-CN"/>
        </w:rPr>
        <w:t>might be more focused on a specific mission or telescope, and might include administrative or logistical components as well as pure research.</w:t>
      </w:r>
      <w:r w:rsidR="00A92639">
        <w:rPr>
          <w:lang w:eastAsia="zh-CN"/>
        </w:rPr>
        <w:t xml:space="preserve"> It will be unfairly </w:t>
      </w:r>
      <w:r w:rsidR="00A92639">
        <w:rPr>
          <w:rFonts w:hint="eastAsia"/>
          <w:lang w:eastAsia="zh-CN"/>
        </w:rPr>
        <w:t xml:space="preserve">to require them find a job outside the academic world. </w:t>
      </w:r>
      <w:r w:rsidR="00A92639">
        <w:rPr>
          <w:lang w:eastAsia="zh-CN"/>
        </w:rPr>
        <w:t>To sum up</w:t>
      </w:r>
      <w:r w:rsidR="00A92639">
        <w:rPr>
          <w:rFonts w:hint="eastAsia"/>
          <w:lang w:eastAsia="zh-CN"/>
        </w:rPr>
        <w:t>,</w:t>
      </w:r>
      <w:r w:rsidR="00A92639">
        <w:rPr>
          <w:lang w:eastAsia="zh-CN"/>
        </w:rPr>
        <w:t xml:space="preserve"> not all faculty need to work outside.</w:t>
      </w:r>
    </w:p>
    <w:p w14:paraId="4EDF5BD7" w14:textId="77777777" w:rsidR="00A92639" w:rsidRDefault="00A92639" w:rsidP="000D7337">
      <w:pPr>
        <w:rPr>
          <w:lang w:eastAsia="zh-CN"/>
        </w:rPr>
      </w:pPr>
    </w:p>
    <w:p w14:paraId="69D31794" w14:textId="77777777" w:rsidR="006014D9" w:rsidRPr="00BE3362" w:rsidRDefault="00A92639" w:rsidP="00BE336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Thus, there is no doubt that working outside has some benefits but it doesn’</w:t>
      </w:r>
      <w:r>
        <w:rPr>
          <w:rFonts w:hint="eastAsia"/>
          <w:lang w:eastAsia="zh-CN"/>
        </w:rPr>
        <w:t>t mean</w:t>
      </w:r>
      <w:r>
        <w:rPr>
          <w:lang w:eastAsia="zh-CN"/>
        </w:rPr>
        <w:t xml:space="preserve"> all faculty should be encouraged to do that. </w:t>
      </w:r>
    </w:p>
    <w:bookmarkEnd w:id="6"/>
    <w:sectPr w:rsidR="006014D9" w:rsidRPr="00BE3362" w:rsidSect="00ED6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ng Yuan" w:date="2017-05-16T23:53:00Z" w:initials="JY">
    <w:p w14:paraId="4218608D" w14:textId="77777777" w:rsidR="00540310" w:rsidRDefault="0054031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D46945">
        <w:rPr>
          <w:rFonts w:hint="eastAsia"/>
          <w:lang w:eastAsia="zh-CN"/>
        </w:rPr>
        <w:t>有几个重要的考点，有</w:t>
      </w:r>
      <w:r w:rsidR="00D46945">
        <w:rPr>
          <w:rFonts w:ascii="MS Mincho" w:eastAsia="MS Mincho" w:hAnsi="MS Mincho" w:cs="MS Mincho" w:hint="eastAsia"/>
          <w:lang w:eastAsia="zh-CN"/>
        </w:rPr>
        <w:t>的你</w:t>
      </w:r>
      <w:r w:rsidR="00AA7B4D">
        <w:rPr>
          <w:rFonts w:ascii="MS Mincho" w:eastAsia="MS Mincho" w:hAnsi="MS Mincho" w:cs="MS Mincho" w:hint="eastAsia"/>
          <w:lang w:eastAsia="zh-CN"/>
        </w:rPr>
        <w:t>点到了，</w:t>
      </w:r>
      <w:r w:rsidR="00AA7B4D">
        <w:rPr>
          <w:rFonts w:ascii="SimSun" w:eastAsia="SimSun" w:hAnsi="SimSun" w:cs="SimSun"/>
          <w:lang w:eastAsia="zh-CN"/>
        </w:rPr>
        <w:t>还</w:t>
      </w:r>
      <w:r w:rsidR="00AA7B4D">
        <w:rPr>
          <w:rFonts w:ascii="MS Mincho" w:eastAsia="MS Mincho" w:hAnsi="MS Mincho" w:cs="MS Mincho" w:hint="eastAsia"/>
          <w:lang w:eastAsia="zh-CN"/>
        </w:rPr>
        <w:t>有一个“</w:t>
      </w:r>
      <w:r w:rsidR="00D46945">
        <w:rPr>
          <w:rFonts w:hint="eastAsia"/>
          <w:lang w:eastAsia="zh-CN"/>
        </w:rPr>
        <w:t>教的课</w:t>
      </w:r>
      <w:r w:rsidR="00AA7B4D">
        <w:rPr>
          <w:rFonts w:hint="eastAsia"/>
          <w:lang w:eastAsia="zh-CN"/>
        </w:rPr>
        <w:t>”</w:t>
      </w:r>
    </w:p>
  </w:comment>
  <w:comment w:id="4" w:author="Jing Yuan" w:date="2017-05-16T23:55:00Z" w:initials="JY">
    <w:p w14:paraId="3C3CC6FB" w14:textId="77777777" w:rsidR="003114EE" w:rsidRDefault="003114E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trend</w:t>
      </w:r>
      <w:r>
        <w:rPr>
          <w:rFonts w:hint="eastAsia"/>
          <w:lang w:eastAsia="zh-CN"/>
        </w:rPr>
        <w:t>就可以了，</w:t>
      </w:r>
    </w:p>
  </w:comment>
  <w:comment w:id="3" w:author="Jing Yuan" w:date="2017-05-16T23:25:00Z" w:initials="JY">
    <w:p w14:paraId="02AA6926" w14:textId="77777777" w:rsidR="002A0C81" w:rsidRPr="004F2E12" w:rsidRDefault="002A0C8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有很好的例子，比如农业系的教授走出校园可以帮助菜农，果农提高产量、降低用水量</w:t>
      </w:r>
      <w:r w:rsidR="002927E6">
        <w:rPr>
          <w:rFonts w:hint="eastAsia"/>
          <w:lang w:eastAsia="zh-CN"/>
        </w:rPr>
        <w:t>。林业系的教授可以帮助速生</w:t>
      </w:r>
      <w:r w:rsidR="004F2E12">
        <w:rPr>
          <w:lang w:eastAsia="zh-CN"/>
        </w:rPr>
        <w:t>.</w:t>
      </w:r>
      <w:r w:rsidR="004F2E12">
        <w:rPr>
          <w:rFonts w:hint="eastAsia"/>
          <w:lang w:eastAsia="zh-CN"/>
        </w:rPr>
        <w:t>还有很重要的一点，最近的</w:t>
      </w:r>
      <w:r w:rsidR="004F2E12">
        <w:rPr>
          <w:rFonts w:hint="eastAsia"/>
          <w:lang w:eastAsia="zh-CN"/>
        </w:rPr>
        <w:t xml:space="preserve">march for science </w:t>
      </w:r>
      <w:r w:rsidR="004F2E12">
        <w:rPr>
          <w:rFonts w:hint="eastAsia"/>
          <w:lang w:eastAsia="zh-CN"/>
        </w:rPr>
        <w:t>暴露出来的问题，研究人员／科学家已经和大众脱轨，</w:t>
      </w:r>
      <w:r w:rsidR="00BE74BE">
        <w:rPr>
          <w:rFonts w:hint="eastAsia"/>
          <w:lang w:eastAsia="zh-CN"/>
        </w:rPr>
        <w:t>倒置普罗大宗对科学研究的重要性接受度很低。还有，科学家，出了校门之外还可以做的工作有，</w:t>
      </w:r>
      <w:r w:rsidR="00B0775F">
        <w:rPr>
          <w:rFonts w:hint="eastAsia"/>
          <w:lang w:eastAsia="zh-CN"/>
        </w:rPr>
        <w:t>给政府当顾问。比如你说经济学的教授指导宏观经济政策调控；比如城市规划的教授指导城市规划避免重复建设。</w:t>
      </w:r>
    </w:p>
  </w:comment>
  <w:comment w:id="5" w:author="Jing Yuan" w:date="2017-05-16T23:20:00Z" w:initials="JY">
    <w:p w14:paraId="5E9081BD" w14:textId="77777777" w:rsidR="00D109E6" w:rsidRPr="00893597" w:rsidRDefault="00D109E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F37BCD">
        <w:rPr>
          <w:rFonts w:hint="eastAsia"/>
          <w:lang w:eastAsia="zh-CN"/>
        </w:rPr>
        <w:t>这个分析是非常切题的：不应该一概而论，应该分学科，基础研究需要潜心</w:t>
      </w:r>
      <w:r w:rsidR="00893597">
        <w:rPr>
          <w:rFonts w:hint="eastAsia"/>
          <w:lang w:eastAsia="zh-CN"/>
        </w:rPr>
        <w:t>研究</w:t>
      </w:r>
      <w:r w:rsidR="00893597">
        <w:rPr>
          <w:rFonts w:hint="eastAsia"/>
          <w:lang w:eastAsia="zh-CN"/>
        </w:rPr>
        <w:t>.</w:t>
      </w:r>
      <w:r w:rsidR="00893597">
        <w:rPr>
          <w:rFonts w:hint="eastAsia"/>
          <w:lang w:eastAsia="zh-CN"/>
        </w:rPr>
        <w:t>国外的教授有</w:t>
      </w:r>
      <w:r w:rsidR="00893597">
        <w:rPr>
          <w:rFonts w:hint="eastAsia"/>
          <w:lang w:eastAsia="zh-CN"/>
        </w:rPr>
        <w:t>outreach</w:t>
      </w:r>
      <w:r w:rsidR="00120FCA">
        <w:rPr>
          <w:rFonts w:hint="eastAsia"/>
          <w:lang w:eastAsia="zh-CN"/>
        </w:rPr>
        <w:t xml:space="preserve"> pr</w:t>
      </w:r>
      <w:r w:rsidR="00120FCA">
        <w:rPr>
          <w:lang w:eastAsia="zh-CN"/>
        </w:rPr>
        <w:t xml:space="preserve">ogram, </w:t>
      </w:r>
      <w:r w:rsidR="00120FCA">
        <w:rPr>
          <w:rFonts w:hint="eastAsia"/>
          <w:lang w:eastAsia="zh-CN"/>
        </w:rPr>
        <w:t>就是</w:t>
      </w:r>
      <w:r w:rsidR="00120FCA">
        <w:rPr>
          <w:rFonts w:hint="eastAsia"/>
          <w:lang w:eastAsia="zh-CN"/>
        </w:rPr>
        <w:t xml:space="preserve"> reach out </w:t>
      </w:r>
      <w:r w:rsidR="00120FCA">
        <w:rPr>
          <w:rFonts w:hint="eastAsia"/>
          <w:lang w:eastAsia="zh-CN"/>
        </w:rPr>
        <w:t>的名词</w:t>
      </w:r>
    </w:p>
  </w:comment>
  <w:comment w:id="16" w:author="Jing Yuan" w:date="2017-05-16T23:28:00Z" w:initials="JY">
    <w:p w14:paraId="68CE0C92" w14:textId="77777777" w:rsidR="00887C31" w:rsidRDefault="00887C3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这里用</w:t>
      </w:r>
      <w:r>
        <w:rPr>
          <w:rFonts w:hint="eastAsia"/>
          <w:lang w:eastAsia="zh-CN"/>
        </w:rPr>
        <w:t>persuade</w:t>
      </w:r>
      <w:r>
        <w:rPr>
          <w:rFonts w:hint="eastAsia"/>
          <w:lang w:eastAsia="zh-CN"/>
        </w:rPr>
        <w:t>就不合适了，因为</w:t>
      </w:r>
      <w:r w:rsidR="00D54F94">
        <w:rPr>
          <w:rFonts w:hint="eastAsia"/>
          <w:lang w:eastAsia="zh-CN"/>
        </w:rPr>
        <w:t>，题目中用的是</w:t>
      </w:r>
      <w:proofErr w:type="spellStart"/>
      <w:r w:rsidR="00D54F94">
        <w:rPr>
          <w:rFonts w:hint="eastAsia"/>
          <w:lang w:eastAsia="zh-CN"/>
        </w:rPr>
        <w:t>requrie</w:t>
      </w:r>
      <w:proofErr w:type="spellEnd"/>
      <w:r w:rsidR="00D54F94">
        <w:rPr>
          <w:rFonts w:hint="eastAsia"/>
          <w:lang w:eastAsia="zh-CN"/>
        </w:rPr>
        <w:t xml:space="preserve"> </w:t>
      </w:r>
      <w:r w:rsidR="00D54F94">
        <w:rPr>
          <w:rFonts w:hint="eastAsia"/>
          <w:lang w:eastAsia="zh-CN"/>
        </w:rPr>
        <w:t>颇有些强制的意味</w:t>
      </w:r>
    </w:p>
  </w:comment>
  <w:comment w:id="32" w:author="Jing Yuan" w:date="2017-05-16T23:44:00Z" w:initials="JY">
    <w:p w14:paraId="43C536DF" w14:textId="77777777" w:rsidR="00A16EEA" w:rsidRDefault="00A16EE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想一些更好的词吧，这两个真的是没对上</w:t>
      </w:r>
      <w:r w:rsidR="00935F1D">
        <w:rPr>
          <w:rFonts w:hint="eastAsia"/>
          <w:lang w:eastAsia="zh-CN"/>
        </w:rPr>
        <w:t>。你也要尝试写不同的开头，自己的第一段也要准备</w:t>
      </w:r>
      <w:r w:rsidR="00935F1D">
        <w:rPr>
          <w:rFonts w:hint="eastAsia"/>
          <w:lang w:eastAsia="zh-CN"/>
        </w:rPr>
        <w:t>3-4</w:t>
      </w:r>
      <w:r w:rsidR="00935F1D">
        <w:rPr>
          <w:rFonts w:hint="eastAsia"/>
          <w:lang w:eastAsia="zh-CN"/>
        </w:rPr>
        <w:t>个模版。</w:t>
      </w:r>
    </w:p>
  </w:comment>
  <w:comment w:id="66" w:author="Jing Yuan" w:date="2017-05-16T23:56:00Z" w:initials="JY">
    <w:p w14:paraId="7FD6F02F" w14:textId="77777777" w:rsidR="00B91CE3" w:rsidRPr="00B91CE3" w:rsidRDefault="00B91CE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既然，其他两个都用了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ing</w:t>
      </w:r>
      <w:proofErr w:type="spellEnd"/>
      <w:r>
        <w:rPr>
          <w:rFonts w:hint="eastAsia"/>
          <w:lang w:eastAsia="zh-CN"/>
        </w:rPr>
        <w:t>，这里也要</w:t>
      </w:r>
    </w:p>
  </w:comment>
  <w:comment w:id="69" w:author="Jing Yuan" w:date="2017-05-16T23:57:00Z" w:initials="JY">
    <w:p w14:paraId="73C93FD8" w14:textId="77777777" w:rsidR="00477F54" w:rsidRDefault="00477F54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这个例子在这里并不能说明工业界比学术界好，论证很牵强</w:t>
      </w:r>
    </w:p>
  </w:comment>
  <w:comment w:id="71" w:author="Jing Yuan" w:date="2017-05-17T00:01:00Z" w:initials="JY">
    <w:p w14:paraId="0AA33C94" w14:textId="77777777" w:rsidR="00614567" w:rsidRPr="00614567" w:rsidRDefault="00614567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在叙述不利的时候，尽量用</w:t>
      </w:r>
      <w:r>
        <w:rPr>
          <w:rFonts w:hint="eastAsia"/>
          <w:lang w:eastAsia="zh-CN"/>
        </w:rPr>
        <w:t>could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may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这样的语气助词，显得这是你推断的，可能的情况</w:t>
      </w:r>
    </w:p>
  </w:comment>
  <w:comment w:id="76" w:author="Jing Yuan" w:date="2017-05-17T00:00:00Z" w:initials="JY">
    <w:p w14:paraId="3357BE07" w14:textId="77777777" w:rsidR="00F164B1" w:rsidRDefault="00F164B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授课质量降低不这么表达，</w:t>
      </w:r>
      <w:r>
        <w:rPr>
          <w:rFonts w:hint="eastAsia"/>
          <w:lang w:eastAsia="zh-CN"/>
        </w:rPr>
        <w:t>dec</w:t>
      </w:r>
      <w:r>
        <w:rPr>
          <w:lang w:eastAsia="zh-CN"/>
        </w:rPr>
        <w:t>line</w:t>
      </w:r>
      <w:r>
        <w:rPr>
          <w:rFonts w:hint="eastAsia"/>
          <w:lang w:eastAsia="zh-CN"/>
        </w:rPr>
        <w:t>也不能主动降低</w:t>
      </w:r>
    </w:p>
  </w:comment>
  <w:comment w:id="77" w:author="Jing Yuan" w:date="2017-05-17T00:03:00Z" w:initials="JY">
    <w:p w14:paraId="4821D83A" w14:textId="77777777" w:rsidR="00DF7D19" w:rsidRDefault="00DF7D1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这个数据在泽里的用途是什么，我没看出来</w:t>
      </w:r>
    </w:p>
  </w:comment>
  <w:comment w:id="80" w:author="Jing Yuan" w:date="2017-05-17T00:04:00Z" w:initials="JY">
    <w:p w14:paraId="55710010" w14:textId="77777777" w:rsidR="007109F2" w:rsidRDefault="007109F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培养的学生不这么用，建议删除</w:t>
      </w:r>
    </w:p>
  </w:comment>
  <w:comment w:id="82" w:author="Jing Yuan" w:date="2017-05-17T00:05:00Z" w:initials="JY">
    <w:p w14:paraId="6B1C3B3A" w14:textId="77777777" w:rsidR="007109F2" w:rsidRDefault="007109F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大学里，一般用</w:t>
      </w:r>
      <w:r>
        <w:rPr>
          <w:rFonts w:hint="eastAsia"/>
          <w:lang w:eastAsia="zh-CN"/>
        </w:rPr>
        <w:t>lecturer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18608D" w15:done="0"/>
  <w15:commentEx w15:paraId="3C3CC6FB" w15:done="0"/>
  <w15:commentEx w15:paraId="02AA6926" w15:done="0"/>
  <w15:commentEx w15:paraId="5E9081BD" w15:done="0"/>
  <w15:commentEx w15:paraId="68CE0C92" w15:done="0"/>
  <w15:commentEx w15:paraId="43C536DF" w15:done="0"/>
  <w15:commentEx w15:paraId="7FD6F02F" w15:done="0"/>
  <w15:commentEx w15:paraId="73C93FD8" w15:done="0"/>
  <w15:commentEx w15:paraId="0AA33C94" w15:done="0"/>
  <w15:commentEx w15:paraId="3357BE07" w15:done="0"/>
  <w15:commentEx w15:paraId="4821D83A" w15:done="0"/>
  <w15:commentEx w15:paraId="55710010" w15:done="0"/>
  <w15:commentEx w15:paraId="6B1C3B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6800AE"/>
    <w:multiLevelType w:val="hybridMultilevel"/>
    <w:tmpl w:val="0F56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A5208"/>
    <w:multiLevelType w:val="hybridMultilevel"/>
    <w:tmpl w:val="CDB0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g Yuan">
    <w15:presenceInfo w15:providerId="Windows Live" w15:userId="dab9dc6f95247a2d"/>
  </w15:person>
  <w15:person w15:author="moirai.zhang@gmail.com">
    <w15:presenceInfo w15:providerId="Windows Live" w15:userId="a4dffc9fe1e38f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0E"/>
    <w:rsid w:val="000D7337"/>
    <w:rsid w:val="00120FCA"/>
    <w:rsid w:val="00134F2C"/>
    <w:rsid w:val="00146B79"/>
    <w:rsid w:val="00170FC0"/>
    <w:rsid w:val="00195310"/>
    <w:rsid w:val="00226D12"/>
    <w:rsid w:val="00276BAB"/>
    <w:rsid w:val="002828F1"/>
    <w:rsid w:val="002927E6"/>
    <w:rsid w:val="002A0C81"/>
    <w:rsid w:val="00301182"/>
    <w:rsid w:val="003114EE"/>
    <w:rsid w:val="00387305"/>
    <w:rsid w:val="003D570B"/>
    <w:rsid w:val="00403523"/>
    <w:rsid w:val="00477F54"/>
    <w:rsid w:val="004D7B7B"/>
    <w:rsid w:val="004E7058"/>
    <w:rsid w:val="004F2E12"/>
    <w:rsid w:val="00503298"/>
    <w:rsid w:val="00540310"/>
    <w:rsid w:val="005A71DA"/>
    <w:rsid w:val="006014D9"/>
    <w:rsid w:val="00604F22"/>
    <w:rsid w:val="00614567"/>
    <w:rsid w:val="00686695"/>
    <w:rsid w:val="006C110E"/>
    <w:rsid w:val="006C15F6"/>
    <w:rsid w:val="007109F2"/>
    <w:rsid w:val="00744367"/>
    <w:rsid w:val="00887C31"/>
    <w:rsid w:val="00893597"/>
    <w:rsid w:val="00935F1D"/>
    <w:rsid w:val="00946410"/>
    <w:rsid w:val="00950C0F"/>
    <w:rsid w:val="00954FE4"/>
    <w:rsid w:val="00976885"/>
    <w:rsid w:val="00A16EEA"/>
    <w:rsid w:val="00A92639"/>
    <w:rsid w:val="00AA7B4D"/>
    <w:rsid w:val="00B0775F"/>
    <w:rsid w:val="00B17AAE"/>
    <w:rsid w:val="00B20DAB"/>
    <w:rsid w:val="00B815A2"/>
    <w:rsid w:val="00B91CE3"/>
    <w:rsid w:val="00BB722E"/>
    <w:rsid w:val="00BE3362"/>
    <w:rsid w:val="00BE74BE"/>
    <w:rsid w:val="00C251A1"/>
    <w:rsid w:val="00C96B98"/>
    <w:rsid w:val="00D109E6"/>
    <w:rsid w:val="00D46945"/>
    <w:rsid w:val="00D54F94"/>
    <w:rsid w:val="00D6011E"/>
    <w:rsid w:val="00DB3A29"/>
    <w:rsid w:val="00DD2D3B"/>
    <w:rsid w:val="00DF2B45"/>
    <w:rsid w:val="00DF7D19"/>
    <w:rsid w:val="00EA09F3"/>
    <w:rsid w:val="00EE707E"/>
    <w:rsid w:val="00F164B1"/>
    <w:rsid w:val="00F17FD3"/>
    <w:rsid w:val="00F37BCD"/>
    <w:rsid w:val="00F565EA"/>
    <w:rsid w:val="00F745A4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09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9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9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9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9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755</Words>
  <Characters>4309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CAEP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3</cp:revision>
  <dcterms:created xsi:type="dcterms:W3CDTF">2017-05-16T16:07:00Z</dcterms:created>
  <dcterms:modified xsi:type="dcterms:W3CDTF">2017-05-17T08:38:00Z</dcterms:modified>
</cp:coreProperties>
</file>