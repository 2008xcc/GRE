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8DB" w:rsidRDefault="001518DB" w:rsidP="001518D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42) Students should always question what they are taught instead of accepting it passively. </w:t>
      </w:r>
    </w:p>
    <w:p w:rsidR="007802DB" w:rsidRPr="002B5504" w:rsidRDefault="001518DB" w:rsidP="007802DB">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rsidR="002B5504" w:rsidRDefault="002B5504" w:rsidP="00BD7D68">
      <w:pPr>
        <w:widowControl w:val="0"/>
        <w:autoSpaceDE w:val="0"/>
        <w:autoSpaceDN w:val="0"/>
        <w:adjustRightInd w:val="0"/>
        <w:spacing w:after="240" w:line="340" w:lineRule="atLeast"/>
        <w:rPr>
          <w:rFonts w:ascii="Times" w:hAnsi="Times" w:cs="Times"/>
          <w:color w:val="000000"/>
          <w:lang w:eastAsia="zh-CN"/>
        </w:rPr>
      </w:pPr>
    </w:p>
    <w:p w:rsidR="00825A1F" w:rsidRDefault="002B5504" w:rsidP="00825A1F">
      <w:pPr>
        <w:rPr>
          <w:rFonts w:ascii="Times" w:hAnsi="Times" w:cs="Times"/>
          <w:color w:val="000000"/>
          <w:lang w:eastAsia="zh-CN"/>
        </w:rPr>
      </w:pPr>
      <w:r>
        <w:rPr>
          <w:rFonts w:ascii="Times" w:hAnsi="Times" w:cs="Times" w:hint="eastAsia"/>
          <w:color w:val="000000"/>
          <w:lang w:eastAsia="zh-CN"/>
        </w:rPr>
        <w:t xml:space="preserve">Is that true that </w:t>
      </w:r>
      <w:r>
        <w:rPr>
          <w:rFonts w:ascii="Times" w:hAnsi="Times" w:cs="Times"/>
          <w:color w:val="000000"/>
          <w:lang w:eastAsia="zh-CN"/>
        </w:rPr>
        <w:t>someone</w:t>
      </w:r>
      <w:r>
        <w:rPr>
          <w:rFonts w:ascii="Times" w:hAnsi="Times" w:cs="Times" w:hint="eastAsia"/>
          <w:color w:val="000000"/>
          <w:lang w:eastAsia="zh-CN"/>
        </w:rPr>
        <w:t xml:space="preserve"> would learn from the process that </w:t>
      </w:r>
      <w:r>
        <w:rPr>
          <w:rFonts w:ascii="Times" w:hAnsi="Times" w:cs="Times"/>
          <w:color w:val="000000"/>
          <w:lang w:eastAsia="zh-CN"/>
        </w:rPr>
        <w:t>he</w:t>
      </w:r>
      <w:r>
        <w:rPr>
          <w:rFonts w:ascii="Times" w:hAnsi="Times" w:cs="Times" w:hint="eastAsia"/>
          <w:color w:val="000000"/>
          <w:lang w:eastAsia="zh-CN"/>
        </w:rPr>
        <w:t xml:space="preserve"> come</w:t>
      </w:r>
      <w:r w:rsidR="00825A1F">
        <w:rPr>
          <w:rFonts w:ascii="Times" w:hAnsi="Times" w:cs="Times"/>
          <w:color w:val="000000"/>
          <w:lang w:eastAsia="zh-CN"/>
        </w:rPr>
        <w:t>s</w:t>
      </w:r>
      <w:r>
        <w:rPr>
          <w:rFonts w:ascii="Times" w:hAnsi="Times" w:cs="Times" w:hint="eastAsia"/>
          <w:color w:val="000000"/>
          <w:lang w:eastAsia="zh-CN"/>
        </w:rPr>
        <w:t xml:space="preserve"> a question and find a way to solve it</w:t>
      </w:r>
      <w:r>
        <w:rPr>
          <w:rFonts w:ascii="Times" w:hAnsi="Times" w:cs="Times"/>
          <w:color w:val="000000"/>
          <w:lang w:eastAsia="zh-CN"/>
        </w:rPr>
        <w:t>? I bet your answer is yes. However, do you agree that all of us need to question authority rather than accepting whatever others said? People’</w:t>
      </w:r>
      <w:r>
        <w:rPr>
          <w:rFonts w:ascii="Times" w:hAnsi="Times" w:cs="Times" w:hint="eastAsia"/>
          <w:color w:val="000000"/>
          <w:lang w:eastAsia="zh-CN"/>
        </w:rPr>
        <w:t xml:space="preserve">s opinions mainly fall into two categories, and I tagged them as 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oriented and the ‘question authority’</w:t>
      </w:r>
      <w:r>
        <w:rPr>
          <w:rFonts w:ascii="Times" w:hAnsi="Times" w:cs="Times" w:hint="eastAsia"/>
          <w:color w:val="000000"/>
          <w:lang w:eastAsia="zh-CN"/>
        </w:rPr>
        <w:t xml:space="preserve"> </w:t>
      </w:r>
      <w:r>
        <w:rPr>
          <w:rFonts w:ascii="Times" w:hAnsi="Times" w:cs="Times"/>
          <w:color w:val="000000"/>
          <w:lang w:eastAsia="zh-CN"/>
        </w:rPr>
        <w:t>oriented. The ‘</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assert that authority, like teacher </w:t>
      </w:r>
      <w:r>
        <w:rPr>
          <w:rFonts w:ascii="Times" w:hAnsi="Times" w:cs="Times" w:hint="eastAsia"/>
          <w:color w:val="000000"/>
          <w:lang w:eastAsia="zh-CN"/>
        </w:rPr>
        <w:t>and</w:t>
      </w:r>
      <w:r>
        <w:rPr>
          <w:rFonts w:ascii="Times" w:hAnsi="Times" w:cs="Times"/>
          <w:color w:val="000000"/>
          <w:lang w:eastAsia="zh-CN"/>
        </w:rPr>
        <w:t xml:space="preserve"> </w:t>
      </w:r>
      <w:r w:rsidRPr="002B5504">
        <w:rPr>
          <w:rFonts w:ascii="Times" w:hAnsi="Times" w:cs="Times"/>
          <w:color w:val="000000"/>
          <w:lang w:eastAsia="zh-CN"/>
        </w:rPr>
        <w:t>senior</w:t>
      </w:r>
      <w:r w:rsidR="00825A1F">
        <w:rPr>
          <w:rFonts w:ascii="Times" w:hAnsi="Times" w:cs="Times"/>
          <w:color w:val="000000"/>
          <w:lang w:eastAsia="zh-CN"/>
        </w:rPr>
        <w:t>s, considers</w:t>
      </w:r>
      <w:r>
        <w:rPr>
          <w:rFonts w:ascii="Times" w:hAnsi="Times" w:cs="Times"/>
          <w:color w:val="000000"/>
          <w:lang w:eastAsia="zh-CN"/>
        </w:rPr>
        <w:t xml:space="preserve"> </w:t>
      </w:r>
      <w:r w:rsidR="00825A1F">
        <w:rPr>
          <w:rFonts w:ascii="Times" w:hAnsi="Times" w:cs="Times"/>
          <w:color w:val="000000"/>
          <w:lang w:eastAsia="zh-CN"/>
        </w:rPr>
        <w:t xml:space="preserve">or studies </w:t>
      </w:r>
      <w:r>
        <w:rPr>
          <w:rFonts w:ascii="Times" w:hAnsi="Times" w:cs="Times"/>
          <w:color w:val="000000"/>
          <w:lang w:eastAsia="zh-CN"/>
        </w:rPr>
        <w:t xml:space="preserve">a problem for a long time, and </w:t>
      </w:r>
      <w:r w:rsidR="00825A1F">
        <w:rPr>
          <w:rFonts w:ascii="Times" w:hAnsi="Times" w:cs="Times" w:hint="eastAsia"/>
          <w:color w:val="000000"/>
          <w:lang w:eastAsia="zh-CN"/>
        </w:rPr>
        <w:t xml:space="preserve">a </w:t>
      </w:r>
      <w:r w:rsidR="00825A1F" w:rsidRPr="00825A1F">
        <w:rPr>
          <w:rFonts w:ascii="Times" w:hAnsi="Times" w:cs="Times"/>
          <w:color w:val="000000"/>
          <w:lang w:eastAsia="zh-CN"/>
        </w:rPr>
        <w:t>layperson</w:t>
      </w:r>
      <w:r w:rsidR="00825A1F">
        <w:rPr>
          <w:rFonts w:ascii="Times" w:hAnsi="Times" w:cs="Times"/>
          <w:color w:val="000000"/>
          <w:lang w:eastAsia="zh-CN"/>
        </w:rPr>
        <w:t xml:space="preserve"> should not keep question them before he </w:t>
      </w:r>
      <w:r w:rsidR="00825A1F" w:rsidRPr="00CC7BEF">
        <w:rPr>
          <w:rFonts w:ascii="Times" w:hAnsi="Times" w:cs="Times" w:hint="eastAsia"/>
          <w:color w:val="000000"/>
          <w:lang w:eastAsia="zh-CN"/>
        </w:rPr>
        <w:t>ac</w:t>
      </w:r>
      <w:r w:rsidR="00825A1F" w:rsidRPr="00CC7BEF">
        <w:rPr>
          <w:rFonts w:ascii="Times" w:hAnsi="Times" w:cs="Times"/>
          <w:color w:val="000000"/>
          <w:lang w:eastAsia="zh-CN"/>
        </w:rPr>
        <w:t>cumulates enough backgrounds</w:t>
      </w:r>
      <w:r w:rsidR="00825A1F">
        <w:rPr>
          <w:rFonts w:ascii="Times" w:hAnsi="Times" w:cs="Times"/>
          <w:color w:val="000000"/>
          <w:lang w:eastAsia="zh-CN"/>
        </w:rPr>
        <w:t>. Meanwhile, the ‘question authority’ believers insist that a person without professional or specialized knowledge in a particular subject could find out a novel point that those authorities might ignore. Both sides justify themselves with sound reason. From my perspective, in most cases, I would encourage students</w:t>
      </w:r>
      <w:r w:rsidR="002330B0">
        <w:rPr>
          <w:rFonts w:ascii="Times" w:hAnsi="Times" w:cs="Times"/>
          <w:color w:val="000000"/>
          <w:lang w:eastAsia="zh-CN"/>
        </w:rPr>
        <w:t xml:space="preserve"> </w:t>
      </w:r>
      <w:r w:rsidR="00825A1F">
        <w:rPr>
          <w:rFonts w:ascii="Times" w:hAnsi="Times" w:cs="Times"/>
          <w:color w:val="000000"/>
          <w:lang w:eastAsia="zh-CN"/>
        </w:rPr>
        <w:t xml:space="preserve">(individuals) to be </w:t>
      </w:r>
      <w:r w:rsidR="00825A1F" w:rsidRPr="00825A1F">
        <w:rPr>
          <w:rFonts w:ascii="Times" w:hAnsi="Times" w:cs="Times"/>
          <w:color w:val="000000"/>
          <w:lang w:eastAsia="zh-CN"/>
        </w:rPr>
        <w:t>skepticism</w:t>
      </w:r>
      <w:r w:rsidR="00825A1F">
        <w:rPr>
          <w:rFonts w:ascii="Times" w:hAnsi="Times" w:cs="Times"/>
          <w:color w:val="000000"/>
          <w:lang w:eastAsia="zh-CN"/>
        </w:rPr>
        <w:t>.</w:t>
      </w:r>
    </w:p>
    <w:p w:rsidR="00825A1F" w:rsidRDefault="00825A1F" w:rsidP="00825A1F">
      <w:pPr>
        <w:rPr>
          <w:rFonts w:ascii="Times" w:hAnsi="Times" w:cs="Times"/>
          <w:color w:val="000000"/>
          <w:lang w:eastAsia="zh-CN"/>
        </w:rPr>
      </w:pPr>
    </w:p>
    <w:p w:rsidR="00CC7BEF" w:rsidRDefault="00825A1F" w:rsidP="00056BEE">
      <w:pPr>
        <w:rPr>
          <w:rFonts w:ascii="Times" w:hAnsi="Times" w:cs="Times"/>
          <w:color w:val="000000"/>
          <w:lang w:eastAsia="zh-CN"/>
        </w:rPr>
      </w:pPr>
      <w:r>
        <w:rPr>
          <w:rFonts w:ascii="Times" w:hAnsi="Times" w:cs="Times" w:hint="eastAsia"/>
          <w:color w:val="000000"/>
          <w:lang w:eastAsia="zh-CN"/>
        </w:rPr>
        <w:t xml:space="preserve">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might argue that </w:t>
      </w:r>
      <w:r w:rsidRPr="00825A1F">
        <w:rPr>
          <w:rFonts w:ascii="Times" w:hAnsi="Times" w:cs="Times"/>
          <w:color w:val="000000"/>
          <w:lang w:eastAsia="zh-CN"/>
        </w:rPr>
        <w:t xml:space="preserve">if deficient in fundamental knowledge, </w:t>
      </w:r>
      <w:commentRangeStart w:id="0"/>
      <w:del w:id="1" w:author="Jing Yuan" w:date="2017-06-30T11:37:00Z">
        <w:r w:rsidDel="009709D7">
          <w:rPr>
            <w:rFonts w:ascii="Times" w:hAnsi="Times" w:cs="Times"/>
            <w:color w:val="000000"/>
            <w:lang w:eastAsia="zh-CN"/>
          </w:rPr>
          <w:delText>over-</w:delText>
        </w:r>
      </w:del>
      <w:r>
        <w:rPr>
          <w:rFonts w:ascii="Times" w:hAnsi="Times" w:cs="Times"/>
          <w:color w:val="000000"/>
          <w:lang w:eastAsia="zh-CN"/>
        </w:rPr>
        <w:t xml:space="preserve">skepticism </w:t>
      </w:r>
      <w:commentRangeEnd w:id="0"/>
      <w:r w:rsidRPr="00056BEE">
        <w:rPr>
          <w:rFonts w:ascii="Times" w:hAnsi="Times" w:cs="Times"/>
          <w:color w:val="000000"/>
          <w:lang w:eastAsia="zh-CN"/>
        </w:rPr>
        <w:commentReference w:id="0"/>
      </w:r>
      <w:r w:rsidRPr="00825A1F">
        <w:rPr>
          <w:rFonts w:ascii="Times" w:hAnsi="Times" w:cs="Times"/>
          <w:color w:val="000000"/>
          <w:lang w:eastAsia="zh-CN"/>
        </w:rPr>
        <w:t>will lead to total simplicity and naivety.</w:t>
      </w:r>
      <w:r w:rsidR="002330B0">
        <w:rPr>
          <w:rFonts w:ascii="Times" w:hAnsi="Times" w:cs="Times"/>
          <w:color w:val="000000"/>
          <w:lang w:eastAsia="zh-CN"/>
        </w:rPr>
        <w:t xml:space="preserve"> </w:t>
      </w:r>
      <w:del w:id="2" w:author="Jing Yuan" w:date="2017-06-29T10:30:00Z">
        <w:r w:rsidR="00845764" w:rsidRPr="00845764" w:rsidDel="003E06DC">
          <w:rPr>
            <w:rFonts w:ascii="Times" w:hAnsi="Times" w:cs="Times"/>
            <w:color w:val="000000"/>
            <w:lang w:eastAsia="zh-CN"/>
          </w:rPr>
          <w:delText xml:space="preserve">We are not omniscient, nor </w:delText>
        </w:r>
      </w:del>
      <w:ins w:id="3" w:author="Jing Yuan" w:date="2017-06-29T10:30:00Z">
        <w:r w:rsidR="003E06DC">
          <w:rPr>
            <w:rFonts w:ascii="Times" w:hAnsi="Times" w:cs="Times" w:hint="eastAsia"/>
            <w:color w:val="000000"/>
            <w:lang w:eastAsia="zh-CN"/>
          </w:rPr>
          <w:t>H</w:t>
        </w:r>
        <w:r w:rsidR="003E06DC">
          <w:rPr>
            <w:rFonts w:ascii="Times" w:hAnsi="Times" w:cs="Times"/>
            <w:color w:val="000000"/>
            <w:lang w:eastAsia="zh-CN"/>
          </w:rPr>
          <w:t>ardly a</w:t>
        </w:r>
        <w:r w:rsidR="003E41B8">
          <w:rPr>
            <w:rFonts w:ascii="Times" w:hAnsi="Times" w:cs="Times"/>
            <w:color w:val="000000"/>
            <w:lang w:eastAsia="zh-CN"/>
          </w:rPr>
          <w:t xml:space="preserve">n expert can he/she state that he/she knows everything. </w:t>
        </w:r>
      </w:ins>
      <w:r w:rsidR="00845764" w:rsidRPr="00845764">
        <w:rPr>
          <w:rFonts w:ascii="Times" w:hAnsi="Times" w:cs="Times"/>
          <w:color w:val="000000"/>
          <w:lang w:eastAsia="zh-CN"/>
        </w:rPr>
        <w:t>can we be experts in every field.</w:t>
      </w:r>
      <w:r w:rsidR="00845764">
        <w:rPr>
          <w:rFonts w:ascii="Times" w:hAnsi="Times" w:cs="Times" w:hint="eastAsia"/>
          <w:color w:val="000000"/>
          <w:lang w:eastAsia="zh-CN"/>
        </w:rPr>
        <w:t xml:space="preserve"> </w:t>
      </w:r>
      <w:del w:id="4" w:author="Jing Yuan" w:date="2017-06-30T11:33:00Z">
        <w:r w:rsidR="002330B0" w:rsidRPr="00835427" w:rsidDel="00CF7D19">
          <w:rPr>
            <w:rFonts w:ascii="Times" w:hAnsi="Times" w:cs="Times"/>
            <w:color w:val="000000"/>
            <w:lang w:eastAsia="zh-CN"/>
          </w:rPr>
          <w:delText xml:space="preserve">Undue </w:delText>
        </w:r>
      </w:del>
      <w:r w:rsidR="002330B0" w:rsidRPr="00835427">
        <w:rPr>
          <w:rFonts w:ascii="Times" w:hAnsi="Times" w:cs="Times"/>
          <w:color w:val="000000"/>
          <w:lang w:eastAsia="zh-CN"/>
        </w:rPr>
        <w:t xml:space="preserve">skepticism might be counterproductive in </w:t>
      </w:r>
      <w:del w:id="5" w:author="Jing Yuan" w:date="2017-06-30T11:33:00Z">
        <w:r w:rsidR="002330B0" w:rsidRPr="00835427" w:rsidDel="00CF7D19">
          <w:rPr>
            <w:rFonts w:ascii="Times" w:hAnsi="Times" w:cs="Times"/>
            <w:color w:val="000000"/>
            <w:lang w:eastAsia="zh-CN"/>
          </w:rPr>
          <w:delText>educating students</w:delText>
        </w:r>
      </w:del>
      <w:ins w:id="6" w:author="Jing Yuan" w:date="2017-06-30T11:33:00Z">
        <w:r w:rsidR="00CF7D19">
          <w:rPr>
            <w:rFonts w:ascii="Times" w:hAnsi="Times" w:cs="Times"/>
            <w:color w:val="000000"/>
            <w:lang w:eastAsia="zh-CN"/>
          </w:rPr>
          <w:t xml:space="preserve">education. </w:t>
        </w:r>
      </w:ins>
      <w:del w:id="7" w:author="Jing Yuan" w:date="2017-06-30T11:33:00Z">
        <w:r w:rsidR="002330B0" w:rsidRPr="00835427" w:rsidDel="00CF7D19">
          <w:rPr>
            <w:rFonts w:ascii="Times" w:hAnsi="Times" w:cs="Times"/>
            <w:color w:val="000000"/>
            <w:lang w:eastAsia="zh-CN"/>
          </w:rPr>
          <w:delText xml:space="preserve"> who do not know much,</w:delText>
        </w:r>
      </w:del>
      <w:del w:id="8" w:author="Jing Yuan" w:date="2017-06-29T10:31:00Z">
        <w:r w:rsidR="002330B0" w:rsidRPr="00835427" w:rsidDel="003E41B8">
          <w:rPr>
            <w:rFonts w:ascii="Times" w:hAnsi="Times" w:cs="Times"/>
            <w:color w:val="000000"/>
            <w:lang w:eastAsia="zh-CN"/>
          </w:rPr>
          <w:delText xml:space="preserve"> like lower grade student</w:delText>
        </w:r>
      </w:del>
      <w:del w:id="9" w:author="Jing Yuan" w:date="2017-06-30T11:33:00Z">
        <w:r w:rsidR="00130171" w:rsidRPr="00835427" w:rsidDel="00CF7D19">
          <w:rPr>
            <w:rFonts w:ascii="Times" w:hAnsi="Times" w:cs="Times"/>
            <w:color w:val="000000"/>
            <w:lang w:eastAsia="zh-CN"/>
          </w:rPr>
          <w:delText xml:space="preserve">. </w:delText>
        </w:r>
      </w:del>
      <w:r w:rsidR="003B2C6D" w:rsidRPr="00835427">
        <w:rPr>
          <w:rFonts w:ascii="Times" w:hAnsi="Times" w:cs="Times"/>
          <w:color w:val="000000"/>
          <w:lang w:eastAsia="zh-CN"/>
        </w:rPr>
        <w:t xml:space="preserve">Since </w:t>
      </w:r>
      <w:del w:id="10" w:author="Jing Yuan" w:date="2017-06-30T11:33:00Z">
        <w:r w:rsidR="003B2C6D" w:rsidRPr="00835427" w:rsidDel="00DD6D99">
          <w:rPr>
            <w:rFonts w:ascii="Times" w:hAnsi="Times" w:cs="Times"/>
            <w:color w:val="000000"/>
            <w:lang w:eastAsia="zh-CN"/>
          </w:rPr>
          <w:delText>a</w:delText>
        </w:r>
      </w:del>
      <w:r w:rsidR="003B2C6D" w:rsidRPr="00835427">
        <w:rPr>
          <w:rFonts w:ascii="Times" w:hAnsi="Times" w:cs="Times"/>
          <w:color w:val="000000"/>
          <w:lang w:eastAsia="zh-CN"/>
        </w:rPr>
        <w:t xml:space="preserve"> majority of questions would be eliminated </w:t>
      </w:r>
      <w:del w:id="11" w:author="Jing Yuan" w:date="2017-06-30T11:33:00Z">
        <w:r w:rsidR="003B2C6D" w:rsidRPr="00835427" w:rsidDel="00DD6D99">
          <w:rPr>
            <w:rFonts w:ascii="Times" w:hAnsi="Times" w:cs="Times"/>
            <w:color w:val="000000"/>
            <w:lang w:eastAsia="zh-CN"/>
          </w:rPr>
          <w:delText xml:space="preserve">with </w:delText>
        </w:r>
      </w:del>
      <w:ins w:id="12" w:author="Jing Yuan" w:date="2017-06-30T11:33:00Z">
        <w:r w:rsidR="00DD6D99">
          <w:rPr>
            <w:rFonts w:ascii="Times" w:hAnsi="Times" w:cs="Times"/>
            <w:color w:val="000000"/>
            <w:lang w:eastAsia="zh-CN"/>
          </w:rPr>
          <w:t>by</w:t>
        </w:r>
      </w:ins>
      <w:ins w:id="13" w:author="Jing Yuan" w:date="2017-06-30T11:34:00Z">
        <w:r w:rsidR="00B15440">
          <w:rPr>
            <w:rFonts w:ascii="Times" w:hAnsi="Times" w:cs="Times"/>
            <w:color w:val="000000"/>
            <w:lang w:eastAsia="zh-CN"/>
          </w:rPr>
          <w:t xml:space="preserve"> </w:t>
        </w:r>
      </w:ins>
      <w:r w:rsidR="003B2C6D" w:rsidRPr="00835427">
        <w:rPr>
          <w:rFonts w:ascii="Times" w:hAnsi="Times" w:cs="Times"/>
          <w:color w:val="000000"/>
          <w:lang w:eastAsia="zh-CN"/>
        </w:rPr>
        <w:t xml:space="preserve">in-depth study, </w:t>
      </w:r>
      <w:r w:rsidR="00CC7BEF" w:rsidRPr="00835427">
        <w:rPr>
          <w:rFonts w:ascii="Times" w:hAnsi="Times" w:cs="Times"/>
          <w:color w:val="000000"/>
          <w:lang w:eastAsia="zh-CN"/>
        </w:rPr>
        <w:t>i</w:t>
      </w:r>
      <w:r w:rsidR="003B2C6D" w:rsidRPr="00835427">
        <w:rPr>
          <w:rFonts w:ascii="Times" w:hAnsi="Times" w:cs="Times"/>
          <w:color w:val="000000"/>
          <w:lang w:eastAsia="zh-CN"/>
        </w:rPr>
        <w:t>t would be better if they abstain from</w:t>
      </w:r>
      <w:r w:rsidR="002330B0" w:rsidRPr="00835427">
        <w:rPr>
          <w:rFonts w:ascii="Times" w:hAnsi="Times" w:cs="Times"/>
          <w:color w:val="000000"/>
          <w:lang w:eastAsia="zh-CN"/>
        </w:rPr>
        <w:t xml:space="preserve"> </w:t>
      </w:r>
      <w:r w:rsidR="003B2C6D" w:rsidRPr="00835427">
        <w:rPr>
          <w:rFonts w:ascii="Times" w:hAnsi="Times" w:cs="Times" w:hint="eastAsia"/>
          <w:color w:val="000000"/>
          <w:lang w:eastAsia="zh-CN"/>
        </w:rPr>
        <w:t>challenging</w:t>
      </w:r>
      <w:r w:rsidR="002330B0" w:rsidRPr="00835427">
        <w:rPr>
          <w:rFonts w:ascii="Times" w:hAnsi="Times" w:cs="Times" w:hint="eastAsia"/>
          <w:color w:val="000000"/>
          <w:lang w:eastAsia="zh-CN"/>
        </w:rPr>
        <w:t xml:space="preserve"> long established principles taught by their teacher</w:t>
      </w:r>
      <w:r w:rsidR="00845764" w:rsidRPr="00835427">
        <w:rPr>
          <w:rFonts w:ascii="Times" w:hAnsi="Times" w:cs="Times"/>
          <w:color w:val="000000"/>
          <w:lang w:eastAsia="zh-CN"/>
        </w:rPr>
        <w:t xml:space="preserve">s. </w:t>
      </w:r>
      <w:ins w:id="14" w:author="Jing Yuan" w:date="2017-06-30T11:34:00Z">
        <w:r w:rsidR="00DD6D99">
          <w:rPr>
            <w:rFonts w:ascii="Times" w:hAnsi="Times" w:cs="Times"/>
            <w:color w:val="000000"/>
            <w:lang w:eastAsia="zh-CN"/>
          </w:rPr>
          <w:t xml:space="preserve">Picture a situation where a </w:t>
        </w:r>
      </w:ins>
      <w:del w:id="15" w:author="Jing Yuan" w:date="2017-06-30T11:34:00Z">
        <w:r w:rsidR="00130171" w:rsidRPr="00835427" w:rsidDel="00DD6D99">
          <w:rPr>
            <w:rFonts w:ascii="Times" w:hAnsi="Times" w:cs="Times"/>
            <w:color w:val="000000"/>
            <w:lang w:eastAsia="zh-CN"/>
          </w:rPr>
          <w:delText xml:space="preserve">A good case in hand is young </w:delText>
        </w:r>
      </w:del>
      <w:r w:rsidR="00130171" w:rsidRPr="00835427">
        <w:rPr>
          <w:rFonts w:ascii="Times" w:hAnsi="Times" w:cs="Times"/>
          <w:color w:val="000000"/>
          <w:lang w:eastAsia="zh-CN"/>
        </w:rPr>
        <w:t xml:space="preserve">children who just learned </w:t>
      </w:r>
      <w:del w:id="16" w:author="Jing Yuan" w:date="2017-06-29T10:55:00Z">
        <w:r w:rsidR="00130171" w:rsidRPr="00835427" w:rsidDel="00F679FC">
          <w:rPr>
            <w:rFonts w:ascii="Times" w:hAnsi="Times" w:cs="Times"/>
            <w:color w:val="000000"/>
            <w:lang w:eastAsia="zh-CN"/>
          </w:rPr>
          <w:delText>addition</w:delText>
        </w:r>
      </w:del>
      <w:ins w:id="17" w:author="Jing Yuan" w:date="2017-06-29T10:55:00Z">
        <w:r w:rsidR="00F679FC">
          <w:rPr>
            <w:rFonts w:ascii="Times" w:hAnsi="Times" w:cs="Times"/>
            <w:color w:val="000000"/>
            <w:lang w:eastAsia="zh-CN"/>
          </w:rPr>
          <w:t>math</w:t>
        </w:r>
      </w:ins>
      <w:ins w:id="18" w:author="Jing Yuan" w:date="2017-06-30T11:34:00Z">
        <w:r w:rsidR="00DD6D99">
          <w:rPr>
            <w:rFonts w:ascii="Times" w:hAnsi="Times" w:cs="Times"/>
            <w:color w:val="000000"/>
            <w:lang w:eastAsia="zh-CN"/>
          </w:rPr>
          <w:t xml:space="preserve"> is trying to ask questions about calculus</w:t>
        </w:r>
      </w:ins>
      <w:r w:rsidR="00130171" w:rsidRPr="00835427">
        <w:rPr>
          <w:rFonts w:ascii="Times" w:hAnsi="Times" w:cs="Times"/>
          <w:color w:val="000000"/>
          <w:lang w:eastAsia="zh-CN"/>
        </w:rPr>
        <w:t>. How could he continue to study if he won’</w:t>
      </w:r>
      <w:r w:rsidR="00130171" w:rsidRPr="00835427">
        <w:rPr>
          <w:rFonts w:ascii="Times" w:hAnsi="Times" w:cs="Times" w:hint="eastAsia"/>
          <w:color w:val="000000"/>
          <w:lang w:eastAsia="zh-CN"/>
        </w:rPr>
        <w:t>t stop question</w:t>
      </w:r>
      <w:r w:rsidR="00130171" w:rsidRPr="00835427">
        <w:rPr>
          <w:rFonts w:ascii="Times" w:hAnsi="Times" w:cs="Times"/>
          <w:color w:val="000000"/>
          <w:lang w:eastAsia="zh-CN"/>
        </w:rPr>
        <w:t>ing</w:t>
      </w:r>
      <w:r w:rsidR="00130171" w:rsidRPr="00835427">
        <w:rPr>
          <w:rFonts w:ascii="Times" w:hAnsi="Times" w:cs="Times" w:hint="eastAsia"/>
          <w:color w:val="000000"/>
          <w:lang w:eastAsia="zh-CN"/>
        </w:rPr>
        <w:t>?</w:t>
      </w:r>
      <w:r w:rsidR="00130171" w:rsidRPr="00835427">
        <w:rPr>
          <w:rFonts w:ascii="Times" w:hAnsi="Times" w:cs="Times"/>
          <w:color w:val="000000"/>
          <w:lang w:eastAsia="zh-CN"/>
        </w:rPr>
        <w:t xml:space="preserve"> In sum, </w:t>
      </w:r>
      <w:r w:rsidR="003B2C6D" w:rsidRPr="00835427">
        <w:rPr>
          <w:rFonts w:ascii="Times" w:hAnsi="Times" w:cs="Times"/>
          <w:color w:val="000000"/>
          <w:lang w:eastAsia="zh-CN"/>
        </w:rPr>
        <w:t xml:space="preserve">compliance </w:t>
      </w:r>
      <w:del w:id="19" w:author="Jing Yuan" w:date="2017-06-30T11:35:00Z">
        <w:r w:rsidR="003B2C6D" w:rsidRPr="00835427" w:rsidDel="008C785E">
          <w:rPr>
            <w:rFonts w:ascii="Times" w:hAnsi="Times" w:cs="Times"/>
            <w:color w:val="000000"/>
            <w:lang w:eastAsia="zh-CN"/>
          </w:rPr>
          <w:delText>with an</w:delText>
        </w:r>
      </w:del>
      <w:ins w:id="20" w:author="Jing Yuan" w:date="2017-06-30T11:35:00Z">
        <w:r w:rsidR="008C785E">
          <w:rPr>
            <w:rFonts w:ascii="Times" w:hAnsi="Times" w:cs="Times"/>
            <w:color w:val="000000"/>
            <w:lang w:eastAsia="zh-CN"/>
          </w:rPr>
          <w:t>to</w:t>
        </w:r>
      </w:ins>
      <w:r w:rsidR="003B2C6D" w:rsidRPr="00835427">
        <w:rPr>
          <w:rFonts w:ascii="Times" w:hAnsi="Times" w:cs="Times"/>
          <w:color w:val="000000"/>
          <w:lang w:eastAsia="zh-CN"/>
        </w:rPr>
        <w:t xml:space="preserve"> order or submission to authority would be effective in </w:t>
      </w:r>
      <w:del w:id="21" w:author="Jing Yuan" w:date="2017-06-30T11:35:00Z">
        <w:r w:rsidR="003B2C6D" w:rsidRPr="00835427" w:rsidDel="00B15440">
          <w:rPr>
            <w:rFonts w:ascii="Times" w:hAnsi="Times" w:cs="Times"/>
            <w:color w:val="000000"/>
            <w:lang w:eastAsia="zh-CN"/>
          </w:rPr>
          <w:delText xml:space="preserve">educating young </w:delText>
        </w:r>
      </w:del>
      <w:r w:rsidR="003B2C6D" w:rsidRPr="00835427">
        <w:rPr>
          <w:rFonts w:ascii="Times" w:hAnsi="Times" w:cs="Times"/>
          <w:color w:val="000000"/>
          <w:lang w:eastAsia="zh-CN"/>
        </w:rPr>
        <w:t>children.</w:t>
      </w:r>
      <w:r w:rsidR="00CC7BEF" w:rsidRPr="00835427">
        <w:rPr>
          <w:rFonts w:ascii="Times" w:hAnsi="Times" w:cs="Times"/>
          <w:color w:val="000000"/>
          <w:lang w:eastAsia="zh-CN"/>
        </w:rPr>
        <w:t xml:space="preserve"> </w:t>
      </w:r>
    </w:p>
    <w:p w:rsidR="00056BEE" w:rsidRDefault="00056BEE" w:rsidP="00056BEE">
      <w:pPr>
        <w:rPr>
          <w:rFonts w:ascii="Times" w:hAnsi="Times" w:cs="Times"/>
          <w:color w:val="000000"/>
          <w:lang w:eastAsia="zh-CN"/>
        </w:rPr>
      </w:pPr>
    </w:p>
    <w:p w:rsidR="00056BEE" w:rsidRDefault="00056BEE" w:rsidP="00B8608C">
      <w:pPr>
        <w:rPr>
          <w:rFonts w:ascii="Times" w:hAnsi="Times" w:cs="Times"/>
          <w:color w:val="000000"/>
          <w:lang w:eastAsia="zh-CN"/>
        </w:rPr>
      </w:pPr>
      <w:r>
        <w:rPr>
          <w:rFonts w:ascii="Times" w:hAnsi="Times" w:cs="Times"/>
          <w:color w:val="000000"/>
          <w:lang w:eastAsia="zh-CN"/>
        </w:rPr>
        <w:t>Nevertheless,</w:t>
      </w:r>
      <w:r w:rsidRPr="00056BEE">
        <w:rPr>
          <w:rFonts w:ascii="Times" w:hAnsi="Times" w:cs="Times"/>
          <w:color w:val="000000"/>
          <w:lang w:eastAsia="zh-CN"/>
        </w:rPr>
        <w:t xml:space="preserve"> the ‘</w:t>
      </w:r>
      <w:r>
        <w:rPr>
          <w:rFonts w:ascii="Times" w:hAnsi="Times" w:cs="Times"/>
          <w:color w:val="000000"/>
          <w:lang w:eastAsia="zh-CN"/>
        </w:rPr>
        <w:t xml:space="preserve">question authority’ believers could also </w:t>
      </w:r>
      <w:proofErr w:type="gramStart"/>
      <w:ins w:id="22" w:author="Jing Yuan" w:date="2017-06-29T10:33:00Z">
        <w:r w:rsidR="00054A63">
          <w:rPr>
            <w:rFonts w:ascii="Times" w:hAnsi="Times" w:cs="Times"/>
            <w:color w:val="000000"/>
            <w:lang w:eastAsia="zh-CN"/>
          </w:rPr>
          <w:t>points</w:t>
        </w:r>
        <w:proofErr w:type="gramEnd"/>
        <w:r w:rsidR="00054A63">
          <w:rPr>
            <w:rFonts w:ascii="Times" w:hAnsi="Times" w:cs="Times"/>
            <w:color w:val="000000"/>
            <w:lang w:eastAsia="zh-CN"/>
          </w:rPr>
          <w:t xml:space="preserve"> out </w:t>
        </w:r>
      </w:ins>
      <w:del w:id="23" w:author="Jing Yuan" w:date="2017-06-29T10:33:00Z">
        <w:r w:rsidDel="00826C7D">
          <w:rPr>
            <w:rFonts w:ascii="Times" w:hAnsi="Times" w:cs="Times"/>
            <w:color w:val="000000"/>
            <w:lang w:eastAsia="zh-CN"/>
          </w:rPr>
          <w:delText xml:space="preserve">cite </w:delText>
        </w:r>
      </w:del>
      <w:r>
        <w:rPr>
          <w:rFonts w:ascii="Times" w:hAnsi="Times" w:cs="Times"/>
          <w:color w:val="000000"/>
          <w:lang w:eastAsia="zh-CN"/>
        </w:rPr>
        <w:t>some advantages of questioning authority.</w:t>
      </w:r>
      <w:r w:rsidR="0068192B" w:rsidRPr="0068192B">
        <w:rPr>
          <w:rFonts w:ascii="Times" w:hAnsi="Times" w:cs="Times"/>
          <w:color w:val="000000"/>
          <w:lang w:eastAsia="zh-CN"/>
        </w:rPr>
        <w:t xml:space="preserve"> </w:t>
      </w:r>
      <w:ins w:id="24" w:author="Jing Yuan" w:date="2017-06-29T10:34:00Z">
        <w:r w:rsidR="00054A63">
          <w:rPr>
            <w:rFonts w:ascii="Times" w:hAnsi="Times" w:cs="Times"/>
            <w:color w:val="000000"/>
            <w:lang w:eastAsia="zh-CN"/>
          </w:rPr>
          <w:t xml:space="preserve">Just as </w:t>
        </w:r>
      </w:ins>
      <w:r w:rsidR="0068192B" w:rsidRPr="00845764">
        <w:rPr>
          <w:rFonts w:ascii="Times" w:hAnsi="Times" w:cs="Times"/>
          <w:color w:val="000000"/>
          <w:lang w:eastAsia="zh-CN"/>
        </w:rPr>
        <w:t>Albert Einstein said, "Unthinking respect for authority is the greatest enemy of truth."</w:t>
      </w:r>
      <w:r>
        <w:rPr>
          <w:rFonts w:ascii="Times" w:hAnsi="Times" w:cs="Times"/>
          <w:color w:val="000000"/>
          <w:lang w:eastAsia="zh-CN"/>
        </w:rPr>
        <w:t xml:space="preserve"> </w:t>
      </w:r>
      <w:ins w:id="25" w:author="Jing Yuan" w:date="2017-06-29T10:34:00Z">
        <w:r w:rsidR="00677499">
          <w:rPr>
            <w:rFonts w:ascii="Times" w:hAnsi="Times" w:cs="Times"/>
            <w:color w:val="000000"/>
            <w:lang w:eastAsia="zh-CN"/>
          </w:rPr>
          <w:t>Asking questions, particularly good questions</w:t>
        </w:r>
      </w:ins>
      <w:del w:id="26" w:author="Jing Yuan" w:date="2017-06-29T10:34:00Z">
        <w:r w:rsidR="00CE5B30" w:rsidDel="00677499">
          <w:rPr>
            <w:rFonts w:ascii="Times" w:hAnsi="Times" w:cs="Times"/>
            <w:color w:val="000000"/>
            <w:lang w:eastAsia="zh-CN"/>
          </w:rPr>
          <w:delText>It</w:delText>
        </w:r>
      </w:del>
      <w:r w:rsidR="00CE5B30">
        <w:rPr>
          <w:rFonts w:ascii="Times" w:hAnsi="Times" w:cs="Times"/>
          <w:color w:val="000000"/>
          <w:lang w:eastAsia="zh-CN"/>
        </w:rPr>
        <w:t xml:space="preserve"> </w:t>
      </w:r>
      <w:r w:rsidR="00CE5B30">
        <w:rPr>
          <w:rFonts w:ascii="Times" w:hAnsi="Times" w:cs="Times" w:hint="eastAsia"/>
          <w:color w:val="000000"/>
          <w:lang w:eastAsia="zh-CN"/>
        </w:rPr>
        <w:t xml:space="preserve">would </w:t>
      </w:r>
      <w:r w:rsidR="00CE5B30">
        <w:rPr>
          <w:rFonts w:ascii="Times" w:hAnsi="Times" w:cs="Times"/>
          <w:color w:val="000000"/>
          <w:lang w:eastAsia="zh-CN"/>
        </w:rPr>
        <w:t>stimulate creativity, inspire us to</w:t>
      </w:r>
      <w:r w:rsidR="00CE5B30" w:rsidRPr="00CE5B30">
        <w:rPr>
          <w:rFonts w:ascii="Times" w:hAnsi="Times" w:cs="Times"/>
          <w:color w:val="000000"/>
          <w:lang w:eastAsia="zh-CN"/>
        </w:rPr>
        <w:t xml:space="preserve"> explore the truth</w:t>
      </w:r>
      <w:r w:rsidR="00CE5B30">
        <w:rPr>
          <w:rFonts w:ascii="Times" w:hAnsi="Times" w:cs="Times"/>
          <w:color w:val="000000"/>
          <w:lang w:eastAsia="zh-CN"/>
        </w:rPr>
        <w:t xml:space="preserve"> and </w:t>
      </w:r>
      <w:r w:rsidR="00CE5B30" w:rsidRPr="00CE5B30">
        <w:rPr>
          <w:rFonts w:ascii="Times" w:hAnsi="Times" w:cs="Times"/>
          <w:color w:val="000000"/>
          <w:lang w:eastAsia="zh-CN"/>
        </w:rPr>
        <w:t>promote innovation</w:t>
      </w:r>
      <w:r w:rsidR="00CE5B30">
        <w:rPr>
          <w:rFonts w:ascii="Times" w:hAnsi="Times" w:cs="Times"/>
          <w:color w:val="000000"/>
          <w:lang w:eastAsia="zh-CN"/>
        </w:rPr>
        <w:t xml:space="preserve">. </w:t>
      </w:r>
      <w:r w:rsidR="00A1391D">
        <w:rPr>
          <w:rFonts w:ascii="Times" w:hAnsi="Times" w:cs="Times" w:hint="eastAsia"/>
          <w:color w:val="000000"/>
          <w:lang w:eastAsia="zh-CN"/>
        </w:rPr>
        <w:t>C</w:t>
      </w:r>
      <w:r w:rsidR="00A1391D" w:rsidRPr="00056BEE">
        <w:rPr>
          <w:rFonts w:ascii="Times" w:hAnsi="Times" w:cs="Times" w:hint="eastAsia"/>
          <w:color w:val="000000"/>
          <w:lang w:eastAsia="zh-CN"/>
        </w:rPr>
        <w:t>hallenging academic authority promotes academic progress</w:t>
      </w:r>
      <w:r w:rsidR="00A1391D" w:rsidRPr="00056BEE">
        <w:rPr>
          <w:rFonts w:ascii="Times" w:hAnsi="Times" w:cs="Times"/>
          <w:color w:val="000000"/>
          <w:lang w:eastAsia="zh-CN"/>
        </w:rPr>
        <w:t>.</w:t>
      </w:r>
      <w:r w:rsidR="00A1391D">
        <w:rPr>
          <w:rFonts w:ascii="Times" w:hAnsi="Times" w:cs="Times"/>
          <w:color w:val="000000"/>
          <w:lang w:eastAsia="zh-CN"/>
        </w:rPr>
        <w:t xml:space="preserve"> </w:t>
      </w:r>
      <w:ins w:id="27" w:author="Jing Yuan" w:date="2017-06-29T10:47:00Z">
        <w:r w:rsidR="0046096B">
          <w:rPr>
            <w:rFonts w:ascii="Times" w:hAnsi="Times" w:cs="Times"/>
            <w:color w:val="000000"/>
            <w:lang w:eastAsia="zh-CN"/>
          </w:rPr>
          <w:t xml:space="preserve">Think about what if no one question the </w:t>
        </w:r>
        <w:proofErr w:type="gramStart"/>
        <w:r w:rsidR="0046096B">
          <w:rPr>
            <w:rFonts w:ascii="Times" w:hAnsi="Times" w:cs="Times"/>
            <w:color w:val="000000"/>
            <w:lang w:eastAsia="zh-CN"/>
          </w:rPr>
          <w:t>Church ,</w:t>
        </w:r>
        <w:proofErr w:type="gramEnd"/>
        <w:r w:rsidR="0046096B">
          <w:rPr>
            <w:rFonts w:ascii="Times" w:hAnsi="Times" w:cs="Times"/>
            <w:color w:val="000000"/>
            <w:lang w:eastAsia="zh-CN"/>
          </w:rPr>
          <w:t xml:space="preserve"> the heliocentric theory might still be </w:t>
        </w:r>
        <w:r w:rsidR="0046096B">
          <w:rPr>
            <w:rFonts w:ascii="Times" w:hAnsi="Times" w:cs="Times"/>
            <w:color w:val="000000"/>
            <w:lang w:eastAsia="zh-CN"/>
          </w:rPr>
          <w:t>misleading</w:t>
        </w:r>
        <w:r w:rsidR="0046096B">
          <w:rPr>
            <w:rFonts w:ascii="Times" w:hAnsi="Times" w:cs="Times"/>
            <w:color w:val="000000"/>
            <w:lang w:eastAsia="zh-CN"/>
          </w:rPr>
          <w:t xml:space="preserve">.  </w:t>
        </w:r>
      </w:ins>
      <w:commentRangeStart w:id="28"/>
      <w:commentRangeStart w:id="29"/>
      <w:commentRangeStart w:id="30"/>
      <w:r w:rsidR="00A1391D" w:rsidRPr="00056BEE">
        <w:rPr>
          <w:rFonts w:ascii="Times" w:hAnsi="Times" w:cs="Times"/>
          <w:color w:val="000000"/>
          <w:lang w:eastAsia="zh-CN"/>
        </w:rPr>
        <w:t>Copernicus</w:t>
      </w:r>
      <w:commentRangeEnd w:id="28"/>
      <w:r w:rsidR="0057273B">
        <w:rPr>
          <w:rStyle w:val="CommentReference"/>
        </w:rPr>
        <w:commentReference w:id="28"/>
      </w:r>
      <w:commentRangeEnd w:id="30"/>
      <w:r w:rsidR="008F4C92">
        <w:rPr>
          <w:rStyle w:val="CommentReference"/>
        </w:rPr>
        <w:commentReference w:id="30"/>
      </w:r>
      <w:r w:rsidR="00A1391D">
        <w:rPr>
          <w:rFonts w:ascii="Times" w:hAnsi="Times" w:cs="Times"/>
          <w:color w:val="000000"/>
          <w:lang w:eastAsia="zh-CN"/>
        </w:rPr>
        <w:t xml:space="preserve">, </w:t>
      </w:r>
      <w:r w:rsidR="00A1391D" w:rsidRPr="004647C8">
        <w:rPr>
          <w:rFonts w:ascii="Times" w:hAnsi="Times" w:cs="Times"/>
          <w:color w:val="000000"/>
          <w:lang w:eastAsia="zh-CN"/>
        </w:rPr>
        <w:t xml:space="preserve">a Renaissance- and Reformation-era mathematician and </w:t>
      </w:r>
      <w:proofErr w:type="gramStart"/>
      <w:r w:rsidR="00A1391D" w:rsidRPr="004647C8">
        <w:rPr>
          <w:rFonts w:ascii="Times" w:hAnsi="Times" w:cs="Times"/>
          <w:color w:val="000000"/>
          <w:lang w:eastAsia="zh-CN"/>
        </w:rPr>
        <w:t xml:space="preserve">astronomer </w:t>
      </w:r>
      <w:ins w:id="31" w:author="Jing Yuan" w:date="2017-06-29T10:39:00Z">
        <w:r w:rsidR="00A231C6">
          <w:rPr>
            <w:rFonts w:ascii="Times" w:hAnsi="Times" w:cs="Times"/>
            <w:color w:val="000000"/>
            <w:lang w:eastAsia="zh-CN"/>
          </w:rPr>
          <w:t>,</w:t>
        </w:r>
      </w:ins>
      <w:r w:rsidR="00A1391D" w:rsidRPr="004647C8">
        <w:rPr>
          <w:rFonts w:ascii="Times" w:hAnsi="Times" w:cs="Times"/>
          <w:color w:val="000000"/>
          <w:lang w:eastAsia="zh-CN"/>
        </w:rPr>
        <w:t>who</w:t>
      </w:r>
      <w:proofErr w:type="gramEnd"/>
      <w:r w:rsidR="00A1391D" w:rsidRPr="004647C8">
        <w:rPr>
          <w:rFonts w:ascii="Times" w:hAnsi="Times" w:cs="Times"/>
          <w:color w:val="000000"/>
          <w:lang w:eastAsia="zh-CN"/>
        </w:rPr>
        <w:t xml:space="preserve"> formulated a model of the universe that placed the Sun rather than the Earth at the center of the universe</w:t>
      </w:r>
      <w:r w:rsidR="00A1391D">
        <w:rPr>
          <w:rFonts w:ascii="Times" w:hAnsi="Times" w:cs="Times"/>
          <w:color w:val="000000"/>
          <w:lang w:eastAsia="zh-CN"/>
        </w:rPr>
        <w:t xml:space="preserve">, </w:t>
      </w:r>
      <w:r w:rsidR="00A1391D" w:rsidRPr="00D94FF9">
        <w:rPr>
          <w:rFonts w:ascii="Times" w:hAnsi="Times" w:cs="Times"/>
          <w:color w:val="000000"/>
          <w:lang w:eastAsia="zh-CN"/>
        </w:rPr>
        <w:t>oppose the authority of the Church and of Aristotle</w:t>
      </w:r>
      <w:ins w:id="32" w:author="Jing Yuan" w:date="2017-06-29T10:47:00Z">
        <w:r w:rsidR="0046096B">
          <w:rPr>
            <w:rFonts w:ascii="Times" w:hAnsi="Times" w:cs="Times" w:hint="eastAsia"/>
            <w:color w:val="000000"/>
            <w:lang w:eastAsia="zh-CN"/>
          </w:rPr>
          <w:t xml:space="preserve">. </w:t>
        </w:r>
      </w:ins>
      <w:del w:id="33" w:author="Jing Yuan" w:date="2017-06-29T10:47:00Z">
        <w:r w:rsidR="00A1391D" w:rsidDel="0046096B">
          <w:rPr>
            <w:rFonts w:ascii="Times" w:hAnsi="Times" w:cs="Times" w:hint="eastAsia"/>
            <w:color w:val="000000"/>
            <w:lang w:eastAsia="zh-CN"/>
          </w:rPr>
          <w:delText xml:space="preserve">, </w:delText>
        </w:r>
      </w:del>
      <w:ins w:id="34" w:author="Jing Yuan" w:date="2017-06-29T10:47:00Z">
        <w:r w:rsidR="0046096B">
          <w:rPr>
            <w:rFonts w:ascii="Times" w:hAnsi="Times" w:cs="Times" w:hint="eastAsia"/>
            <w:color w:val="000000"/>
            <w:lang w:eastAsia="zh-CN"/>
          </w:rPr>
          <w:t xml:space="preserve">It </w:t>
        </w:r>
        <w:r w:rsidR="0046096B">
          <w:rPr>
            <w:rFonts w:ascii="Times" w:hAnsi="Times" w:cs="Times"/>
            <w:color w:val="000000"/>
            <w:lang w:eastAsia="zh-CN"/>
          </w:rPr>
          <w:t xml:space="preserve">was his question </w:t>
        </w:r>
      </w:ins>
      <w:r w:rsidR="00A1391D" w:rsidRPr="004647C8">
        <w:rPr>
          <w:rFonts w:ascii="Times" w:hAnsi="Times" w:cs="Times"/>
          <w:color w:val="000000"/>
          <w:lang w:eastAsia="zh-CN"/>
        </w:rPr>
        <w:t>trigger</w:t>
      </w:r>
      <w:ins w:id="35" w:author="Jing Yuan" w:date="2017-06-29T10:47:00Z">
        <w:r w:rsidR="0046096B">
          <w:rPr>
            <w:rFonts w:ascii="Times" w:hAnsi="Times" w:cs="Times"/>
            <w:color w:val="000000"/>
            <w:lang w:eastAsia="zh-CN"/>
          </w:rPr>
          <w:t>ed</w:t>
        </w:r>
      </w:ins>
      <w:del w:id="36" w:author="Jing Yuan" w:date="2017-06-29T10:47:00Z">
        <w:r w:rsidR="00A1391D" w:rsidRPr="004647C8" w:rsidDel="0046096B">
          <w:rPr>
            <w:rFonts w:ascii="Times" w:hAnsi="Times" w:cs="Times"/>
            <w:color w:val="000000"/>
            <w:lang w:eastAsia="zh-CN"/>
          </w:rPr>
          <w:delText>ing</w:delText>
        </w:r>
      </w:del>
      <w:r w:rsidR="00A1391D" w:rsidRPr="004647C8">
        <w:rPr>
          <w:rFonts w:ascii="Times" w:hAnsi="Times" w:cs="Times"/>
          <w:color w:val="000000"/>
          <w:lang w:eastAsia="zh-CN"/>
        </w:rPr>
        <w:t xml:space="preserve"> the Copernican Revolution and </w:t>
      </w:r>
      <w:del w:id="37" w:author="Jing Yuan" w:date="2017-06-29T10:47:00Z">
        <w:r w:rsidR="00A1391D" w:rsidRPr="004647C8" w:rsidDel="0046096B">
          <w:rPr>
            <w:rFonts w:ascii="Times" w:hAnsi="Times" w:cs="Times"/>
            <w:color w:val="000000"/>
            <w:lang w:eastAsia="zh-CN"/>
          </w:rPr>
          <w:delText xml:space="preserve">making </w:delText>
        </w:r>
      </w:del>
      <w:ins w:id="38" w:author="Jing Yuan" w:date="2017-06-29T10:47:00Z">
        <w:r w:rsidR="0046096B">
          <w:rPr>
            <w:rFonts w:ascii="Times" w:hAnsi="Times" w:cs="Times"/>
            <w:color w:val="000000"/>
            <w:lang w:eastAsia="zh-CN"/>
          </w:rPr>
          <w:t>made</w:t>
        </w:r>
        <w:r w:rsidR="0046096B" w:rsidRPr="004647C8">
          <w:rPr>
            <w:rFonts w:ascii="Times" w:hAnsi="Times" w:cs="Times"/>
            <w:color w:val="000000"/>
            <w:lang w:eastAsia="zh-CN"/>
          </w:rPr>
          <w:t xml:space="preserve"> </w:t>
        </w:r>
      </w:ins>
      <w:r w:rsidR="00A1391D" w:rsidRPr="004647C8">
        <w:rPr>
          <w:rFonts w:ascii="Times" w:hAnsi="Times" w:cs="Times"/>
          <w:color w:val="000000"/>
          <w:lang w:eastAsia="zh-CN"/>
        </w:rPr>
        <w:t>an important contribution to the Scientific Revolution.</w:t>
      </w:r>
      <w:commentRangeEnd w:id="29"/>
      <w:r w:rsidR="00A231C6">
        <w:rPr>
          <w:rStyle w:val="CommentReference"/>
        </w:rPr>
        <w:commentReference w:id="29"/>
      </w:r>
      <w:r w:rsidR="00A1391D">
        <w:rPr>
          <w:rFonts w:ascii="Times" w:hAnsi="Times" w:cs="Times"/>
          <w:color w:val="000000"/>
          <w:lang w:eastAsia="zh-CN"/>
        </w:rPr>
        <w:t xml:space="preserve"> In conclusion, </w:t>
      </w:r>
      <w:r w:rsidR="00B8608C">
        <w:rPr>
          <w:rFonts w:ascii="Times" w:hAnsi="Times" w:cs="Times"/>
          <w:color w:val="000000"/>
          <w:lang w:eastAsia="zh-CN"/>
        </w:rPr>
        <w:t>q</w:t>
      </w:r>
      <w:r w:rsidR="00B8608C" w:rsidRPr="00B8608C">
        <w:rPr>
          <w:rFonts w:ascii="Times" w:hAnsi="Times" w:cs="Times"/>
          <w:color w:val="000000"/>
          <w:lang w:eastAsia="zh-CN"/>
        </w:rPr>
        <w:t>uestion</w:t>
      </w:r>
      <w:r w:rsidR="00B8608C">
        <w:rPr>
          <w:rFonts w:ascii="Times" w:hAnsi="Times" w:cs="Times"/>
          <w:color w:val="000000"/>
          <w:lang w:eastAsia="zh-CN"/>
        </w:rPr>
        <w:t>ing</w:t>
      </w:r>
      <w:r w:rsidR="00B8608C" w:rsidRPr="00B8608C">
        <w:rPr>
          <w:rFonts w:ascii="Times" w:hAnsi="Times" w:cs="Times"/>
          <w:color w:val="000000"/>
          <w:lang w:eastAsia="zh-CN"/>
        </w:rPr>
        <w:t xml:space="preserve"> rules or authority </w:t>
      </w:r>
      <w:r w:rsidR="00A1391D">
        <w:rPr>
          <w:rFonts w:ascii="Times" w:hAnsi="Times" w:cs="Times"/>
          <w:color w:val="000000"/>
          <w:lang w:eastAsia="zh-CN"/>
        </w:rPr>
        <w:t xml:space="preserve">is essential for students(individuals) to </w:t>
      </w:r>
      <w:r w:rsidR="00B8608C">
        <w:rPr>
          <w:rFonts w:ascii="Times" w:hAnsi="Times" w:cs="Times"/>
          <w:color w:val="000000"/>
          <w:lang w:eastAsia="zh-CN"/>
        </w:rPr>
        <w:t>be creative.</w:t>
      </w:r>
      <w:ins w:id="39" w:author="Jing Yuan" w:date="2017-06-29T10:36:00Z">
        <w:r w:rsidR="00ED30CB">
          <w:rPr>
            <w:rFonts w:ascii="Times" w:hAnsi="Times" w:cs="Times" w:hint="eastAsia"/>
            <w:color w:val="000000"/>
            <w:lang w:eastAsia="zh-CN"/>
          </w:rPr>
          <w:t xml:space="preserve"> </w:t>
        </w:r>
      </w:ins>
    </w:p>
    <w:p w:rsidR="00B8608C" w:rsidRDefault="00B8608C" w:rsidP="00B8608C">
      <w:pPr>
        <w:rPr>
          <w:rFonts w:ascii="Times" w:hAnsi="Times" w:cs="Times"/>
          <w:color w:val="000000"/>
          <w:lang w:eastAsia="zh-CN"/>
        </w:rPr>
      </w:pPr>
    </w:p>
    <w:p w:rsidR="00181605" w:rsidRDefault="00181605" w:rsidP="00181605">
      <w:pPr>
        <w:widowControl w:val="0"/>
        <w:autoSpaceDE w:val="0"/>
        <w:autoSpaceDN w:val="0"/>
        <w:adjustRightInd w:val="0"/>
        <w:spacing w:after="240"/>
        <w:rPr>
          <w:rFonts w:ascii="Times" w:hAnsi="Times" w:cs="Times" w:hint="eastAsia"/>
          <w:color w:val="000000"/>
          <w:lang w:eastAsia="zh-CN"/>
        </w:rPr>
      </w:pPr>
      <w:r w:rsidRPr="00181605">
        <w:rPr>
          <w:rFonts w:ascii="Times" w:hAnsi="Times" w:cs="Times"/>
          <w:color w:val="000000"/>
          <w:lang w:eastAsia="zh-CN"/>
        </w:rPr>
        <w:t>Furthermore</w:t>
      </w:r>
      <w:r>
        <w:rPr>
          <w:rFonts w:ascii="Times" w:hAnsi="Times" w:cs="Times"/>
          <w:color w:val="000000"/>
          <w:lang w:eastAsia="zh-CN"/>
        </w:rPr>
        <w:t xml:space="preserve">, </w:t>
      </w:r>
      <w:ins w:id="40" w:author="Jing Yuan" w:date="2017-06-29T10:48:00Z">
        <w:r w:rsidR="00355E4D">
          <w:rPr>
            <w:rFonts w:ascii="Times" w:hAnsi="Times" w:cs="Times"/>
            <w:color w:val="000000"/>
            <w:lang w:eastAsia="zh-CN"/>
          </w:rPr>
          <w:t xml:space="preserve">art </w:t>
        </w:r>
      </w:ins>
      <w:del w:id="41" w:author="Jing Yuan" w:date="2017-06-29T10:48:00Z">
        <w:r w:rsidDel="00355E4D">
          <w:rPr>
            <w:rFonts w:ascii="Times" w:hAnsi="Times" w:cs="Times"/>
            <w:color w:val="000000"/>
            <w:lang w:eastAsia="zh-CN"/>
          </w:rPr>
          <w:delText xml:space="preserve">the </w:delText>
        </w:r>
      </w:del>
      <w:r>
        <w:rPr>
          <w:rFonts w:ascii="Times" w:hAnsi="Times" w:cs="Times"/>
          <w:color w:val="000000"/>
          <w:lang w:eastAsia="zh-CN"/>
        </w:rPr>
        <w:t>development</w:t>
      </w:r>
      <w:del w:id="42" w:author="Jing Yuan" w:date="2017-06-29T10:49:00Z">
        <w:r w:rsidDel="00355E4D">
          <w:rPr>
            <w:rFonts w:ascii="Times" w:hAnsi="Times" w:cs="Times"/>
            <w:color w:val="000000"/>
            <w:lang w:eastAsia="zh-CN"/>
          </w:rPr>
          <w:delText xml:space="preserve"> o</w:delText>
        </w:r>
      </w:del>
      <w:del w:id="43" w:author="Jing Yuan" w:date="2017-06-29T10:48:00Z">
        <w:r w:rsidDel="00355E4D">
          <w:rPr>
            <w:rFonts w:ascii="Times" w:hAnsi="Times" w:cs="Times"/>
            <w:color w:val="000000"/>
            <w:lang w:eastAsia="zh-CN"/>
          </w:rPr>
          <w:delText>f</w:delText>
        </w:r>
        <w:r w:rsidR="00CE5B30" w:rsidRPr="00CE5B30" w:rsidDel="00355E4D">
          <w:rPr>
            <w:rFonts w:ascii="Times" w:hAnsi="Times" w:cs="Times"/>
            <w:color w:val="000000"/>
            <w:lang w:eastAsia="zh-CN"/>
          </w:rPr>
          <w:delText xml:space="preserve"> political</w:delText>
        </w:r>
      </w:del>
      <w:r w:rsidR="00CE5B30">
        <w:rPr>
          <w:rFonts w:ascii="Times" w:hAnsi="Times" w:cs="Times"/>
          <w:color w:val="000000"/>
          <w:lang w:eastAsia="zh-CN"/>
        </w:rPr>
        <w:t xml:space="preserve"> </w:t>
      </w:r>
      <w:r w:rsidR="00A1391D">
        <w:rPr>
          <w:rFonts w:ascii="Times" w:hAnsi="Times" w:cs="Times"/>
          <w:color w:val="000000"/>
          <w:lang w:eastAsia="zh-CN"/>
        </w:rPr>
        <w:t xml:space="preserve">and </w:t>
      </w:r>
      <w:del w:id="44" w:author="Jing Yuan" w:date="2017-06-29T10:48:00Z">
        <w:r w:rsidR="00A1391D" w:rsidRPr="00CE5B30" w:rsidDel="00355E4D">
          <w:rPr>
            <w:rFonts w:ascii="Times" w:hAnsi="Times" w:cs="Times"/>
            <w:color w:val="000000"/>
            <w:lang w:eastAsia="zh-CN"/>
          </w:rPr>
          <w:delText>artistic</w:delText>
        </w:r>
      </w:del>
      <w:proofErr w:type="spellStart"/>
      <w:ins w:id="45" w:author="Jing Yuan" w:date="2017-06-29T10:49:00Z">
        <w:r w:rsidR="00355E4D">
          <w:rPr>
            <w:rFonts w:ascii="Times" w:hAnsi="Times" w:cs="Times"/>
            <w:color w:val="000000"/>
            <w:lang w:eastAsia="zh-CN"/>
          </w:rPr>
          <w:t>polictical</w:t>
        </w:r>
        <w:proofErr w:type="spellEnd"/>
        <w:r w:rsidR="00355E4D">
          <w:rPr>
            <w:rFonts w:ascii="Times" w:hAnsi="Times" w:cs="Times"/>
            <w:color w:val="000000"/>
            <w:lang w:eastAsia="zh-CN"/>
          </w:rPr>
          <w:t xml:space="preserve"> decision making</w:t>
        </w:r>
      </w:ins>
      <w:r w:rsidR="00A1391D" w:rsidRPr="00CE5B30">
        <w:rPr>
          <w:rFonts w:ascii="Times" w:hAnsi="Times" w:cs="Times"/>
          <w:color w:val="000000"/>
          <w:lang w:eastAsia="zh-CN"/>
        </w:rPr>
        <w:t xml:space="preserve"> </w:t>
      </w:r>
      <w:del w:id="46" w:author="Jing Yuan" w:date="2017-06-29T10:48:00Z">
        <w:r w:rsidDel="00355E4D">
          <w:rPr>
            <w:rFonts w:ascii="Times" w:hAnsi="Times" w:cs="Times"/>
            <w:color w:val="000000"/>
            <w:lang w:eastAsia="zh-CN"/>
          </w:rPr>
          <w:delText>can’</w:delText>
        </w:r>
        <w:r w:rsidDel="00355E4D">
          <w:rPr>
            <w:rFonts w:ascii="Times" w:hAnsi="Times" w:cs="Times" w:hint="eastAsia"/>
            <w:color w:val="000000"/>
            <w:lang w:eastAsia="zh-CN"/>
          </w:rPr>
          <w:delText>t</w:delText>
        </w:r>
      </w:del>
      <w:r>
        <w:rPr>
          <w:rFonts w:ascii="Times" w:hAnsi="Times" w:cs="Times" w:hint="eastAsia"/>
          <w:color w:val="000000"/>
          <w:lang w:eastAsia="zh-CN"/>
        </w:rPr>
        <w:t xml:space="preserve"> </w:t>
      </w:r>
      <w:del w:id="47" w:author="Jing Yuan" w:date="2017-06-29T10:49:00Z">
        <w:r w:rsidR="00CE5B30" w:rsidRPr="00CE5B30" w:rsidDel="00355E4D">
          <w:rPr>
            <w:rFonts w:ascii="Times" w:hAnsi="Times" w:cs="Times"/>
            <w:color w:val="000000"/>
            <w:lang w:eastAsia="zh-CN"/>
          </w:rPr>
          <w:delText xml:space="preserve">is </w:delText>
        </w:r>
      </w:del>
      <w:ins w:id="48" w:author="Jing Yuan" w:date="2017-06-29T10:49:00Z">
        <w:r w:rsidR="00355E4D">
          <w:rPr>
            <w:rFonts w:ascii="Times" w:hAnsi="Times" w:cs="Times"/>
            <w:color w:val="000000"/>
            <w:lang w:eastAsia="zh-CN"/>
          </w:rPr>
          <w:t xml:space="preserve">can’t </w:t>
        </w:r>
        <w:proofErr w:type="spellStart"/>
        <w:r w:rsidR="00355E4D">
          <w:rPr>
            <w:rFonts w:ascii="Times" w:hAnsi="Times" w:cs="Times"/>
            <w:color w:val="000000"/>
            <w:lang w:eastAsia="zh-CN"/>
          </w:rPr>
          <w:t>separate</w:t>
        </w:r>
        <w:r w:rsidR="00526FBD">
          <w:rPr>
            <w:rFonts w:ascii="Times" w:hAnsi="Times" w:cs="Times"/>
            <w:color w:val="000000"/>
            <w:lang w:eastAsia="zh-CN"/>
          </w:rPr>
          <w:t>d</w:t>
        </w:r>
        <w:proofErr w:type="spellEnd"/>
        <w:r w:rsidR="00526FBD">
          <w:rPr>
            <w:rFonts w:ascii="Times" w:hAnsi="Times" w:cs="Times"/>
            <w:color w:val="000000"/>
            <w:lang w:eastAsia="zh-CN"/>
          </w:rPr>
          <w:t xml:space="preserve"> </w:t>
        </w:r>
      </w:ins>
      <w:del w:id="49" w:author="Jing Yuan" w:date="2017-06-29T10:49:00Z">
        <w:r w:rsidR="00CE5B30" w:rsidRPr="00CE5B30" w:rsidDel="00526FBD">
          <w:rPr>
            <w:rFonts w:ascii="Times" w:hAnsi="Times" w:cs="Times"/>
            <w:color w:val="000000"/>
            <w:lang w:eastAsia="zh-CN"/>
          </w:rPr>
          <w:delText xml:space="preserve">inseparable </w:delText>
        </w:r>
      </w:del>
      <w:r w:rsidR="00CE5B30" w:rsidRPr="00CE5B30">
        <w:rPr>
          <w:rFonts w:ascii="Times" w:hAnsi="Times" w:cs="Times"/>
          <w:color w:val="000000"/>
          <w:lang w:eastAsia="zh-CN"/>
        </w:rPr>
        <w:t>from the question of</w:t>
      </w:r>
      <w:r w:rsidR="00CE5B30">
        <w:rPr>
          <w:rFonts w:ascii="Times" w:hAnsi="Times" w:cs="Times"/>
          <w:color w:val="000000"/>
          <w:lang w:eastAsia="zh-CN"/>
        </w:rPr>
        <w:t xml:space="preserve"> authority.</w:t>
      </w:r>
      <w:r w:rsidR="00CE5B30">
        <w:rPr>
          <w:rFonts w:ascii="Times" w:hAnsi="Times" w:cs="Times" w:hint="eastAsia"/>
          <w:color w:val="000000"/>
          <w:lang w:eastAsia="zh-CN"/>
        </w:rPr>
        <w:t xml:space="preserve"> </w:t>
      </w:r>
      <w:ins w:id="50" w:author="Jing Yuan" w:date="2017-06-29T10:50:00Z">
        <w:r w:rsidR="00526FBD">
          <w:rPr>
            <w:rFonts w:ascii="Times" w:hAnsi="Times" w:cs="Times"/>
            <w:color w:val="000000"/>
            <w:lang w:eastAsia="zh-CN"/>
          </w:rPr>
          <w:t>When citizen c</w:t>
        </w:r>
      </w:ins>
      <w:del w:id="51" w:author="Jing Yuan" w:date="2017-06-29T10:50:00Z">
        <w:r w:rsidR="00A1391D" w:rsidDel="00526FBD">
          <w:rPr>
            <w:rFonts w:ascii="Times" w:hAnsi="Times" w:cs="Times"/>
            <w:color w:val="000000"/>
            <w:lang w:eastAsia="zh-CN"/>
          </w:rPr>
          <w:delText>C</w:delText>
        </w:r>
      </w:del>
      <w:r w:rsidRPr="00056BEE">
        <w:rPr>
          <w:rFonts w:ascii="Times" w:hAnsi="Times" w:cs="Times" w:hint="eastAsia"/>
          <w:color w:val="000000"/>
          <w:lang w:eastAsia="zh-CN"/>
        </w:rPr>
        <w:t xml:space="preserve">hallenging </w:t>
      </w:r>
      <w:del w:id="52" w:author="Jing Yuan" w:date="2017-06-29T10:49:00Z">
        <w:r w:rsidRPr="00056BEE" w:rsidDel="00526FBD">
          <w:rPr>
            <w:rFonts w:ascii="Times" w:hAnsi="Times" w:cs="Times" w:hint="eastAsia"/>
            <w:color w:val="000000"/>
            <w:lang w:eastAsia="zh-CN"/>
          </w:rPr>
          <w:delText>political authority</w:delText>
        </w:r>
      </w:del>
      <w:ins w:id="53" w:author="Jing Yuan" w:date="2017-06-29T10:49:00Z">
        <w:r w:rsidR="00526FBD">
          <w:rPr>
            <w:rFonts w:ascii="Times" w:hAnsi="Times" w:cs="Times"/>
            <w:color w:val="000000"/>
            <w:lang w:eastAsia="zh-CN"/>
          </w:rPr>
          <w:t>government</w:t>
        </w:r>
      </w:ins>
      <w:ins w:id="54" w:author="Jing Yuan" w:date="2017-06-29T10:50:00Z">
        <w:r w:rsidR="00526FBD">
          <w:rPr>
            <w:rFonts w:ascii="Times" w:hAnsi="Times" w:cs="Times"/>
            <w:color w:val="000000"/>
            <w:lang w:eastAsia="zh-CN"/>
          </w:rPr>
          <w:t>al</w:t>
        </w:r>
      </w:ins>
      <w:ins w:id="55" w:author="Jing Yuan" w:date="2017-06-29T10:49:00Z">
        <w:r w:rsidR="00526FBD">
          <w:rPr>
            <w:rFonts w:ascii="Times" w:hAnsi="Times" w:cs="Times"/>
            <w:color w:val="000000"/>
            <w:lang w:eastAsia="zh-CN"/>
          </w:rPr>
          <w:t xml:space="preserve"> decisions</w:t>
        </w:r>
      </w:ins>
      <w:ins w:id="56" w:author="Jing Yuan" w:date="2017-06-29T10:50:00Z">
        <w:r w:rsidR="00526FBD">
          <w:rPr>
            <w:rFonts w:ascii="Times" w:hAnsi="Times" w:cs="Times"/>
            <w:color w:val="000000"/>
            <w:lang w:eastAsia="zh-CN"/>
          </w:rPr>
          <w:t>, it</w:t>
        </w:r>
      </w:ins>
      <w:r w:rsidRPr="00056BEE">
        <w:rPr>
          <w:rFonts w:ascii="Times" w:hAnsi="Times" w:cs="Times" w:hint="eastAsia"/>
          <w:color w:val="000000"/>
          <w:lang w:eastAsia="zh-CN"/>
        </w:rPr>
        <w:t xml:space="preserve"> forces </w:t>
      </w:r>
      <w:commentRangeStart w:id="57"/>
      <w:ins w:id="58" w:author="Jing Yuan" w:date="2017-06-29T10:51:00Z">
        <w:r w:rsidR="00B02C4B">
          <w:rPr>
            <w:rFonts w:ascii="Times" w:hAnsi="Times" w:cs="Times" w:hint="eastAsia"/>
            <w:color w:val="000000"/>
            <w:lang w:eastAsia="zh-CN"/>
          </w:rPr>
          <w:t>poli</w:t>
        </w:r>
        <w:r w:rsidR="00B02C4B">
          <w:rPr>
            <w:rFonts w:ascii="Times" w:hAnsi="Times" w:cs="Times"/>
            <w:color w:val="000000"/>
            <w:lang w:eastAsia="zh-CN"/>
          </w:rPr>
          <w:t xml:space="preserve">cy makers </w:t>
        </w:r>
        <w:commentRangeEnd w:id="57"/>
        <w:r w:rsidR="00B02C4B">
          <w:rPr>
            <w:rStyle w:val="CommentReference"/>
          </w:rPr>
          <w:commentReference w:id="57"/>
        </w:r>
      </w:ins>
      <w:ins w:id="59" w:author="Jing Yuan" w:date="2017-06-29T10:52:00Z">
        <w:r w:rsidR="00A33816">
          <w:rPr>
            <w:rFonts w:ascii="Times" w:hAnsi="Times" w:cs="Times" w:hint="eastAsia"/>
            <w:color w:val="000000"/>
            <w:lang w:eastAsia="zh-CN"/>
          </w:rPr>
          <w:t xml:space="preserve"> to </w:t>
        </w:r>
        <w:r w:rsidR="00A33816">
          <w:rPr>
            <w:rFonts w:ascii="Times" w:hAnsi="Times" w:cs="Times" w:hint="eastAsia"/>
            <w:color w:val="000000"/>
            <w:lang w:eastAsia="zh-CN"/>
          </w:rPr>
          <w:lastRenderedPageBreak/>
          <w:t xml:space="preserve">review the potential policy or regulations more carefully. </w:t>
        </w:r>
        <w:r w:rsidR="00A33816">
          <w:rPr>
            <w:rFonts w:ascii="Times" w:hAnsi="Times" w:cs="Times"/>
            <w:color w:val="000000"/>
            <w:lang w:eastAsia="zh-CN"/>
          </w:rPr>
          <w:t>It only pushes the</w:t>
        </w:r>
      </w:ins>
      <w:ins w:id="60" w:author="Jing Yuan" w:date="2017-06-29T10:53:00Z">
        <w:r w:rsidR="00120283">
          <w:rPr>
            <w:rFonts w:ascii="Times" w:hAnsi="Times" w:cs="Times"/>
            <w:color w:val="000000"/>
            <w:lang w:eastAsia="zh-CN"/>
          </w:rPr>
          <w:t xml:space="preserve"> governance towards</w:t>
        </w:r>
      </w:ins>
      <w:commentRangeStart w:id="61"/>
      <w:del w:id="62" w:author="Jing Yuan" w:date="2017-06-29T10:51:00Z">
        <w:r w:rsidRPr="00056BEE" w:rsidDel="00B02C4B">
          <w:rPr>
            <w:rFonts w:ascii="Times" w:hAnsi="Times" w:cs="Times" w:hint="eastAsia"/>
            <w:color w:val="000000"/>
            <w:lang w:eastAsia="zh-CN"/>
          </w:rPr>
          <w:delText>politicians</w:delText>
        </w:r>
        <w:commentRangeEnd w:id="61"/>
        <w:r w:rsidR="00B02C4B" w:rsidDel="00B02C4B">
          <w:rPr>
            <w:rStyle w:val="CommentReference"/>
          </w:rPr>
          <w:commentReference w:id="61"/>
        </w:r>
        <w:r w:rsidRPr="00056BEE" w:rsidDel="00B02C4B">
          <w:rPr>
            <w:rFonts w:ascii="Times" w:hAnsi="Times" w:cs="Times" w:hint="eastAsia"/>
            <w:color w:val="000000"/>
            <w:lang w:eastAsia="zh-CN"/>
          </w:rPr>
          <w:delText xml:space="preserve"> </w:delText>
        </w:r>
      </w:del>
      <w:del w:id="63" w:author="Jing Yuan" w:date="2017-06-29T10:53:00Z">
        <w:r w:rsidRPr="00056BEE" w:rsidDel="00120283">
          <w:rPr>
            <w:rFonts w:ascii="Times" w:hAnsi="Times" w:cs="Times" w:hint="eastAsia"/>
            <w:color w:val="000000"/>
            <w:lang w:eastAsia="zh-CN"/>
          </w:rPr>
          <w:delText>and the government to be</w:delText>
        </w:r>
      </w:del>
      <w:r w:rsidRPr="00056BEE">
        <w:rPr>
          <w:rFonts w:ascii="Times" w:hAnsi="Times" w:cs="Times" w:hint="eastAsia"/>
          <w:color w:val="000000"/>
          <w:lang w:eastAsia="zh-CN"/>
        </w:rPr>
        <w:t xml:space="preserve"> more</w:t>
      </w:r>
      <w:ins w:id="64" w:author="Jing Yuan" w:date="2017-06-29T10:53:00Z">
        <w:r w:rsidR="00120283">
          <w:rPr>
            <w:rFonts w:ascii="Times" w:hAnsi="Times" w:cs="Times"/>
            <w:color w:val="000000"/>
            <w:lang w:eastAsia="zh-CN"/>
          </w:rPr>
          <w:t xml:space="preserve"> open </w:t>
        </w:r>
      </w:ins>
      <w:del w:id="65" w:author="Jing Yuan" w:date="2017-06-29T10:53:00Z">
        <w:r w:rsidRPr="00056BEE" w:rsidDel="00120283">
          <w:rPr>
            <w:rFonts w:ascii="Times" w:hAnsi="Times" w:cs="Times" w:hint="eastAsia"/>
            <w:color w:val="000000"/>
            <w:lang w:eastAsia="zh-CN"/>
          </w:rPr>
          <w:delText xml:space="preserve"> democratic, </w:delText>
        </w:r>
      </w:del>
      <w:ins w:id="66" w:author="Jing Yuan" w:date="2017-06-29T10:53:00Z">
        <w:r w:rsidR="00120283">
          <w:rPr>
            <w:rFonts w:ascii="Times" w:hAnsi="Times" w:cs="Times"/>
            <w:color w:val="000000"/>
            <w:lang w:eastAsia="zh-CN"/>
          </w:rPr>
          <w:t>,</w:t>
        </w:r>
      </w:ins>
      <w:r w:rsidRPr="00056BEE">
        <w:rPr>
          <w:rFonts w:ascii="Times" w:hAnsi="Times" w:cs="Times" w:hint="eastAsia"/>
          <w:color w:val="000000"/>
          <w:lang w:eastAsia="zh-CN"/>
        </w:rPr>
        <w:t>efficient, responsible and</w:t>
      </w:r>
      <w:ins w:id="67" w:author="Jing Yuan" w:date="2017-06-29T10:54:00Z">
        <w:r w:rsidR="00120283">
          <w:rPr>
            <w:rFonts w:ascii="Times" w:hAnsi="Times" w:cs="Times"/>
            <w:color w:val="000000"/>
            <w:lang w:eastAsia="zh-CN"/>
          </w:rPr>
          <w:t xml:space="preserve"> eventually </w:t>
        </w:r>
        <w:r w:rsidR="00120283">
          <w:rPr>
            <w:rFonts w:ascii="Times" w:hAnsi="Times" w:cs="Times" w:hint="eastAsia"/>
            <w:color w:val="000000"/>
            <w:lang w:eastAsia="zh-CN"/>
          </w:rPr>
          <w:t>democratic</w:t>
        </w:r>
      </w:ins>
      <w:del w:id="68" w:author="Jing Yuan" w:date="2017-06-29T10:53:00Z">
        <w:r w:rsidRPr="00056BEE" w:rsidDel="00120283">
          <w:rPr>
            <w:rFonts w:ascii="Times" w:hAnsi="Times" w:cs="Times" w:hint="eastAsia"/>
            <w:color w:val="000000"/>
            <w:lang w:eastAsia="zh-CN"/>
          </w:rPr>
          <w:delText xml:space="preserve"> honest</w:delText>
        </w:r>
      </w:del>
      <w:r w:rsidRPr="00056BEE">
        <w:rPr>
          <w:rFonts w:ascii="Times" w:hAnsi="Times" w:cs="Times" w:hint="eastAsia"/>
          <w:color w:val="000000"/>
          <w:lang w:eastAsia="zh-CN"/>
        </w:rPr>
        <w:t xml:space="preserve">. </w:t>
      </w:r>
      <w:r>
        <w:rPr>
          <w:rFonts w:ascii="Times" w:hAnsi="Times" w:cs="Times"/>
          <w:color w:val="000000"/>
          <w:lang w:eastAsia="zh-CN"/>
        </w:rPr>
        <w:t xml:space="preserve"> </w:t>
      </w:r>
      <w:r w:rsidR="00A1391D">
        <w:rPr>
          <w:rFonts w:ascii="Times" w:hAnsi="Times" w:cs="Times"/>
          <w:color w:val="000000"/>
          <w:lang w:eastAsia="zh-CN"/>
        </w:rPr>
        <w:t>Moreover, s</w:t>
      </w:r>
      <w:r w:rsidR="00A1391D" w:rsidRPr="00056BEE">
        <w:rPr>
          <w:rFonts w:ascii="Times" w:hAnsi="Times" w:cs="Times"/>
          <w:color w:val="000000"/>
          <w:lang w:eastAsia="zh-CN"/>
        </w:rPr>
        <w:t xml:space="preserve">imilarly, in the arts, </w:t>
      </w:r>
      <w:ins w:id="69" w:author="Jing Yuan" w:date="2017-06-30T11:30:00Z">
        <w:r w:rsidR="005D1FF1">
          <w:rPr>
            <w:rFonts w:ascii="Times" w:hAnsi="Times" w:cs="Times"/>
            <w:color w:val="000000"/>
            <w:lang w:eastAsia="zh-CN"/>
          </w:rPr>
          <w:t>innovation</w:t>
        </w:r>
        <w:r w:rsidR="00D97996">
          <w:rPr>
            <w:rFonts w:ascii="Times" w:hAnsi="Times" w:cs="Times"/>
            <w:color w:val="000000"/>
            <w:lang w:eastAsia="zh-CN"/>
          </w:rPr>
          <w:t xml:space="preserve"> is</w:t>
        </w:r>
        <w:r w:rsidR="005D1FF1">
          <w:rPr>
            <w:rFonts w:ascii="Times" w:hAnsi="Times" w:cs="Times"/>
            <w:color w:val="000000"/>
            <w:lang w:eastAsia="zh-CN"/>
          </w:rPr>
          <w:t xml:space="preserve"> often started </w:t>
        </w:r>
      </w:ins>
      <w:ins w:id="70" w:author="Jing Yuan" w:date="2017-06-30T11:31:00Z">
        <w:r w:rsidR="00942808">
          <w:rPr>
            <w:rFonts w:ascii="Times" w:hAnsi="Times" w:cs="Times"/>
            <w:color w:val="000000"/>
            <w:lang w:eastAsia="zh-CN"/>
          </w:rPr>
          <w:t xml:space="preserve">by </w:t>
        </w:r>
      </w:ins>
      <w:del w:id="71" w:author="Jing Yuan" w:date="2017-06-30T11:31:00Z">
        <w:r w:rsidR="00A1391D" w:rsidRPr="00056BEE" w:rsidDel="00942808">
          <w:rPr>
            <w:rFonts w:ascii="Times" w:hAnsi="Times" w:cs="Times"/>
            <w:color w:val="000000"/>
            <w:lang w:eastAsia="zh-CN"/>
          </w:rPr>
          <w:delText xml:space="preserve">people must </w:delText>
        </w:r>
      </w:del>
      <w:r w:rsidR="00A1391D" w:rsidRPr="00056BEE">
        <w:rPr>
          <w:rFonts w:ascii="Times" w:hAnsi="Times" w:cs="Times"/>
          <w:color w:val="000000"/>
          <w:lang w:eastAsia="zh-CN"/>
        </w:rPr>
        <w:t>challeng</w:t>
      </w:r>
      <w:ins w:id="72" w:author="Jing Yuan" w:date="2017-06-30T11:31:00Z">
        <w:r w:rsidR="00942808">
          <w:rPr>
            <w:rFonts w:ascii="Times" w:hAnsi="Times" w:cs="Times"/>
            <w:color w:val="000000"/>
            <w:lang w:eastAsia="zh-CN"/>
          </w:rPr>
          <w:t>ing</w:t>
        </w:r>
      </w:ins>
      <w:del w:id="73" w:author="Jing Yuan" w:date="2017-06-30T11:31:00Z">
        <w:r w:rsidR="00A1391D" w:rsidRPr="00056BEE" w:rsidDel="00942808">
          <w:rPr>
            <w:rFonts w:ascii="Times" w:hAnsi="Times" w:cs="Times"/>
            <w:color w:val="000000"/>
            <w:lang w:eastAsia="zh-CN"/>
          </w:rPr>
          <w:delText>e</w:delText>
        </w:r>
      </w:del>
      <w:r w:rsidR="00A1391D" w:rsidRPr="00056BEE">
        <w:rPr>
          <w:rFonts w:ascii="Times" w:hAnsi="Times" w:cs="Times"/>
          <w:color w:val="000000"/>
          <w:lang w:eastAsia="zh-CN"/>
        </w:rPr>
        <w:t xml:space="preserve"> established styles and forms rather than imitate them;</w:t>
      </w:r>
      <w:del w:id="74" w:author="Jing Yuan" w:date="2017-06-30T11:32:00Z">
        <w:r w:rsidR="00A1391D" w:rsidRPr="00056BEE" w:rsidDel="00942808">
          <w:rPr>
            <w:rFonts w:ascii="Times" w:hAnsi="Times" w:cs="Times"/>
            <w:color w:val="000000"/>
            <w:lang w:eastAsia="zh-CN"/>
          </w:rPr>
          <w:delText xml:space="preserve"> otherwise, no genuinely new art would ever emerge, and society would be worse off</w:delText>
        </w:r>
      </w:del>
      <w:r w:rsidR="00A1391D" w:rsidRPr="00056BEE">
        <w:rPr>
          <w:rFonts w:ascii="Times" w:hAnsi="Times" w:cs="Times"/>
          <w:color w:val="000000"/>
          <w:lang w:eastAsia="zh-CN"/>
        </w:rPr>
        <w:t>.</w:t>
      </w:r>
      <w:r w:rsidR="00A1391D">
        <w:rPr>
          <w:rFonts w:ascii="Times" w:hAnsi="Times" w:cs="Times"/>
          <w:color w:val="000000"/>
          <w:lang w:eastAsia="zh-CN"/>
        </w:rPr>
        <w:t xml:space="preserve"> As Leonardo da Vinci said, ‘nothing strengthens the authority as much as silence’. He </w:t>
      </w:r>
      <w:r w:rsidR="00A1391D" w:rsidRPr="00181605">
        <w:rPr>
          <w:rFonts w:ascii="Times" w:hAnsi="Times" w:cs="Times"/>
          <w:color w:val="000000"/>
          <w:lang w:eastAsia="zh-CN"/>
        </w:rPr>
        <w:t xml:space="preserve">objected to the commercial exploitation of relics, religious art, and pious items, </w:t>
      </w:r>
      <w:r w:rsidR="00A1391D">
        <w:rPr>
          <w:rFonts w:ascii="Times" w:hAnsi="Times" w:cs="Times"/>
          <w:color w:val="000000"/>
          <w:lang w:eastAsia="zh-CN"/>
        </w:rPr>
        <w:t>and</w:t>
      </w:r>
      <w:r w:rsidR="00A1391D" w:rsidRPr="00181605">
        <w:rPr>
          <w:rFonts w:ascii="Times" w:hAnsi="Times" w:cs="Times"/>
          <w:color w:val="000000"/>
          <w:lang w:eastAsia="zh-CN"/>
        </w:rPr>
        <w:t xml:space="preserve"> protested the sale of indulgences, liturgical and ceremonial pomp, obligatory confessions, and the cult of the saints. </w:t>
      </w:r>
      <w:r w:rsidR="00A1391D" w:rsidRPr="00A1391D">
        <w:rPr>
          <w:rFonts w:ascii="Times" w:hAnsi="Times" w:cs="Times"/>
          <w:color w:val="000000"/>
          <w:lang w:eastAsia="zh-CN"/>
        </w:rPr>
        <w:t>Ultimately</w:t>
      </w:r>
      <w:del w:id="75" w:author="Jing Yuan" w:date="2017-06-30T11:32:00Z">
        <w:r w:rsidR="00A1391D" w:rsidRPr="00A1391D" w:rsidDel="00CF7D19">
          <w:rPr>
            <w:rFonts w:ascii="Times" w:hAnsi="Times" w:cs="Times"/>
            <w:color w:val="000000"/>
            <w:lang w:eastAsia="zh-CN"/>
          </w:rPr>
          <w:delText>, the questioning of authority is not only a good thing, it is a necessary thing</w:delText>
        </w:r>
      </w:del>
      <w:r w:rsidR="00A1391D" w:rsidRPr="00A1391D">
        <w:rPr>
          <w:rFonts w:ascii="Times" w:hAnsi="Times" w:cs="Times"/>
          <w:color w:val="000000"/>
          <w:lang w:eastAsia="zh-CN"/>
        </w:rPr>
        <w:t xml:space="preserve">. </w:t>
      </w:r>
      <w:ins w:id="76" w:author="Jing Yuan" w:date="2017-06-30T11:36:00Z">
        <w:r w:rsidR="008C785E">
          <w:rPr>
            <w:rFonts w:ascii="Times" w:hAnsi="Times" w:cs="Times"/>
            <w:color w:val="000000"/>
            <w:lang w:eastAsia="zh-CN"/>
          </w:rPr>
          <w:t>questioning authority</w:t>
        </w:r>
      </w:ins>
      <w:del w:id="77" w:author="Jing Yuan" w:date="2017-06-30T11:36:00Z">
        <w:r w:rsidR="00A1391D" w:rsidRPr="00A1391D" w:rsidDel="008C785E">
          <w:rPr>
            <w:rFonts w:ascii="Times" w:hAnsi="Times" w:cs="Times"/>
            <w:color w:val="000000"/>
            <w:lang w:eastAsia="zh-CN"/>
          </w:rPr>
          <w:delText>It</w:delText>
        </w:r>
      </w:del>
      <w:r w:rsidR="00A1391D" w:rsidRPr="00A1391D">
        <w:rPr>
          <w:rFonts w:ascii="Times" w:hAnsi="Times" w:cs="Times"/>
          <w:color w:val="000000"/>
          <w:lang w:eastAsia="zh-CN"/>
        </w:rPr>
        <w:t xml:space="preserve"> is the backbone of freedom. </w:t>
      </w:r>
      <w:ins w:id="78" w:author="Jing Yuan" w:date="2017-06-30T11:36:00Z">
        <w:r w:rsidR="008C785E">
          <w:rPr>
            <w:rFonts w:ascii="Times" w:hAnsi="Times" w:cs="Times"/>
            <w:color w:val="000000"/>
            <w:lang w:eastAsia="zh-CN"/>
          </w:rPr>
          <w:t xml:space="preserve">As a conscious citizen,  we should </w:t>
        </w:r>
      </w:ins>
      <w:r w:rsidR="00A1391D" w:rsidRPr="00A1391D">
        <w:rPr>
          <w:rFonts w:ascii="Times" w:hAnsi="Times" w:cs="Times"/>
          <w:color w:val="000000"/>
          <w:lang w:eastAsia="zh-CN"/>
        </w:rPr>
        <w:t>Cherish the right to protest</w:t>
      </w:r>
      <w:ins w:id="79" w:author="Jing Yuan" w:date="2017-06-30T11:36:00Z">
        <w:r w:rsidR="009709D7">
          <w:rPr>
            <w:rFonts w:ascii="Times" w:hAnsi="Times" w:cs="Times"/>
            <w:color w:val="000000"/>
            <w:lang w:eastAsia="zh-CN"/>
          </w:rPr>
          <w:t xml:space="preserve">, </w:t>
        </w:r>
      </w:ins>
      <w:del w:id="80" w:author="Jing Yuan" w:date="2017-06-30T11:36:00Z">
        <w:r w:rsidR="00A1391D" w:rsidRPr="00A1391D" w:rsidDel="009709D7">
          <w:rPr>
            <w:rFonts w:ascii="Times" w:hAnsi="Times" w:cs="Times"/>
            <w:color w:val="000000"/>
            <w:lang w:eastAsia="zh-CN"/>
          </w:rPr>
          <w:delText xml:space="preserve">. Cherish the right </w:delText>
        </w:r>
      </w:del>
      <w:r w:rsidR="00A1391D" w:rsidRPr="00A1391D">
        <w:rPr>
          <w:rFonts w:ascii="Times" w:hAnsi="Times" w:cs="Times"/>
          <w:color w:val="000000"/>
          <w:lang w:eastAsia="zh-CN"/>
        </w:rPr>
        <w:t>to be different</w:t>
      </w:r>
      <w:ins w:id="81" w:author="Jing Yuan" w:date="2017-06-30T11:36:00Z">
        <w:r w:rsidR="009709D7">
          <w:rPr>
            <w:rFonts w:ascii="Times" w:hAnsi="Times" w:cs="Times"/>
            <w:color w:val="000000"/>
            <w:lang w:eastAsia="zh-CN"/>
          </w:rPr>
          <w:t xml:space="preserve">, </w:t>
        </w:r>
      </w:ins>
      <w:del w:id="82" w:author="Jing Yuan" w:date="2017-06-30T11:36:00Z">
        <w:r w:rsidR="00A1391D" w:rsidRPr="00A1391D" w:rsidDel="009709D7">
          <w:rPr>
            <w:rFonts w:ascii="Times" w:hAnsi="Times" w:cs="Times"/>
            <w:color w:val="000000"/>
            <w:lang w:eastAsia="zh-CN"/>
          </w:rPr>
          <w:delText xml:space="preserve">. Cherish the right </w:delText>
        </w:r>
      </w:del>
      <w:r w:rsidR="00A1391D" w:rsidRPr="00A1391D">
        <w:rPr>
          <w:rFonts w:ascii="Times" w:hAnsi="Times" w:cs="Times"/>
          <w:color w:val="000000"/>
          <w:lang w:eastAsia="zh-CN"/>
        </w:rPr>
        <w:t>to question authority.</w:t>
      </w:r>
      <w:ins w:id="83" w:author="Jing Yuan" w:date="2017-06-30T11:36:00Z">
        <w:r w:rsidR="009709D7">
          <w:rPr>
            <w:rFonts w:ascii="Times" w:hAnsi="Times" w:cs="Times" w:hint="eastAsia"/>
            <w:color w:val="000000"/>
            <w:lang w:eastAsia="zh-CN"/>
          </w:rPr>
          <w:t>总的来说</w:t>
        </w:r>
      </w:ins>
      <w:ins w:id="84" w:author="Jing Yuan" w:date="2017-06-30T11:37:00Z">
        <w:r w:rsidR="009709D7">
          <w:rPr>
            <w:rFonts w:ascii="Times" w:hAnsi="Times" w:cs="Times" w:hint="eastAsia"/>
            <w:color w:val="000000"/>
            <w:lang w:eastAsia="zh-CN"/>
          </w:rPr>
          <w:t>，这段话只有在说理，没有实证，也很难展开，试着找写例子充实下</w:t>
        </w:r>
      </w:ins>
    </w:p>
    <w:p w:rsidR="00181605" w:rsidRPr="00056BEE" w:rsidRDefault="00181605" w:rsidP="00056BEE">
      <w:pPr>
        <w:widowControl w:val="0"/>
        <w:autoSpaceDE w:val="0"/>
        <w:autoSpaceDN w:val="0"/>
        <w:adjustRightInd w:val="0"/>
        <w:spacing w:after="240"/>
        <w:rPr>
          <w:rFonts w:ascii="Times" w:hAnsi="Times" w:cs="Times"/>
          <w:color w:val="000000"/>
          <w:lang w:eastAsia="zh-CN"/>
        </w:rPr>
      </w:pPr>
    </w:p>
    <w:p w:rsidR="00056BEE" w:rsidRDefault="00056BEE" w:rsidP="00BD7D68">
      <w:pPr>
        <w:widowControl w:val="0"/>
        <w:autoSpaceDE w:val="0"/>
        <w:autoSpaceDN w:val="0"/>
        <w:adjustRightInd w:val="0"/>
        <w:spacing w:after="240" w:line="340" w:lineRule="atLeast"/>
        <w:rPr>
          <w:rFonts w:ascii="Times" w:hAnsi="Times" w:cs="Times"/>
          <w:color w:val="000000"/>
          <w:lang w:eastAsia="zh-CN"/>
        </w:rPr>
      </w:pPr>
    </w:p>
    <w:p w:rsidR="002B5504" w:rsidRPr="00BD7D68" w:rsidRDefault="002B5504" w:rsidP="00BD7D68">
      <w:pPr>
        <w:widowControl w:val="0"/>
        <w:autoSpaceDE w:val="0"/>
        <w:autoSpaceDN w:val="0"/>
        <w:adjustRightInd w:val="0"/>
        <w:spacing w:after="240" w:line="340" w:lineRule="atLeast"/>
        <w:rPr>
          <w:rFonts w:ascii="Times" w:hAnsi="Times" w:cs="Times"/>
          <w:color w:val="000000"/>
          <w:lang w:eastAsia="zh-CN"/>
        </w:rPr>
      </w:pPr>
    </w:p>
    <w:sectPr w:rsidR="002B5504" w:rsidRPr="00BD7D68" w:rsidSect="00ED6EA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5-18T20:30:00Z" w:initials="moirai.zh">
    <w:p w:rsidR="00825A1F" w:rsidRDefault="00825A1F">
      <w:pPr>
        <w:pStyle w:val="CommentText"/>
        <w:rPr>
          <w:lang w:eastAsia="zh-CN"/>
        </w:rPr>
      </w:pPr>
      <w:r>
        <w:rPr>
          <w:rStyle w:val="CommentReference"/>
        </w:rPr>
        <w:annotationRef/>
      </w:r>
      <w:r>
        <w:rPr>
          <w:rFonts w:hint="eastAsia"/>
          <w:lang w:eastAsia="zh-CN"/>
        </w:rPr>
        <w:t>不知道</w:t>
      </w:r>
      <w:r>
        <w:rPr>
          <w:lang w:eastAsia="zh-CN"/>
        </w:rPr>
        <w:t>有没有这个单词</w:t>
      </w:r>
    </w:p>
  </w:comment>
  <w:comment w:id="28" w:author="Jing Yuan" w:date="2017-06-29T10:35:00Z" w:initials="JY">
    <w:p w:rsidR="0057273B" w:rsidRDefault="0057273B">
      <w:pPr>
        <w:pStyle w:val="CommentText"/>
        <w:rPr>
          <w:rFonts w:hint="eastAsia"/>
          <w:lang w:eastAsia="zh-CN"/>
        </w:rPr>
      </w:pPr>
      <w:r>
        <w:rPr>
          <w:rStyle w:val="CommentReference"/>
        </w:rPr>
        <w:annotationRef/>
      </w:r>
      <w:r>
        <w:rPr>
          <w:rFonts w:hint="eastAsia"/>
          <w:lang w:eastAsia="zh-CN"/>
        </w:rPr>
        <w:t>你要交代一下背景，那是一个什么样的时代</w:t>
      </w:r>
    </w:p>
  </w:comment>
  <w:comment w:id="30" w:author="Jing Yuan" w:date="2017-06-29T10:46:00Z" w:initials="JY">
    <w:p w:rsidR="008F4C92" w:rsidRDefault="008F4C92">
      <w:pPr>
        <w:pStyle w:val="CommentText"/>
        <w:rPr>
          <w:rFonts w:hint="eastAsia"/>
          <w:lang w:eastAsia="zh-CN"/>
        </w:rPr>
      </w:pPr>
      <w:r>
        <w:rPr>
          <w:rStyle w:val="CommentReference"/>
        </w:rPr>
        <w:annotationRef/>
      </w:r>
      <w:r>
        <w:rPr>
          <w:rFonts w:hint="eastAsia"/>
          <w:lang w:eastAsia="zh-CN"/>
        </w:rPr>
        <w:t>最好写全名</w:t>
      </w:r>
    </w:p>
  </w:comment>
  <w:comment w:id="29" w:author="Jing Yuan" w:date="2017-06-29T10:40:00Z" w:initials="JY">
    <w:p w:rsidR="00A231C6" w:rsidRDefault="00A231C6">
      <w:pPr>
        <w:pStyle w:val="CommentText"/>
        <w:rPr>
          <w:rFonts w:hint="eastAsia"/>
          <w:lang w:eastAsia="zh-CN"/>
        </w:rPr>
      </w:pPr>
      <w:r>
        <w:rPr>
          <w:rStyle w:val="CommentReference"/>
        </w:rPr>
        <w:annotationRef/>
      </w:r>
      <w:r>
        <w:rPr>
          <w:rFonts w:hint="eastAsia"/>
          <w:lang w:eastAsia="zh-CN"/>
        </w:rPr>
        <w:t>这是你写的一句话，太长了，</w:t>
      </w:r>
      <w:r w:rsidR="00E201F9">
        <w:rPr>
          <w:rFonts w:hint="eastAsia"/>
          <w:lang w:eastAsia="zh-CN"/>
        </w:rPr>
        <w:t>不建议这样的写法。一个是没有把观点展开，一个是句子的结构很容易弄错</w:t>
      </w:r>
    </w:p>
  </w:comment>
  <w:comment w:id="57" w:author="Jing Yuan" w:date="2017-06-29T10:51:00Z" w:initials="JY">
    <w:p w:rsidR="00B02C4B" w:rsidRDefault="00B02C4B">
      <w:pPr>
        <w:pStyle w:val="CommentText"/>
        <w:rPr>
          <w:rFonts w:hint="eastAsia"/>
          <w:lang w:eastAsia="zh-CN"/>
        </w:rPr>
      </w:pPr>
      <w:r>
        <w:rPr>
          <w:rStyle w:val="CommentReference"/>
        </w:rPr>
        <w:annotationRef/>
      </w:r>
      <w:r>
        <w:t xml:space="preserve">politician </w:t>
      </w:r>
      <w:r>
        <w:rPr>
          <w:rFonts w:hint="eastAsia"/>
          <w:lang w:eastAsia="zh-CN"/>
        </w:rPr>
        <w:t>是政客的意思，由贬义，建议用政策的制定者</w:t>
      </w:r>
    </w:p>
  </w:comment>
  <w:comment w:id="61" w:author="Jing Yuan" w:date="2017-06-29T10:50:00Z" w:initials="JY">
    <w:p w:rsidR="00B02C4B" w:rsidRDefault="00B02C4B">
      <w:pPr>
        <w:pStyle w:val="CommentText"/>
        <w:rPr>
          <w:rFonts w:hint="eastAsia"/>
          <w:lang w:eastAsia="zh-CN"/>
        </w:rPr>
      </w:pPr>
      <w:r>
        <w:rPr>
          <w:rStyle w:val="CommentReference"/>
        </w:rPr>
        <w:annotationRef/>
      </w:r>
      <w:r>
        <w:rPr>
          <w:rFonts w:hint="eastAsia"/>
          <w:lang w:eastAsia="zh-CN"/>
        </w:rPr>
        <w:t>这个词是政客的意思，有贬义</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04AE2"/>
    <w:multiLevelType w:val="hybridMultilevel"/>
    <w:tmpl w:val="04CC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EB"/>
    <w:rsid w:val="00054A63"/>
    <w:rsid w:val="00056BEE"/>
    <w:rsid w:val="000723CA"/>
    <w:rsid w:val="00120283"/>
    <w:rsid w:val="00130171"/>
    <w:rsid w:val="001518DB"/>
    <w:rsid w:val="00181605"/>
    <w:rsid w:val="001B38C2"/>
    <w:rsid w:val="001D1FEB"/>
    <w:rsid w:val="002330B0"/>
    <w:rsid w:val="00276BAB"/>
    <w:rsid w:val="002B5504"/>
    <w:rsid w:val="00347601"/>
    <w:rsid w:val="00355E4D"/>
    <w:rsid w:val="00357F80"/>
    <w:rsid w:val="003B2C6D"/>
    <w:rsid w:val="003E06DC"/>
    <w:rsid w:val="003E41B8"/>
    <w:rsid w:val="0046096B"/>
    <w:rsid w:val="004647C8"/>
    <w:rsid w:val="00526FBD"/>
    <w:rsid w:val="0057273B"/>
    <w:rsid w:val="005D1FF1"/>
    <w:rsid w:val="00677499"/>
    <w:rsid w:val="0068192B"/>
    <w:rsid w:val="00753AEA"/>
    <w:rsid w:val="007802DB"/>
    <w:rsid w:val="007A7E8F"/>
    <w:rsid w:val="007C1B4F"/>
    <w:rsid w:val="00825A1F"/>
    <w:rsid w:val="00826C7D"/>
    <w:rsid w:val="00835427"/>
    <w:rsid w:val="00845764"/>
    <w:rsid w:val="008C785E"/>
    <w:rsid w:val="008F4C92"/>
    <w:rsid w:val="00942808"/>
    <w:rsid w:val="009621AD"/>
    <w:rsid w:val="009709D7"/>
    <w:rsid w:val="00976885"/>
    <w:rsid w:val="00A1391D"/>
    <w:rsid w:val="00A204D6"/>
    <w:rsid w:val="00A231C6"/>
    <w:rsid w:val="00A33816"/>
    <w:rsid w:val="00B02C4B"/>
    <w:rsid w:val="00B15440"/>
    <w:rsid w:val="00B8608C"/>
    <w:rsid w:val="00BD7D68"/>
    <w:rsid w:val="00CA63F1"/>
    <w:rsid w:val="00CB4AC5"/>
    <w:rsid w:val="00CC7BEF"/>
    <w:rsid w:val="00CE5B30"/>
    <w:rsid w:val="00CF7D19"/>
    <w:rsid w:val="00D94FF9"/>
    <w:rsid w:val="00D97996"/>
    <w:rsid w:val="00DD6D99"/>
    <w:rsid w:val="00E201F9"/>
    <w:rsid w:val="00EB75ED"/>
    <w:rsid w:val="00ED30CB"/>
    <w:rsid w:val="00F679FC"/>
    <w:rsid w:val="00FB0658"/>
    <w:rsid w:val="00FD6C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A0D5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DB"/>
    <w:pPr>
      <w:ind w:left="720"/>
      <w:contextualSpacing/>
    </w:pPr>
  </w:style>
  <w:style w:type="character" w:customStyle="1" w:styleId="apple-converted-space">
    <w:name w:val="apple-converted-space"/>
    <w:basedOn w:val="DefaultParagraphFont"/>
    <w:rsid w:val="00825A1F"/>
  </w:style>
  <w:style w:type="character" w:customStyle="1" w:styleId="gp">
    <w:name w:val="gp"/>
    <w:basedOn w:val="DefaultParagraphFont"/>
    <w:rsid w:val="00825A1F"/>
  </w:style>
  <w:style w:type="character" w:styleId="CommentReference">
    <w:name w:val="annotation reference"/>
    <w:basedOn w:val="DefaultParagraphFont"/>
    <w:uiPriority w:val="99"/>
    <w:semiHidden/>
    <w:unhideWhenUsed/>
    <w:rsid w:val="00825A1F"/>
    <w:rPr>
      <w:sz w:val="18"/>
      <w:szCs w:val="18"/>
    </w:rPr>
  </w:style>
  <w:style w:type="paragraph" w:styleId="CommentText">
    <w:name w:val="annotation text"/>
    <w:basedOn w:val="Normal"/>
    <w:link w:val="CommentTextChar"/>
    <w:uiPriority w:val="99"/>
    <w:semiHidden/>
    <w:unhideWhenUsed/>
    <w:rsid w:val="00825A1F"/>
  </w:style>
  <w:style w:type="character" w:customStyle="1" w:styleId="CommentTextChar">
    <w:name w:val="Comment Text Char"/>
    <w:basedOn w:val="DefaultParagraphFont"/>
    <w:link w:val="CommentText"/>
    <w:uiPriority w:val="99"/>
    <w:semiHidden/>
    <w:rsid w:val="00825A1F"/>
  </w:style>
  <w:style w:type="paragraph" w:styleId="CommentSubject">
    <w:name w:val="annotation subject"/>
    <w:basedOn w:val="CommentText"/>
    <w:next w:val="CommentText"/>
    <w:link w:val="CommentSubjectChar"/>
    <w:uiPriority w:val="99"/>
    <w:semiHidden/>
    <w:unhideWhenUsed/>
    <w:rsid w:val="00825A1F"/>
    <w:rPr>
      <w:b/>
      <w:bCs/>
      <w:sz w:val="20"/>
      <w:szCs w:val="20"/>
    </w:rPr>
  </w:style>
  <w:style w:type="character" w:customStyle="1" w:styleId="CommentSubjectChar">
    <w:name w:val="Comment Subject Char"/>
    <w:basedOn w:val="CommentTextChar"/>
    <w:link w:val="CommentSubject"/>
    <w:uiPriority w:val="99"/>
    <w:semiHidden/>
    <w:rsid w:val="00825A1F"/>
    <w:rPr>
      <w:b/>
      <w:bCs/>
      <w:sz w:val="20"/>
      <w:szCs w:val="20"/>
    </w:rPr>
  </w:style>
  <w:style w:type="paragraph" w:styleId="BalloonText">
    <w:name w:val="Balloon Text"/>
    <w:basedOn w:val="Normal"/>
    <w:link w:val="BalloonTextChar"/>
    <w:uiPriority w:val="99"/>
    <w:semiHidden/>
    <w:unhideWhenUsed/>
    <w:rsid w:val="00825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265">
      <w:bodyDiv w:val="1"/>
      <w:marLeft w:val="0"/>
      <w:marRight w:val="0"/>
      <w:marTop w:val="0"/>
      <w:marBottom w:val="0"/>
      <w:divBdr>
        <w:top w:val="none" w:sz="0" w:space="0" w:color="auto"/>
        <w:left w:val="none" w:sz="0" w:space="0" w:color="auto"/>
        <w:bottom w:val="none" w:sz="0" w:space="0" w:color="auto"/>
        <w:right w:val="none" w:sz="0" w:space="0" w:color="auto"/>
      </w:divBdr>
    </w:div>
    <w:div w:id="53430901">
      <w:bodyDiv w:val="1"/>
      <w:marLeft w:val="0"/>
      <w:marRight w:val="0"/>
      <w:marTop w:val="0"/>
      <w:marBottom w:val="0"/>
      <w:divBdr>
        <w:top w:val="none" w:sz="0" w:space="0" w:color="auto"/>
        <w:left w:val="none" w:sz="0" w:space="0" w:color="auto"/>
        <w:bottom w:val="none" w:sz="0" w:space="0" w:color="auto"/>
        <w:right w:val="none" w:sz="0" w:space="0" w:color="auto"/>
      </w:divBdr>
    </w:div>
    <w:div w:id="137236100">
      <w:bodyDiv w:val="1"/>
      <w:marLeft w:val="0"/>
      <w:marRight w:val="0"/>
      <w:marTop w:val="0"/>
      <w:marBottom w:val="0"/>
      <w:divBdr>
        <w:top w:val="none" w:sz="0" w:space="0" w:color="auto"/>
        <w:left w:val="none" w:sz="0" w:space="0" w:color="auto"/>
        <w:bottom w:val="none" w:sz="0" w:space="0" w:color="auto"/>
        <w:right w:val="none" w:sz="0" w:space="0" w:color="auto"/>
      </w:divBdr>
    </w:div>
    <w:div w:id="140856049">
      <w:bodyDiv w:val="1"/>
      <w:marLeft w:val="0"/>
      <w:marRight w:val="0"/>
      <w:marTop w:val="0"/>
      <w:marBottom w:val="0"/>
      <w:divBdr>
        <w:top w:val="none" w:sz="0" w:space="0" w:color="auto"/>
        <w:left w:val="none" w:sz="0" w:space="0" w:color="auto"/>
        <w:bottom w:val="none" w:sz="0" w:space="0" w:color="auto"/>
        <w:right w:val="none" w:sz="0" w:space="0" w:color="auto"/>
      </w:divBdr>
    </w:div>
    <w:div w:id="207689812">
      <w:bodyDiv w:val="1"/>
      <w:marLeft w:val="0"/>
      <w:marRight w:val="0"/>
      <w:marTop w:val="0"/>
      <w:marBottom w:val="0"/>
      <w:divBdr>
        <w:top w:val="none" w:sz="0" w:space="0" w:color="auto"/>
        <w:left w:val="none" w:sz="0" w:space="0" w:color="auto"/>
        <w:bottom w:val="none" w:sz="0" w:space="0" w:color="auto"/>
        <w:right w:val="none" w:sz="0" w:space="0" w:color="auto"/>
      </w:divBdr>
    </w:div>
    <w:div w:id="420566958">
      <w:bodyDiv w:val="1"/>
      <w:marLeft w:val="0"/>
      <w:marRight w:val="0"/>
      <w:marTop w:val="0"/>
      <w:marBottom w:val="0"/>
      <w:divBdr>
        <w:top w:val="none" w:sz="0" w:space="0" w:color="auto"/>
        <w:left w:val="none" w:sz="0" w:space="0" w:color="auto"/>
        <w:bottom w:val="none" w:sz="0" w:space="0" w:color="auto"/>
        <w:right w:val="none" w:sz="0" w:space="0" w:color="auto"/>
      </w:divBdr>
    </w:div>
    <w:div w:id="585655130">
      <w:bodyDiv w:val="1"/>
      <w:marLeft w:val="0"/>
      <w:marRight w:val="0"/>
      <w:marTop w:val="0"/>
      <w:marBottom w:val="0"/>
      <w:divBdr>
        <w:top w:val="none" w:sz="0" w:space="0" w:color="auto"/>
        <w:left w:val="none" w:sz="0" w:space="0" w:color="auto"/>
        <w:bottom w:val="none" w:sz="0" w:space="0" w:color="auto"/>
        <w:right w:val="none" w:sz="0" w:space="0" w:color="auto"/>
      </w:divBdr>
    </w:div>
    <w:div w:id="867331614">
      <w:bodyDiv w:val="1"/>
      <w:marLeft w:val="0"/>
      <w:marRight w:val="0"/>
      <w:marTop w:val="0"/>
      <w:marBottom w:val="0"/>
      <w:divBdr>
        <w:top w:val="none" w:sz="0" w:space="0" w:color="auto"/>
        <w:left w:val="none" w:sz="0" w:space="0" w:color="auto"/>
        <w:bottom w:val="none" w:sz="0" w:space="0" w:color="auto"/>
        <w:right w:val="none" w:sz="0" w:space="0" w:color="auto"/>
      </w:divBdr>
    </w:div>
    <w:div w:id="1228607366">
      <w:bodyDiv w:val="1"/>
      <w:marLeft w:val="0"/>
      <w:marRight w:val="0"/>
      <w:marTop w:val="0"/>
      <w:marBottom w:val="0"/>
      <w:divBdr>
        <w:top w:val="none" w:sz="0" w:space="0" w:color="auto"/>
        <w:left w:val="none" w:sz="0" w:space="0" w:color="auto"/>
        <w:bottom w:val="none" w:sz="0" w:space="0" w:color="auto"/>
        <w:right w:val="none" w:sz="0" w:space="0" w:color="auto"/>
      </w:divBdr>
    </w:div>
    <w:div w:id="1245603893">
      <w:bodyDiv w:val="1"/>
      <w:marLeft w:val="0"/>
      <w:marRight w:val="0"/>
      <w:marTop w:val="0"/>
      <w:marBottom w:val="0"/>
      <w:divBdr>
        <w:top w:val="none" w:sz="0" w:space="0" w:color="auto"/>
        <w:left w:val="none" w:sz="0" w:space="0" w:color="auto"/>
        <w:bottom w:val="none" w:sz="0" w:space="0" w:color="auto"/>
        <w:right w:val="none" w:sz="0" w:space="0" w:color="auto"/>
      </w:divBdr>
    </w:div>
    <w:div w:id="1262371993">
      <w:bodyDiv w:val="1"/>
      <w:marLeft w:val="0"/>
      <w:marRight w:val="0"/>
      <w:marTop w:val="0"/>
      <w:marBottom w:val="0"/>
      <w:divBdr>
        <w:top w:val="none" w:sz="0" w:space="0" w:color="auto"/>
        <w:left w:val="none" w:sz="0" w:space="0" w:color="auto"/>
        <w:bottom w:val="none" w:sz="0" w:space="0" w:color="auto"/>
        <w:right w:val="none" w:sz="0" w:space="0" w:color="auto"/>
      </w:divBdr>
    </w:div>
    <w:div w:id="1399209368">
      <w:bodyDiv w:val="1"/>
      <w:marLeft w:val="0"/>
      <w:marRight w:val="0"/>
      <w:marTop w:val="0"/>
      <w:marBottom w:val="0"/>
      <w:divBdr>
        <w:top w:val="none" w:sz="0" w:space="0" w:color="auto"/>
        <w:left w:val="none" w:sz="0" w:space="0" w:color="auto"/>
        <w:bottom w:val="none" w:sz="0" w:space="0" w:color="auto"/>
        <w:right w:val="none" w:sz="0" w:space="0" w:color="auto"/>
      </w:divBdr>
    </w:div>
    <w:div w:id="1542090052">
      <w:bodyDiv w:val="1"/>
      <w:marLeft w:val="0"/>
      <w:marRight w:val="0"/>
      <w:marTop w:val="0"/>
      <w:marBottom w:val="0"/>
      <w:divBdr>
        <w:top w:val="none" w:sz="0" w:space="0" w:color="auto"/>
        <w:left w:val="none" w:sz="0" w:space="0" w:color="auto"/>
        <w:bottom w:val="none" w:sz="0" w:space="0" w:color="auto"/>
        <w:right w:val="none" w:sz="0" w:space="0" w:color="auto"/>
      </w:divBdr>
    </w:div>
    <w:div w:id="1902398237">
      <w:bodyDiv w:val="1"/>
      <w:marLeft w:val="0"/>
      <w:marRight w:val="0"/>
      <w:marTop w:val="0"/>
      <w:marBottom w:val="0"/>
      <w:divBdr>
        <w:top w:val="none" w:sz="0" w:space="0" w:color="auto"/>
        <w:left w:val="none" w:sz="0" w:space="0" w:color="auto"/>
        <w:bottom w:val="none" w:sz="0" w:space="0" w:color="auto"/>
        <w:right w:val="none" w:sz="0" w:space="0" w:color="auto"/>
      </w:divBdr>
    </w:div>
    <w:div w:id="1949921155">
      <w:bodyDiv w:val="1"/>
      <w:marLeft w:val="0"/>
      <w:marRight w:val="0"/>
      <w:marTop w:val="0"/>
      <w:marBottom w:val="0"/>
      <w:divBdr>
        <w:top w:val="none" w:sz="0" w:space="0" w:color="auto"/>
        <w:left w:val="none" w:sz="0" w:space="0" w:color="auto"/>
        <w:bottom w:val="none" w:sz="0" w:space="0" w:color="auto"/>
        <w:right w:val="none" w:sz="0" w:space="0" w:color="auto"/>
      </w:divBdr>
    </w:div>
    <w:div w:id="2029482256">
      <w:bodyDiv w:val="1"/>
      <w:marLeft w:val="0"/>
      <w:marRight w:val="0"/>
      <w:marTop w:val="0"/>
      <w:marBottom w:val="0"/>
      <w:divBdr>
        <w:top w:val="none" w:sz="0" w:space="0" w:color="auto"/>
        <w:left w:val="none" w:sz="0" w:space="0" w:color="auto"/>
        <w:bottom w:val="none" w:sz="0" w:space="0" w:color="auto"/>
        <w:right w:val="none" w:sz="0" w:space="0" w:color="auto"/>
      </w:divBdr>
    </w:div>
    <w:div w:id="2120709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681</Words>
  <Characters>3886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2</cp:revision>
  <dcterms:created xsi:type="dcterms:W3CDTF">2017-06-30T03:38:00Z</dcterms:created>
  <dcterms:modified xsi:type="dcterms:W3CDTF">2017-06-30T03:38:00Z</dcterms:modified>
</cp:coreProperties>
</file>