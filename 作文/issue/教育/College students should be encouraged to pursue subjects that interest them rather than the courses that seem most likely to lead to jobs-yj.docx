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EF59C" w14:textId="77777777" w:rsidR="00E82FFF" w:rsidRDefault="00E82FFF" w:rsidP="00E82FFF">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39) College students should be encouraged to pursue subjects that interest them rather than the courses that seem most likely to lead to jobs. </w:t>
      </w:r>
    </w:p>
    <w:p w14:paraId="7521404E" w14:textId="77777777" w:rsidR="00E82FFF" w:rsidRPr="004E1FAE" w:rsidRDefault="00E82FFF" w:rsidP="00E82FFF">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17ACD9FD" w14:textId="77777777" w:rsidR="008360AB" w:rsidRDefault="008360AB" w:rsidP="008360AB">
      <w:pPr>
        <w:pStyle w:val="ListParagraph"/>
        <w:numPr>
          <w:ilvl w:val="0"/>
          <w:numId w:val="1"/>
        </w:numPr>
        <w:rPr>
          <w:lang w:eastAsia="zh-CN"/>
        </w:rPr>
      </w:pPr>
      <w:r>
        <w:rPr>
          <w:lang w:eastAsia="zh-CN"/>
        </w:rPr>
        <w:t>对方观点，</w:t>
      </w:r>
      <w:r w:rsidRPr="00395B35">
        <w:rPr>
          <w:rFonts w:hint="eastAsia"/>
          <w:lang w:eastAsia="zh-CN"/>
        </w:rPr>
        <w:t>由于市场的需求，通常</w:t>
      </w:r>
      <w:r>
        <w:rPr>
          <w:lang w:eastAsia="zh-CN"/>
        </w:rPr>
        <w:t>部分领域</w:t>
      </w:r>
      <w:r w:rsidRPr="00395B35">
        <w:rPr>
          <w:rFonts w:hint="eastAsia"/>
          <w:lang w:eastAsia="zh-CN"/>
        </w:rPr>
        <w:t>需要更多的应聘者，所以鼓励高薪工作对应的专业，可以促进就业</w:t>
      </w:r>
      <w:r w:rsidRPr="00395B35">
        <w:rPr>
          <w:lang w:eastAsia="zh-CN"/>
        </w:rPr>
        <w:t xml:space="preserve"> ;</w:t>
      </w:r>
      <w:r w:rsidRPr="008E49C5">
        <w:rPr>
          <w:rFonts w:hint="eastAsia"/>
          <w:lang w:eastAsia="zh-CN"/>
        </w:rPr>
        <w:t xml:space="preserve"> </w:t>
      </w:r>
      <w:r w:rsidRPr="008E49C5">
        <w:rPr>
          <w:rFonts w:hint="eastAsia"/>
          <w:lang w:eastAsia="zh-CN"/>
        </w:rPr>
        <w:t>现在计算机很热门，读计算机的人可以进一步研究的领域分支很多，比如，</w:t>
      </w:r>
      <w:r w:rsidRPr="008E49C5">
        <w:rPr>
          <w:rFonts w:hint="eastAsia"/>
          <w:lang w:eastAsia="zh-CN"/>
        </w:rPr>
        <w:t>artificial intelligence</w:t>
      </w:r>
      <w:r w:rsidRPr="008E49C5">
        <w:rPr>
          <w:rFonts w:hint="eastAsia"/>
          <w:lang w:eastAsia="zh-CN"/>
        </w:rPr>
        <w:t>，</w:t>
      </w:r>
      <w:r w:rsidRPr="008E49C5">
        <w:rPr>
          <w:rFonts w:hint="eastAsia"/>
          <w:lang w:eastAsia="zh-CN"/>
        </w:rPr>
        <w:t>data mining, knowledge extraction</w:t>
      </w:r>
      <w:r w:rsidRPr="008E49C5">
        <w:rPr>
          <w:rFonts w:hint="eastAsia"/>
          <w:lang w:eastAsia="zh-CN"/>
        </w:rPr>
        <w:t>，这些领域</w:t>
      </w:r>
      <w:r>
        <w:rPr>
          <w:rFonts w:hint="eastAsia"/>
          <w:lang w:eastAsia="zh-CN"/>
        </w:rPr>
        <w:t>人才需求大（很多公司在招），很容易出成果（发论文或者找</w:t>
      </w:r>
      <w:r>
        <w:rPr>
          <w:lang w:eastAsia="zh-CN"/>
        </w:rPr>
        <w:t>到高薪</w:t>
      </w:r>
      <w:r>
        <w:rPr>
          <w:rFonts w:hint="eastAsia"/>
          <w:lang w:eastAsia="zh-CN"/>
        </w:rPr>
        <w:t>工作）</w:t>
      </w:r>
      <w:r>
        <w:rPr>
          <w:rFonts w:hint="eastAsia"/>
          <w:lang w:eastAsia="zh-CN"/>
        </w:rPr>
        <w:t xml:space="preserve"> </w:t>
      </w:r>
      <w:r>
        <w:rPr>
          <w:rFonts w:hint="eastAsia"/>
          <w:lang w:eastAsia="zh-CN"/>
        </w:rPr>
        <w:t>。</w:t>
      </w:r>
    </w:p>
    <w:p w14:paraId="5D3376E1" w14:textId="77777777" w:rsidR="008360AB" w:rsidRDefault="008360AB" w:rsidP="008360AB">
      <w:pPr>
        <w:pStyle w:val="ListParagraph"/>
        <w:numPr>
          <w:ilvl w:val="0"/>
          <w:numId w:val="1"/>
        </w:numPr>
        <w:rPr>
          <w:lang w:eastAsia="zh-CN"/>
        </w:rPr>
      </w:pPr>
      <w:r>
        <w:rPr>
          <w:lang w:eastAsia="zh-CN"/>
        </w:rPr>
        <w:t>爱因斯坦说</w:t>
      </w:r>
      <w:r>
        <w:rPr>
          <w:rFonts w:hint="eastAsia"/>
          <w:lang w:eastAsia="zh-CN"/>
        </w:rPr>
        <w:t>过</w:t>
      </w:r>
      <w:r>
        <w:rPr>
          <w:lang w:eastAsia="zh-CN"/>
        </w:rPr>
        <w:t>，</w:t>
      </w:r>
      <w:r w:rsidRPr="00E82FFF">
        <w:rPr>
          <w:lang w:eastAsia="zh-CN"/>
        </w:rPr>
        <w:t>Interest is the best teacher</w:t>
      </w:r>
      <w:r>
        <w:rPr>
          <w:lang w:eastAsia="zh-CN"/>
        </w:rPr>
        <w:t>。</w:t>
      </w:r>
      <w:ins w:id="0" w:author="moirai.zhang@gmail.com" w:date="2017-05-05T16:53:00Z">
        <w:r w:rsidR="00F76830" w:rsidRPr="00F76830">
          <w:rPr>
            <w:rFonts w:hint="eastAsia"/>
            <w:lang w:eastAsia="zh-CN"/>
          </w:rPr>
          <w:t>盖茨很小的时候就对计算机产生了浓厚的兴趣，并在中学时免修了一些课程，把这些时间用在编程的研究上。青年时期，盖茨花了大量的时间实践他的技能并搜寻更多有关他感兴趣的事物的信息。他是个天才，有着令人难以置信的专注。</w:t>
        </w:r>
        <w:r w:rsidR="00F76830" w:rsidRPr="00F76830">
          <w:rPr>
            <w:rFonts w:hint="eastAsia"/>
            <w:lang w:eastAsia="zh-CN"/>
          </w:rPr>
          <w:t>20</w:t>
        </w:r>
        <w:r w:rsidR="00F76830" w:rsidRPr="00F76830">
          <w:rPr>
            <w:rFonts w:hint="eastAsia"/>
            <w:lang w:eastAsia="zh-CN"/>
          </w:rPr>
          <w:t>岁时，他毅然从哈佛大学辍学，创办了微软。</w:t>
        </w:r>
      </w:ins>
      <w:del w:id="1" w:author="moirai.zhang@gmail.com" w:date="2017-05-05T16:53:00Z">
        <w:r w:rsidRPr="00E82FFF" w:rsidDel="00F76830">
          <w:rPr>
            <w:rFonts w:hint="eastAsia"/>
            <w:lang w:eastAsia="zh-CN"/>
          </w:rPr>
          <w:delText xml:space="preserve"> </w:delText>
        </w:r>
        <w:r w:rsidRPr="00E82FFF" w:rsidDel="00F76830">
          <w:rPr>
            <w:rFonts w:hint="eastAsia"/>
            <w:lang w:eastAsia="zh-CN"/>
          </w:rPr>
          <w:delText>学生不是知识容器，而是主动获取</w:delText>
        </w:r>
        <w:r w:rsidDel="00F76830">
          <w:rPr>
            <w:rFonts w:hint="eastAsia"/>
            <w:lang w:eastAsia="zh-CN"/>
          </w:rPr>
          <w:delText>。举例</w:delText>
        </w:r>
        <w:r w:rsidDel="00F76830">
          <w:rPr>
            <w:lang w:eastAsia="zh-CN"/>
          </w:rPr>
          <w:delText>，</w:delText>
        </w:r>
        <w:r w:rsidRPr="00E82FFF" w:rsidDel="00F76830">
          <w:rPr>
            <w:rFonts w:hint="eastAsia"/>
            <w:lang w:eastAsia="zh-CN"/>
          </w:rPr>
          <w:delText>孟德尔童年时受到园艺学和农学知识的熏陶</w:delText>
        </w:r>
        <w:r w:rsidRPr="00E82FFF" w:rsidDel="00F76830">
          <w:rPr>
            <w:rFonts w:hint="eastAsia"/>
            <w:lang w:eastAsia="zh-CN"/>
          </w:rPr>
          <w:delText>,</w:delText>
        </w:r>
        <w:r w:rsidRPr="00E82FFF" w:rsidDel="00F76830">
          <w:rPr>
            <w:rFonts w:hint="eastAsia"/>
            <w:lang w:eastAsia="zh-CN"/>
          </w:rPr>
          <w:delText>对植物的生长和开花非常感兴趣。兴趣指导克服困难</w:delText>
        </w:r>
        <w:r w:rsidDel="00F76830">
          <w:rPr>
            <w:lang w:eastAsia="zh-CN"/>
          </w:rPr>
          <w:delText>，</w:delText>
        </w:r>
        <w:r w:rsidRPr="00E82FFF" w:rsidDel="00F76830">
          <w:rPr>
            <w:lang w:eastAsia="zh-CN"/>
          </w:rPr>
          <w:delText xml:space="preserve"> 8</w:delText>
        </w:r>
        <w:r w:rsidRPr="00E82FFF" w:rsidDel="00F76830">
          <w:rPr>
            <w:lang w:eastAsia="zh-CN"/>
          </w:rPr>
          <w:delText>个寒暑的辛勤劳作，孟德尔发现了生物遗传的基本规律</w:delText>
        </w:r>
        <w:r w:rsidDel="00F76830">
          <w:rPr>
            <w:lang w:eastAsia="zh-CN"/>
          </w:rPr>
          <w:delText>。</w:delText>
        </w:r>
      </w:del>
    </w:p>
    <w:p w14:paraId="1A6489E1" w14:textId="77777777" w:rsidR="00BD242F" w:rsidRDefault="00E82FFF" w:rsidP="00BD242F">
      <w:pPr>
        <w:pStyle w:val="ListParagraph"/>
        <w:numPr>
          <w:ilvl w:val="0"/>
          <w:numId w:val="1"/>
        </w:numPr>
        <w:pBdr>
          <w:bottom w:val="single" w:sz="6" w:space="1" w:color="auto"/>
        </w:pBdr>
        <w:rPr>
          <w:ins w:id="2" w:author="moirai.zhang@gmail.com" w:date="2017-05-01T11:38:00Z"/>
          <w:lang w:eastAsia="zh-CN"/>
        </w:rPr>
      </w:pPr>
      <w:r>
        <w:rPr>
          <w:rFonts w:hint="eastAsia"/>
          <w:lang w:eastAsia="zh-CN"/>
        </w:rPr>
        <w:t>我</w:t>
      </w:r>
      <w:r>
        <w:rPr>
          <w:lang w:eastAsia="zh-CN"/>
        </w:rPr>
        <w:t>的观点，</w:t>
      </w:r>
      <w:r w:rsidR="008360AB">
        <w:rPr>
          <w:rFonts w:hint="eastAsia"/>
          <w:lang w:eastAsia="zh-CN"/>
        </w:rPr>
        <w:t>三十年</w:t>
      </w:r>
      <w:r w:rsidR="008360AB">
        <w:rPr>
          <w:lang w:eastAsia="zh-CN"/>
        </w:rPr>
        <w:t>河东三十年河西，</w:t>
      </w:r>
      <w:r w:rsidR="008360AB">
        <w:rPr>
          <w:rFonts w:hint="eastAsia"/>
          <w:lang w:eastAsia="zh-CN"/>
        </w:rPr>
        <w:t>现在</w:t>
      </w:r>
      <w:r w:rsidR="008360AB">
        <w:rPr>
          <w:lang w:eastAsia="zh-CN"/>
        </w:rPr>
        <w:t>不火的领域，</w:t>
      </w:r>
      <w:r w:rsidR="008360AB">
        <w:rPr>
          <w:rFonts w:hint="eastAsia"/>
          <w:lang w:eastAsia="zh-CN"/>
        </w:rPr>
        <w:t>以后</w:t>
      </w:r>
      <w:r w:rsidR="008360AB">
        <w:rPr>
          <w:lang w:eastAsia="zh-CN"/>
        </w:rPr>
        <w:t>不一定就火了，</w:t>
      </w:r>
      <w:r w:rsidR="008360AB">
        <w:rPr>
          <w:rFonts w:hint="eastAsia"/>
          <w:lang w:eastAsia="zh-CN"/>
        </w:rPr>
        <w:t>举个</w:t>
      </w:r>
      <w:r w:rsidR="008360AB">
        <w:rPr>
          <w:lang w:eastAsia="zh-CN"/>
        </w:rPr>
        <w:t>例子，</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其实在</w:t>
      </w:r>
      <w:r w:rsidR="008360AB">
        <w:rPr>
          <w:lang w:eastAsia="zh-CN"/>
        </w:rPr>
        <w:t>1993</w:t>
      </w:r>
      <w:r w:rsidR="008360AB">
        <w:rPr>
          <w:lang w:eastAsia="zh-CN"/>
        </w:rPr>
        <w:t>就有人研究了，</w:t>
      </w:r>
      <w:r w:rsidR="008360AB">
        <w:rPr>
          <w:rFonts w:hint="eastAsia"/>
          <w:lang w:eastAsia="zh-CN"/>
        </w:rPr>
        <w:t>但一直</w:t>
      </w:r>
      <w:r w:rsidR="008360AB">
        <w:rPr>
          <w:lang w:eastAsia="zh-CN"/>
        </w:rPr>
        <w:t>没有进展，这几十年在计算机领域比较火的概念是</w:t>
      </w:r>
      <w:r w:rsidR="008360AB" w:rsidRPr="008B538C">
        <w:rPr>
          <w:lang w:eastAsia="zh-CN"/>
        </w:rPr>
        <w:t>cloud computing</w:t>
      </w:r>
      <w:r w:rsidR="008360AB">
        <w:rPr>
          <w:lang w:eastAsia="zh-CN"/>
        </w:rPr>
        <w:t xml:space="preserve"> &amp; big </w:t>
      </w:r>
      <w:r w:rsidR="008360AB">
        <w:rPr>
          <w:rFonts w:hint="eastAsia"/>
          <w:lang w:eastAsia="zh-CN"/>
        </w:rPr>
        <w:t>data</w:t>
      </w:r>
      <w:r w:rsidR="008360AB">
        <w:rPr>
          <w:lang w:eastAsia="zh-CN"/>
        </w:rPr>
        <w:t>，随着</w:t>
      </w:r>
      <w:r w:rsidR="008360AB">
        <w:rPr>
          <w:lang w:eastAsia="zh-CN"/>
        </w:rPr>
        <w:t xml:space="preserve">alpha </w:t>
      </w:r>
      <w:r w:rsidR="008360AB">
        <w:rPr>
          <w:rFonts w:hint="eastAsia"/>
          <w:lang w:eastAsia="zh-CN"/>
        </w:rPr>
        <w:t>go</w:t>
      </w:r>
      <w:r w:rsidR="008360AB">
        <w:rPr>
          <w:lang w:eastAsia="zh-CN"/>
        </w:rPr>
        <w:t xml:space="preserve"> </w:t>
      </w:r>
      <w:r w:rsidR="008360AB">
        <w:rPr>
          <w:rFonts w:hint="eastAsia"/>
          <w:lang w:eastAsia="zh-CN"/>
        </w:rPr>
        <w:t>的</w:t>
      </w:r>
      <w:r w:rsidR="008360AB">
        <w:rPr>
          <w:lang w:eastAsia="zh-CN"/>
        </w:rPr>
        <w:t>出现，现在这些已经在慢慢退出科学</w:t>
      </w:r>
      <w:r w:rsidR="008360AB">
        <w:rPr>
          <w:rFonts w:hint="eastAsia"/>
          <w:lang w:eastAsia="zh-CN"/>
        </w:rPr>
        <w:t>研究</w:t>
      </w:r>
      <w:r w:rsidR="008360AB">
        <w:rPr>
          <w:lang w:eastAsia="zh-CN"/>
        </w:rPr>
        <w:t>的前沿了，科学家更关注于</w:t>
      </w:r>
      <w:proofErr w:type="spellStart"/>
      <w:r w:rsidR="008360AB">
        <w:rPr>
          <w:lang w:eastAsia="zh-CN"/>
        </w:rPr>
        <w:t>ai</w:t>
      </w:r>
      <w:proofErr w:type="spellEnd"/>
      <w:r w:rsidR="008360AB">
        <w:rPr>
          <w:lang w:eastAsia="zh-CN"/>
        </w:rPr>
        <w:t xml:space="preserve"> &amp; </w:t>
      </w:r>
      <w:r w:rsidR="008360AB">
        <w:rPr>
          <w:rFonts w:hint="eastAsia"/>
          <w:lang w:eastAsia="zh-CN"/>
        </w:rPr>
        <w:t>deep</w:t>
      </w:r>
      <w:r w:rsidR="008360AB">
        <w:rPr>
          <w:lang w:eastAsia="zh-CN"/>
        </w:rPr>
        <w:t xml:space="preserve"> </w:t>
      </w:r>
      <w:r w:rsidR="008360AB">
        <w:rPr>
          <w:rFonts w:hint="eastAsia"/>
          <w:lang w:eastAsia="zh-CN"/>
        </w:rPr>
        <w:t>learning</w:t>
      </w:r>
      <w:r w:rsidR="008360AB">
        <w:rPr>
          <w:lang w:eastAsia="zh-CN"/>
        </w:rPr>
        <w:t>，</w:t>
      </w:r>
      <w:r w:rsidR="008360AB">
        <w:rPr>
          <w:rFonts w:hint="eastAsia"/>
          <w:lang w:eastAsia="zh-CN"/>
        </w:rPr>
        <w:t>如果</w:t>
      </w:r>
      <w:r w:rsidR="008360AB">
        <w:rPr>
          <w:lang w:eastAsia="zh-CN"/>
        </w:rPr>
        <w:t>只注重眼前，都选</w:t>
      </w:r>
      <w:r w:rsidR="008360AB">
        <w:rPr>
          <w:rFonts w:hint="eastAsia"/>
          <w:lang w:eastAsia="zh-CN"/>
        </w:rPr>
        <w:t>热门</w:t>
      </w:r>
      <w:r w:rsidR="008360AB">
        <w:rPr>
          <w:lang w:eastAsia="zh-CN"/>
        </w:rPr>
        <w:t>领域，</w:t>
      </w:r>
      <w:r w:rsidR="008360AB">
        <w:rPr>
          <w:rFonts w:hint="eastAsia"/>
          <w:lang w:eastAsia="zh-CN"/>
        </w:rPr>
        <w:t>可能</w:t>
      </w:r>
      <w:r w:rsidR="008360AB">
        <w:rPr>
          <w:lang w:eastAsia="zh-CN"/>
        </w:rPr>
        <w:t>反而</w:t>
      </w:r>
      <w:r w:rsidR="008360AB">
        <w:rPr>
          <w:rFonts w:hint="eastAsia"/>
          <w:lang w:eastAsia="zh-CN"/>
        </w:rPr>
        <w:t>耽搁</w:t>
      </w:r>
      <w:r w:rsidR="008360AB">
        <w:rPr>
          <w:lang w:eastAsia="zh-CN"/>
        </w:rPr>
        <w:t>了学生的发展。</w:t>
      </w:r>
      <w:r w:rsidR="008360AB">
        <w:rPr>
          <w:rFonts w:hint="eastAsia"/>
          <w:lang w:eastAsia="zh-CN"/>
        </w:rPr>
        <w:t>另一方面</w:t>
      </w:r>
      <w:r w:rsidR="008360AB">
        <w:rPr>
          <w:lang w:eastAsia="zh-CN"/>
        </w:rPr>
        <w:t>，</w:t>
      </w:r>
      <w:r>
        <w:rPr>
          <w:rFonts w:hint="eastAsia"/>
          <w:lang w:eastAsia="zh-CN"/>
        </w:rPr>
        <w:t>的</w:t>
      </w:r>
      <w:r>
        <w:rPr>
          <w:lang w:eastAsia="zh-CN"/>
        </w:rPr>
        <w:t>确选这些领域有好处，</w:t>
      </w:r>
      <w:r>
        <w:rPr>
          <w:rFonts w:hint="eastAsia"/>
          <w:lang w:eastAsia="zh-CN"/>
        </w:rPr>
        <w:t>但是</w:t>
      </w:r>
      <w:r>
        <w:rPr>
          <w:lang w:eastAsia="zh-CN"/>
        </w:rPr>
        <w:t>因为这个原因，</w:t>
      </w:r>
      <w:r w:rsidR="008360AB">
        <w:rPr>
          <w:lang w:eastAsia="zh-CN"/>
        </w:rPr>
        <w:t xml:space="preserve"> </w:t>
      </w:r>
      <w:r>
        <w:rPr>
          <w:lang w:eastAsia="zh-CN"/>
        </w:rPr>
        <w:t>虽然有很大的市场空间</w:t>
      </w:r>
      <w:r>
        <w:rPr>
          <w:rFonts w:hint="eastAsia"/>
          <w:lang w:eastAsia="zh-CN"/>
        </w:rPr>
        <w:t>和</w:t>
      </w:r>
      <w:r>
        <w:rPr>
          <w:lang w:eastAsia="zh-CN"/>
        </w:rPr>
        <w:t>潜力，</w:t>
      </w:r>
      <w:r w:rsidR="008360AB">
        <w:rPr>
          <w:rFonts w:hint="eastAsia"/>
          <w:lang w:eastAsia="zh-CN"/>
        </w:rPr>
        <w:t>有</w:t>
      </w:r>
      <w:r w:rsidR="008360AB">
        <w:rPr>
          <w:lang w:eastAsia="zh-CN"/>
        </w:rPr>
        <w:t>很多人都在选，</w:t>
      </w:r>
      <w:r>
        <w:rPr>
          <w:rFonts w:hint="eastAsia"/>
          <w:lang w:eastAsia="zh-CN"/>
        </w:rPr>
        <w:t>但竞争激烈</w:t>
      </w:r>
      <w:r>
        <w:rPr>
          <w:lang w:eastAsia="zh-CN"/>
        </w:rPr>
        <w:t>，</w:t>
      </w:r>
      <w:r>
        <w:rPr>
          <w:rFonts w:hint="eastAsia"/>
          <w:lang w:eastAsia="zh-CN"/>
        </w:rPr>
        <w:t>个人</w:t>
      </w:r>
      <w:r>
        <w:rPr>
          <w:lang w:eastAsia="zh-CN"/>
        </w:rPr>
        <w:t>反而很难有所突破，</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p>
    <w:p w14:paraId="1E0A450C" w14:textId="77777777" w:rsidR="00D945F2" w:rsidDel="00CD4510" w:rsidRDefault="008975E9">
      <w:pPr>
        <w:pStyle w:val="ListParagraph"/>
        <w:numPr>
          <w:ilvl w:val="0"/>
          <w:numId w:val="7"/>
        </w:numPr>
        <w:pBdr>
          <w:bottom w:val="single" w:sz="6" w:space="1" w:color="auto"/>
        </w:pBdr>
        <w:rPr>
          <w:del w:id="3" w:author="Jing Yuan" w:date="2017-05-01T18:34:00Z"/>
          <w:lang w:eastAsia="zh-CN"/>
        </w:rPr>
        <w:pPrChange w:id="4" w:author="moirai.zhang@gmail.com" w:date="2017-05-01T11:38:00Z">
          <w:pPr>
            <w:pBdr>
              <w:bottom w:val="single" w:sz="6" w:space="1" w:color="auto"/>
            </w:pBdr>
          </w:pPr>
        </w:pPrChange>
      </w:pPr>
      <w:ins w:id="5" w:author="Jing Yuan" w:date="2017-05-08T22:06:00Z">
        <w:r>
          <w:rPr>
            <w:lang w:eastAsia="zh-CN"/>
          </w:rPr>
          <w:t xml:space="preserve">There </w:t>
        </w:r>
        <w:r w:rsidR="008B081A">
          <w:rPr>
            <w:lang w:eastAsia="zh-CN"/>
          </w:rPr>
          <w:t xml:space="preserve">has been </w:t>
        </w:r>
      </w:ins>
      <w:ins w:id="6" w:author="Jing Yuan" w:date="2017-05-08T22:08:00Z">
        <w:r w:rsidR="000A3F44">
          <w:rPr>
            <w:lang w:eastAsia="zh-CN"/>
          </w:rPr>
          <w:t xml:space="preserve">much </w:t>
        </w:r>
      </w:ins>
      <w:ins w:id="7" w:author="Jing Yuan" w:date="2017-05-08T22:06:00Z">
        <w:r>
          <w:rPr>
            <w:lang w:eastAsia="zh-CN"/>
          </w:rPr>
          <w:t xml:space="preserve">debate </w:t>
        </w:r>
      </w:ins>
      <w:ins w:id="8" w:author="Jing Yuan" w:date="2017-05-08T22:08:00Z">
        <w:r w:rsidR="000A3F44">
          <w:rPr>
            <w:lang w:eastAsia="zh-CN"/>
          </w:rPr>
          <w:t>about</w:t>
        </w:r>
      </w:ins>
      <w:ins w:id="9" w:author="Jing Yuan" w:date="2017-05-08T22:09:00Z">
        <w:r w:rsidR="00E84F8E">
          <w:rPr>
            <w:lang w:eastAsia="zh-CN"/>
          </w:rPr>
          <w:t xml:space="preserve"> how should a college student’s plan of study looks like? </w:t>
        </w:r>
      </w:ins>
      <w:ins w:id="10" w:author="Jing Yuan" w:date="2017-05-08T22:10:00Z">
        <w:r w:rsidR="00E84F8E">
          <w:rPr>
            <w:lang w:eastAsia="zh-CN"/>
          </w:rPr>
          <w:t xml:space="preserve">Which course should them </w:t>
        </w:r>
        <w:r w:rsidR="00223859">
          <w:rPr>
            <w:lang w:eastAsia="zh-CN"/>
          </w:rPr>
          <w:t>choose?</w:t>
        </w:r>
      </w:ins>
      <w:ins w:id="11" w:author="Jing Yuan" w:date="2017-05-08T22:06:00Z">
        <w:r w:rsidR="006A5515">
          <w:rPr>
            <w:lang w:eastAsia="zh-CN"/>
          </w:rPr>
          <w:t xml:space="preserve"> </w:t>
        </w:r>
      </w:ins>
      <w:ins w:id="12" w:author="moirai.zhang@gmail.com" w:date="2017-05-05T17:37:00Z">
        <w:del w:id="13" w:author="Jing Yuan" w:date="2017-05-08T22:05:00Z">
          <w:r w:rsidR="00FD6B55" w:rsidDel="00442890">
            <w:rPr>
              <w:lang w:eastAsia="zh-CN"/>
            </w:rPr>
            <w:delText>are</w:delText>
          </w:r>
        </w:del>
      </w:ins>
      <w:ins w:id="14" w:author="moirai.zhang@gmail.com" w:date="2017-05-05T17:24:00Z">
        <w:del w:id="15" w:author="Jing Yuan" w:date="2017-05-08T22:05:00Z">
          <w:r w:rsidR="00AE47E8" w:rsidDel="00442890">
            <w:rPr>
              <w:lang w:eastAsia="zh-CN"/>
            </w:rPr>
            <w:delText xml:space="preserve"> also</w:delText>
          </w:r>
        </w:del>
      </w:ins>
      <w:ins w:id="16" w:author="moirai.zhang@gmail.com" w:date="2017-05-05T17:23:00Z">
        <w:del w:id="17" w:author="Jing Yuan" w:date="2017-05-08T22:05:00Z">
          <w:r w:rsidR="00AE47E8" w:rsidDel="00442890">
            <w:rPr>
              <w:lang w:eastAsia="zh-CN"/>
            </w:rPr>
            <w:delText>died</w:delText>
          </w:r>
        </w:del>
      </w:ins>
      <w:ins w:id="18" w:author="Jing Yuan" w:date="2017-05-01T18:42:00Z">
        <w:r w:rsidR="001F0456">
          <w:rPr>
            <w:lang w:eastAsia="zh-CN"/>
          </w:rPr>
          <w:t xml:space="preserve"> </w:t>
        </w:r>
      </w:ins>
      <w:ins w:id="19" w:author="Jing Yuan" w:date="2017-05-01T18:51:00Z">
        <w:r w:rsidR="00204087">
          <w:rPr>
            <w:lang w:eastAsia="zh-CN"/>
          </w:rPr>
          <w:t xml:space="preserve">People’s </w:t>
        </w:r>
      </w:ins>
      <w:ins w:id="20" w:author="Jing Yuan" w:date="2017-05-01T18:52:00Z">
        <w:r w:rsidR="00204087">
          <w:rPr>
            <w:lang w:eastAsia="zh-CN"/>
          </w:rPr>
          <w:t>opinions</w:t>
        </w:r>
      </w:ins>
      <w:ins w:id="21" w:author="Jing Yuan" w:date="2017-05-01T18:42:00Z">
        <w:r w:rsidR="00C61B48">
          <w:rPr>
            <w:lang w:eastAsia="zh-CN"/>
          </w:rPr>
          <w:t xml:space="preserve"> </w:t>
        </w:r>
      </w:ins>
      <w:ins w:id="22" w:author="Jing Yuan" w:date="2017-05-01T18:43:00Z">
        <w:r w:rsidR="001F0456">
          <w:rPr>
            <w:lang w:eastAsia="zh-CN"/>
          </w:rPr>
          <w:t xml:space="preserve">mainly </w:t>
        </w:r>
      </w:ins>
      <w:ins w:id="23" w:author="Jing Yuan" w:date="2017-05-01T18:42:00Z">
        <w:r w:rsidR="001F0456">
          <w:rPr>
            <w:lang w:eastAsia="zh-CN"/>
          </w:rPr>
          <w:t>fal</w:t>
        </w:r>
      </w:ins>
      <w:ins w:id="24" w:author="Jing Yuan" w:date="2017-05-01T18:43:00Z">
        <w:r w:rsidR="001F0456">
          <w:rPr>
            <w:lang w:eastAsia="zh-CN"/>
          </w:rPr>
          <w:t>l into two categories</w:t>
        </w:r>
      </w:ins>
      <w:ins w:id="25" w:author="Jing Yuan" w:date="2017-05-01T18:44:00Z">
        <w:r w:rsidR="00C61B48">
          <w:rPr>
            <w:lang w:eastAsia="zh-CN"/>
          </w:rPr>
          <w:t>,</w:t>
        </w:r>
      </w:ins>
      <w:ins w:id="26" w:author="moirai.zhang@gmail.com" w:date="2017-05-05T17:25:00Z">
        <w:r w:rsidR="00AE47E8">
          <w:rPr>
            <w:lang w:eastAsia="zh-CN"/>
          </w:rPr>
          <w:t xml:space="preserve"> and</w:t>
        </w:r>
      </w:ins>
      <w:ins w:id="27" w:author="Jing Yuan" w:date="2017-05-01T18:44:00Z">
        <w:r w:rsidR="00C61B48">
          <w:rPr>
            <w:lang w:eastAsia="zh-CN"/>
          </w:rPr>
          <w:t xml:space="preserve"> I </w:t>
        </w:r>
        <w:r w:rsidR="00CD4510">
          <w:rPr>
            <w:lang w:eastAsia="zh-CN"/>
          </w:rPr>
          <w:t>tagge</w:t>
        </w:r>
        <w:r w:rsidR="00C61B48">
          <w:rPr>
            <w:lang w:eastAsia="zh-CN"/>
          </w:rPr>
          <w:t xml:space="preserve">d them as </w:t>
        </w:r>
      </w:ins>
      <w:ins w:id="28" w:author="Jing Yuan" w:date="2017-05-01T18:43:00Z">
        <w:r w:rsidR="001F0456">
          <w:rPr>
            <w:lang w:eastAsia="zh-CN"/>
          </w:rPr>
          <w:t xml:space="preserve">the personal interest oriented </w:t>
        </w:r>
      </w:ins>
      <w:ins w:id="29" w:author="Jing Yuan" w:date="2017-05-01T18:45:00Z">
        <w:del w:id="30" w:author="moirai.zhang@gmail.com" w:date="2017-05-05T17:25:00Z">
          <w:r w:rsidR="00CD4510" w:rsidDel="00AE47E8">
            <w:rPr>
              <w:lang w:eastAsia="zh-CN"/>
            </w:rPr>
            <w:delText>or</w:delText>
          </w:r>
        </w:del>
      </w:ins>
      <w:ins w:id="31" w:author="moirai.zhang@gmail.com" w:date="2017-05-05T17:25:00Z">
        <w:r w:rsidR="00AE47E8">
          <w:rPr>
            <w:lang w:eastAsia="zh-CN"/>
          </w:rPr>
          <w:t>and</w:t>
        </w:r>
      </w:ins>
      <w:ins w:id="32" w:author="Jing Yuan" w:date="2017-05-01T18:52:00Z">
        <w:r w:rsidR="00204087">
          <w:rPr>
            <w:lang w:eastAsia="zh-CN"/>
          </w:rPr>
          <w:t xml:space="preserve"> the</w:t>
        </w:r>
      </w:ins>
      <w:ins w:id="33" w:author="Jing Yuan" w:date="2017-05-01T18:45:00Z">
        <w:r w:rsidR="00CD4510">
          <w:rPr>
            <w:lang w:eastAsia="zh-CN"/>
          </w:rPr>
          <w:t xml:space="preserve"> </w:t>
        </w:r>
      </w:ins>
      <w:ins w:id="34" w:author="Jing Yuan" w:date="2017-05-01T18:43:00Z">
        <w:r w:rsidR="001F0456">
          <w:rPr>
            <w:lang w:eastAsia="zh-CN"/>
          </w:rPr>
          <w:t xml:space="preserve">job market oriented.  </w:t>
        </w:r>
      </w:ins>
      <w:ins w:id="35" w:author="Jing Yuan" w:date="2017-05-01T18:46:00Z">
        <w:r w:rsidR="00FA4EDE">
          <w:rPr>
            <w:lang w:eastAsia="zh-CN"/>
          </w:rPr>
          <w:t xml:space="preserve">The </w:t>
        </w:r>
      </w:ins>
      <w:ins w:id="36" w:author="Jing Yuan" w:date="2017-05-01T18:47:00Z">
        <w:r w:rsidR="00A83351">
          <w:rPr>
            <w:lang w:eastAsia="zh-CN"/>
          </w:rPr>
          <w:t>“</w:t>
        </w:r>
      </w:ins>
      <w:ins w:id="37" w:author="Jing Yuan" w:date="2017-05-01T18:46:00Z">
        <w:r w:rsidR="00A83351">
          <w:rPr>
            <w:lang w:eastAsia="zh-CN"/>
          </w:rPr>
          <w:t>personal interest</w:t>
        </w:r>
      </w:ins>
      <w:ins w:id="38" w:author="Jing Yuan" w:date="2017-05-01T18:47:00Z">
        <w:r w:rsidR="00A83351">
          <w:rPr>
            <w:lang w:eastAsia="zh-CN"/>
          </w:rPr>
          <w:t>”</w:t>
        </w:r>
      </w:ins>
      <w:ins w:id="39" w:author="Jing Yuan" w:date="2017-05-01T18:46:00Z">
        <w:r w:rsidR="00A83351">
          <w:rPr>
            <w:lang w:eastAsia="zh-CN"/>
          </w:rPr>
          <w:t xml:space="preserve"> </w:t>
        </w:r>
      </w:ins>
      <w:ins w:id="40" w:author="Jing Yuan" w:date="2017-05-01T18:54:00Z">
        <w:r w:rsidR="00473919">
          <w:rPr>
            <w:lang w:eastAsia="zh-CN"/>
          </w:rPr>
          <w:t>believer</w:t>
        </w:r>
      </w:ins>
      <w:ins w:id="41" w:author="Jing Yuan" w:date="2017-05-01T18:56:00Z">
        <w:r w:rsidR="00FD4A31">
          <w:rPr>
            <w:lang w:eastAsia="zh-CN"/>
          </w:rPr>
          <w:t>s</w:t>
        </w:r>
      </w:ins>
      <w:ins w:id="42" w:author="Jing Yuan" w:date="2017-05-01T18:46:00Z">
        <w:r w:rsidR="00A83351">
          <w:rPr>
            <w:lang w:eastAsia="zh-CN"/>
          </w:rPr>
          <w:t xml:space="preserve"> regard </w:t>
        </w:r>
      </w:ins>
      <w:ins w:id="43" w:author="Jing Yuan" w:date="2017-05-01T18:48:00Z">
        <w:r w:rsidR="00140D97">
          <w:rPr>
            <w:lang w:eastAsia="zh-CN"/>
          </w:rPr>
          <w:t xml:space="preserve">developing </w:t>
        </w:r>
      </w:ins>
      <w:ins w:id="44" w:author="Jing Yuan" w:date="2017-05-01T18:58:00Z">
        <w:r w:rsidR="003B3E47">
          <w:rPr>
            <w:lang w:eastAsia="zh-CN"/>
          </w:rPr>
          <w:t xml:space="preserve">interest of </w:t>
        </w:r>
      </w:ins>
      <w:ins w:id="45" w:author="Jing Yuan" w:date="2017-05-01T18:50:00Z">
        <w:r w:rsidR="003B3E47">
          <w:rPr>
            <w:lang w:eastAsia="zh-CN"/>
          </w:rPr>
          <w:t>oneself</w:t>
        </w:r>
      </w:ins>
      <w:ins w:id="46" w:author="Jing Yuan" w:date="2017-05-01T18:49:00Z">
        <w:r w:rsidR="003B3E47">
          <w:rPr>
            <w:lang w:eastAsia="zh-CN"/>
          </w:rPr>
          <w:t xml:space="preserve"> </w:t>
        </w:r>
        <w:del w:id="47" w:author="moirai.zhang@gmail.com" w:date="2017-05-05T17:28:00Z">
          <w:r w:rsidR="00140D97" w:rsidDel="00AE47E8">
            <w:rPr>
              <w:lang w:eastAsia="zh-CN"/>
            </w:rPr>
            <w:delText>is</w:delText>
          </w:r>
        </w:del>
      </w:ins>
      <w:ins w:id="48" w:author="moirai.zhang@gmail.com" w:date="2017-05-05T17:28:00Z">
        <w:r w:rsidR="00AE47E8">
          <w:rPr>
            <w:lang w:eastAsia="zh-CN"/>
          </w:rPr>
          <w:t>as</w:t>
        </w:r>
      </w:ins>
      <w:ins w:id="49" w:author="Jing Yuan" w:date="2017-05-01T18:49:00Z">
        <w:r w:rsidR="00140D97">
          <w:rPr>
            <w:lang w:eastAsia="zh-CN"/>
          </w:rPr>
          <w:t xml:space="preserve"> the most important </w:t>
        </w:r>
        <w:r w:rsidR="00CA3132">
          <w:rPr>
            <w:lang w:eastAsia="zh-CN"/>
          </w:rPr>
          <w:t>goal of higher education</w:t>
        </w:r>
      </w:ins>
      <w:ins w:id="50" w:author="Jing Yuan" w:date="2017-05-01T18:50:00Z">
        <w:r w:rsidR="00195E27">
          <w:rPr>
            <w:lang w:eastAsia="zh-CN"/>
          </w:rPr>
          <w:t xml:space="preserve"> and they also believe i</w:t>
        </w:r>
        <w:r w:rsidR="00204087">
          <w:rPr>
            <w:lang w:eastAsia="zh-CN"/>
          </w:rPr>
          <w:t xml:space="preserve">n xxx. </w:t>
        </w:r>
      </w:ins>
      <w:ins w:id="51" w:author="Jing Yuan" w:date="2017-05-01T18:52:00Z">
        <w:r w:rsidR="002975FD">
          <w:rPr>
            <w:lang w:eastAsia="zh-CN"/>
          </w:rPr>
          <w:t>Meanwhile, the “job market</w:t>
        </w:r>
      </w:ins>
      <w:ins w:id="52" w:author="Jing Yuan" w:date="2017-05-01T18:53:00Z">
        <w:r w:rsidR="002975FD">
          <w:rPr>
            <w:lang w:eastAsia="zh-CN"/>
          </w:rPr>
          <w:t xml:space="preserve">” </w:t>
        </w:r>
      </w:ins>
      <w:ins w:id="53" w:author="Jing Yuan" w:date="2017-05-01T18:55:00Z">
        <w:r w:rsidR="00194A6E">
          <w:rPr>
            <w:lang w:eastAsia="zh-CN"/>
          </w:rPr>
          <w:t>supporter</w:t>
        </w:r>
      </w:ins>
      <w:ins w:id="54" w:author="Jing Yuan" w:date="2017-05-01T18:56:00Z">
        <w:r w:rsidR="00FD4A31">
          <w:rPr>
            <w:lang w:eastAsia="zh-CN"/>
          </w:rPr>
          <w:t>s thought finding a good job</w:t>
        </w:r>
      </w:ins>
      <w:ins w:id="55" w:author="Jing Yuan" w:date="2017-05-01T18:59:00Z">
        <w:r w:rsidR="00DE1D14">
          <w:rPr>
            <w:lang w:eastAsia="zh-CN"/>
          </w:rPr>
          <w:t xml:space="preserve"> is</w:t>
        </w:r>
      </w:ins>
      <w:ins w:id="56" w:author="Jing Yuan" w:date="2017-05-01T18:56:00Z">
        <w:r w:rsidR="00FD4A31">
          <w:rPr>
            <w:lang w:eastAsia="zh-CN"/>
          </w:rPr>
          <w:t xml:space="preserve"> </w:t>
        </w:r>
        <w:r w:rsidR="00DE1D14">
          <w:rPr>
            <w:lang w:eastAsia="zh-CN"/>
          </w:rPr>
          <w:t>the first and foremost thing</w:t>
        </w:r>
        <w:r w:rsidR="007C58A3">
          <w:rPr>
            <w:lang w:eastAsia="zh-CN"/>
          </w:rPr>
          <w:t xml:space="preserve"> for college graduates hence students </w:t>
        </w:r>
      </w:ins>
      <w:ins w:id="57" w:author="Jing Yuan" w:date="2017-05-01T18:57:00Z">
        <w:r w:rsidR="007C58A3">
          <w:rPr>
            <w:lang w:eastAsia="zh-CN"/>
          </w:rPr>
          <w:t>should</w:t>
        </w:r>
      </w:ins>
      <w:ins w:id="58" w:author="Jing Yuan" w:date="2017-05-01T18:56:00Z">
        <w:r w:rsidR="007C58A3">
          <w:rPr>
            <w:lang w:eastAsia="zh-CN"/>
          </w:rPr>
          <w:t xml:space="preserve"> </w:t>
        </w:r>
      </w:ins>
      <w:ins w:id="59" w:author="Jing Yuan" w:date="2017-05-01T18:57:00Z">
        <w:r w:rsidR="007C58A3">
          <w:rPr>
            <w:lang w:eastAsia="zh-CN"/>
          </w:rPr>
          <w:t xml:space="preserve">design a curriculum </w:t>
        </w:r>
      </w:ins>
      <w:ins w:id="60" w:author="Jing Yuan" w:date="2017-05-01T18:58:00Z">
        <w:del w:id="61" w:author="moirai.zhang@gmail.com" w:date="2017-05-05T17:32:00Z">
          <w:r w:rsidR="003B3E47" w:rsidDel="00FD6B55">
            <w:rPr>
              <w:lang w:eastAsia="zh-CN"/>
            </w:rPr>
            <w:delText xml:space="preserve">aims </w:delText>
          </w:r>
        </w:del>
        <w:r w:rsidR="003B3E47">
          <w:rPr>
            <w:lang w:eastAsia="zh-CN"/>
          </w:rPr>
          <w:t xml:space="preserve">to match the job requirements and prepare </w:t>
        </w:r>
      </w:ins>
      <w:ins w:id="62" w:author="Jing Yuan" w:date="2017-05-01T18:59:00Z">
        <w:r w:rsidR="003B3E47">
          <w:rPr>
            <w:lang w:eastAsia="zh-CN"/>
          </w:rPr>
          <w:t>themselves</w:t>
        </w:r>
      </w:ins>
      <w:ins w:id="63" w:author="Jing Yuan" w:date="2017-05-01T18:58:00Z">
        <w:r w:rsidR="003B3E47">
          <w:rPr>
            <w:lang w:eastAsia="zh-CN"/>
          </w:rPr>
          <w:t xml:space="preserve"> </w:t>
        </w:r>
      </w:ins>
      <w:ins w:id="64" w:author="Jing Yuan" w:date="2017-05-01T18:59:00Z">
        <w:r w:rsidR="00DE1D14">
          <w:rPr>
            <w:lang w:eastAsia="zh-CN"/>
          </w:rPr>
          <w:t>for a position</w:t>
        </w:r>
      </w:ins>
      <w:ins w:id="65" w:author="Jing Yuan" w:date="2017-05-01T19:00:00Z">
        <w:r w:rsidR="00C02208">
          <w:rPr>
            <w:lang w:eastAsia="zh-CN"/>
          </w:rPr>
          <w:t xml:space="preserve"> in the vast job markets</w:t>
        </w:r>
      </w:ins>
      <w:ins w:id="66" w:author="Jing Yuan" w:date="2017-05-01T18:59:00Z">
        <w:r w:rsidR="00DE1D14">
          <w:rPr>
            <w:lang w:eastAsia="zh-CN"/>
          </w:rPr>
          <w:t xml:space="preserve">. Both sides </w:t>
        </w:r>
      </w:ins>
      <w:ins w:id="67" w:author="Jing Yuan" w:date="2017-05-01T19:02:00Z">
        <w:r w:rsidR="00A749D8">
          <w:rPr>
            <w:lang w:eastAsia="zh-CN"/>
          </w:rPr>
          <w:t xml:space="preserve">justify </w:t>
        </w:r>
      </w:ins>
      <w:ins w:id="68" w:author="Jing Yuan" w:date="2017-05-01T19:01:00Z">
        <w:r w:rsidR="00A749D8">
          <w:rPr>
            <w:lang w:eastAsia="zh-CN"/>
          </w:rPr>
          <w:t xml:space="preserve">themselves with sound reasons. </w:t>
        </w:r>
      </w:ins>
      <w:ins w:id="69" w:author="Jing Yuan" w:date="2017-05-01T19:06:00Z">
        <w:r w:rsidR="00320138">
          <w:rPr>
            <w:lang w:eastAsia="zh-CN"/>
          </w:rPr>
          <w:t>However</w:t>
        </w:r>
      </w:ins>
      <w:ins w:id="70" w:author="Jing Yuan" w:date="2017-05-01T19:02:00Z">
        <w:r w:rsidR="00320138">
          <w:rPr>
            <w:lang w:eastAsia="zh-CN"/>
          </w:rPr>
          <w:t xml:space="preserve">, </w:t>
        </w:r>
      </w:ins>
      <w:ins w:id="71" w:author="Jing Yuan" w:date="2017-05-01T19:04:00Z">
        <w:r w:rsidR="008D706B">
          <w:rPr>
            <w:lang w:eastAsia="zh-CN"/>
          </w:rPr>
          <w:t xml:space="preserve">personally, I </w:t>
        </w:r>
      </w:ins>
      <w:ins w:id="72" w:author="Jing Yuan" w:date="2017-05-01T19:07:00Z">
        <w:r w:rsidR="00810E5C">
          <w:rPr>
            <w:lang w:eastAsia="zh-CN"/>
          </w:rPr>
          <w:t xml:space="preserve">would suggest </w:t>
        </w:r>
      </w:ins>
      <w:ins w:id="73" w:author="Jing Yuan" w:date="2017-05-01T19:08:00Z">
        <w:r w:rsidR="00810E5C">
          <w:rPr>
            <w:lang w:eastAsia="zh-CN"/>
          </w:rPr>
          <w:t>college</w:t>
        </w:r>
      </w:ins>
      <w:ins w:id="74" w:author="Jing Yuan" w:date="2017-05-01T19:07:00Z">
        <w:r w:rsidR="00810E5C">
          <w:rPr>
            <w:lang w:eastAsia="zh-CN"/>
          </w:rPr>
          <w:t xml:space="preserve"> students </w:t>
        </w:r>
      </w:ins>
      <w:ins w:id="75" w:author="Jing Yuan" w:date="2017-05-01T19:08:00Z">
        <w:r w:rsidR="00D86DB0">
          <w:rPr>
            <w:lang w:eastAsia="zh-CN"/>
          </w:rPr>
          <w:t xml:space="preserve">take courses only interest to them regardless of the job market. </w:t>
        </w:r>
      </w:ins>
    </w:p>
    <w:p w14:paraId="0B079BB4" w14:textId="77777777" w:rsidR="00CD4510" w:rsidRDefault="00CD4510">
      <w:pPr>
        <w:pStyle w:val="ListParagraph"/>
        <w:pBdr>
          <w:bottom w:val="single" w:sz="6" w:space="1" w:color="auto"/>
        </w:pBdr>
        <w:rPr>
          <w:ins w:id="76" w:author="Jing Yuan" w:date="2017-05-01T18:45:00Z"/>
          <w:lang w:eastAsia="zh-CN"/>
        </w:rPr>
        <w:pPrChange w:id="77" w:author="Jing Yuan" w:date="2017-05-01T18:42:00Z">
          <w:pPr>
            <w:pStyle w:val="ListParagraph"/>
            <w:numPr>
              <w:numId w:val="1"/>
            </w:numPr>
            <w:pBdr>
              <w:bottom w:val="single" w:sz="6" w:space="1" w:color="auto"/>
            </w:pBdr>
            <w:ind w:hanging="360"/>
          </w:pPr>
        </w:pPrChange>
      </w:pPr>
    </w:p>
    <w:p w14:paraId="3DED00AA" w14:textId="77777777" w:rsidR="00CD4510" w:rsidRDefault="00CD4510">
      <w:pPr>
        <w:pStyle w:val="ListParagraph"/>
        <w:pBdr>
          <w:bottom w:val="single" w:sz="6" w:space="1" w:color="auto"/>
        </w:pBdr>
        <w:rPr>
          <w:ins w:id="78" w:author="Jing Yuan" w:date="2017-05-01T18:45:00Z"/>
          <w:lang w:eastAsia="zh-CN"/>
        </w:rPr>
        <w:pPrChange w:id="79" w:author="Jing Yuan" w:date="2017-05-01T18:42:00Z">
          <w:pPr>
            <w:pStyle w:val="ListParagraph"/>
            <w:numPr>
              <w:numId w:val="1"/>
            </w:numPr>
            <w:pBdr>
              <w:bottom w:val="single" w:sz="6" w:space="1" w:color="auto"/>
            </w:pBdr>
            <w:ind w:hanging="360"/>
          </w:pPr>
        </w:pPrChange>
      </w:pPr>
    </w:p>
    <w:p w14:paraId="483F3D0B" w14:textId="77777777" w:rsidR="00BD242F" w:rsidRDefault="00DF32EE">
      <w:pPr>
        <w:pStyle w:val="ListParagraph"/>
        <w:numPr>
          <w:ilvl w:val="0"/>
          <w:numId w:val="7"/>
        </w:numPr>
        <w:pBdr>
          <w:bottom w:val="single" w:sz="6" w:space="1" w:color="auto"/>
        </w:pBdr>
        <w:rPr>
          <w:lang w:eastAsia="zh-CN"/>
        </w:rPr>
        <w:pPrChange w:id="80" w:author="moirai.zhang@gmail.com" w:date="2017-05-01T11:38:00Z">
          <w:pPr>
            <w:pBdr>
              <w:bottom w:val="single" w:sz="6" w:space="1" w:color="auto"/>
            </w:pBdr>
          </w:pPr>
        </w:pPrChange>
      </w:pPr>
      <w:ins w:id="81" w:author="Jing Yuan" w:date="2017-05-01T18:32:00Z">
        <w:r>
          <w:rPr>
            <w:lang w:eastAsia="zh-CN"/>
          </w:rPr>
          <w:t>They</w:t>
        </w:r>
      </w:ins>
      <w:ins w:id="82" w:author="Jing Yuan" w:date="2017-05-01T18:31:00Z">
        <w:r w:rsidR="00A855A6">
          <w:rPr>
            <w:lang w:eastAsia="zh-CN"/>
          </w:rPr>
          <w:t xml:space="preserve"> may argue</w:t>
        </w:r>
      </w:ins>
      <w:ins w:id="83" w:author="Jing Yuan" w:date="2017-05-01T18:32:00Z">
        <w:r>
          <w:rPr>
            <w:lang w:eastAsia="zh-CN"/>
          </w:rPr>
          <w:t xml:space="preserve"> that </w:t>
        </w:r>
      </w:ins>
      <w:del w:id="84" w:author="moirai.zhang@gmail.com" w:date="2017-05-05T17:13:00Z">
        <w:r w:rsidR="00BD242F" w:rsidDel="00282670">
          <w:rPr>
            <w:rFonts w:hint="eastAsia"/>
            <w:lang w:eastAsia="zh-CN"/>
          </w:rPr>
          <w:delText>Some</w:delText>
        </w:r>
        <w:r w:rsidR="00BD242F" w:rsidDel="00282670">
          <w:rPr>
            <w:lang w:eastAsia="zh-CN"/>
          </w:rPr>
          <w:delText xml:space="preserve"> </w:delText>
        </w:r>
      </w:del>
      <w:ins w:id="85" w:author="moirai.zhang@gmail.com" w:date="2017-05-05T17:13:00Z">
        <w:r w:rsidR="00282670">
          <w:rPr>
            <w:lang w:eastAsia="zh-CN"/>
          </w:rPr>
          <w:t>s</w:t>
        </w:r>
        <w:r w:rsidR="00282670">
          <w:rPr>
            <w:rFonts w:hint="eastAsia"/>
            <w:lang w:eastAsia="zh-CN"/>
          </w:rPr>
          <w:t>ome</w:t>
        </w:r>
        <w:r w:rsidR="00282670">
          <w:rPr>
            <w:lang w:eastAsia="zh-CN"/>
          </w:rPr>
          <w:t xml:space="preserve"> </w:t>
        </w:r>
      </w:ins>
      <w:r w:rsidR="00BD242F">
        <w:rPr>
          <w:lang w:eastAsia="zh-CN"/>
        </w:rPr>
        <w:t>fiel</w:t>
      </w:r>
      <w:ins w:id="86" w:author="moirai.zhang@gmail.com" w:date="2017-05-05T17:13:00Z">
        <w:r w:rsidR="00282670">
          <w:rPr>
            <w:lang w:eastAsia="zh-CN"/>
          </w:rPr>
          <w:t>d’</w:t>
        </w:r>
        <w:r w:rsidR="00282670">
          <w:rPr>
            <w:rFonts w:hint="eastAsia"/>
            <w:lang w:eastAsia="zh-CN"/>
          </w:rPr>
          <w:t>s</w:t>
        </w:r>
      </w:ins>
      <w:del w:id="87" w:author="moirai.zhang@gmail.com" w:date="2017-05-05T17:13:00Z">
        <w:r w:rsidR="00BD242F" w:rsidDel="00282670">
          <w:rPr>
            <w:lang w:eastAsia="zh-CN"/>
          </w:rPr>
          <w:delText>ds</w:delText>
        </w:r>
      </w:del>
      <w:r w:rsidR="00BD242F">
        <w:rPr>
          <w:lang w:eastAsia="zh-CN"/>
        </w:rPr>
        <w:t xml:space="preserve"> </w:t>
      </w:r>
      <w:del w:id="88" w:author="moirai.zhang@gmail.com" w:date="2017-05-05T17:13:00Z">
        <w:r w:rsidR="00BD242F" w:rsidDel="00282670">
          <w:rPr>
            <w:lang w:eastAsia="zh-CN"/>
          </w:rPr>
          <w:delText xml:space="preserve">need more </w:delText>
        </w:r>
      </w:del>
      <w:r w:rsidR="00BD242F">
        <w:rPr>
          <w:lang w:eastAsia="zh-CN"/>
        </w:rPr>
        <w:t>jobs</w:t>
      </w:r>
      <w:ins w:id="89" w:author="moirai.zhang@gmail.com" w:date="2017-05-05T17:13:00Z">
        <w:r w:rsidR="00282670" w:rsidRPr="00282670">
          <w:rPr>
            <w:lang w:eastAsia="zh-CN"/>
          </w:rPr>
          <w:t xml:space="preserve"> </w:t>
        </w:r>
        <w:r w:rsidR="00282670">
          <w:rPr>
            <w:lang w:eastAsia="zh-CN"/>
          </w:rPr>
          <w:t>are plentiful</w:t>
        </w:r>
      </w:ins>
      <w:r w:rsidR="00BD242F">
        <w:rPr>
          <w:lang w:eastAsia="zh-CN"/>
        </w:rPr>
        <w:t xml:space="preserve"> owning to the</w:t>
      </w:r>
      <w:r w:rsidR="008C7024">
        <w:rPr>
          <w:lang w:eastAsia="zh-CN"/>
        </w:rPr>
        <w:t>ir</w:t>
      </w:r>
      <w:r w:rsidR="00BD242F">
        <w:rPr>
          <w:lang w:eastAsia="zh-CN"/>
        </w:rPr>
        <w:t xml:space="preserve"> market requirements. Thus, it’</w:t>
      </w:r>
      <w:r w:rsidR="00BD242F">
        <w:rPr>
          <w:rFonts w:hint="eastAsia"/>
          <w:lang w:eastAsia="zh-CN"/>
        </w:rPr>
        <w:t xml:space="preserve">s </w:t>
      </w:r>
      <w:r w:rsidR="00B778FA">
        <w:rPr>
          <w:lang w:eastAsia="zh-CN"/>
        </w:rPr>
        <w:t xml:space="preserve">understandable </w:t>
      </w:r>
      <w:r w:rsidR="00BD242F">
        <w:rPr>
          <w:rFonts w:hint="eastAsia"/>
          <w:lang w:eastAsia="zh-CN"/>
        </w:rPr>
        <w:t xml:space="preserve">that college students are </w:t>
      </w:r>
      <w:r w:rsidR="00B778FA">
        <w:rPr>
          <w:lang w:eastAsia="zh-CN"/>
        </w:rPr>
        <w:t xml:space="preserve">directed </w:t>
      </w:r>
      <w:r w:rsidR="00BD242F">
        <w:rPr>
          <w:rFonts w:hint="eastAsia"/>
          <w:lang w:eastAsia="zh-CN"/>
        </w:rPr>
        <w:t xml:space="preserve">to choose </w:t>
      </w:r>
      <w:r w:rsidR="00B778FA">
        <w:rPr>
          <w:lang w:eastAsia="zh-CN"/>
        </w:rPr>
        <w:t>a lucr</w:t>
      </w:r>
      <w:r w:rsidR="008C7024">
        <w:rPr>
          <w:lang w:eastAsia="zh-CN"/>
        </w:rPr>
        <w:t>ative fiel</w:t>
      </w:r>
      <w:r w:rsidR="00B778FA">
        <w:rPr>
          <w:lang w:eastAsia="zh-CN"/>
        </w:rPr>
        <w:t xml:space="preserve">d and look for </w:t>
      </w:r>
      <w:r w:rsidR="00BD242F">
        <w:rPr>
          <w:rFonts w:hint="eastAsia"/>
          <w:lang w:eastAsia="zh-CN"/>
        </w:rPr>
        <w:t>a well-pa</w:t>
      </w:r>
      <w:r w:rsidR="00B778FA">
        <w:rPr>
          <w:rFonts w:hint="eastAsia"/>
          <w:lang w:eastAsia="zh-CN"/>
        </w:rPr>
        <w:t>id job</w:t>
      </w:r>
      <w:r w:rsidR="00B778FA">
        <w:rPr>
          <w:lang w:eastAsia="zh-CN"/>
        </w:rPr>
        <w:t xml:space="preserve">. Here is an </w:t>
      </w:r>
      <w:r w:rsidR="008C7024">
        <w:rPr>
          <w:lang w:eastAsia="zh-CN"/>
        </w:rPr>
        <w:t xml:space="preserve">example, computer science, </w:t>
      </w:r>
      <w:r w:rsidR="00B778FA">
        <w:rPr>
          <w:lang w:eastAsia="zh-CN"/>
        </w:rPr>
        <w:t xml:space="preserve">now is </w:t>
      </w:r>
      <w:r w:rsidR="00B778FA">
        <w:rPr>
          <w:lang w:eastAsia="zh-CN"/>
        </w:rPr>
        <w:lastRenderedPageBreak/>
        <w:t>a smoking hot field</w:t>
      </w:r>
      <w:r w:rsidR="008C7024">
        <w:rPr>
          <w:lang w:eastAsia="zh-CN"/>
        </w:rPr>
        <w:t>, needs contribution from lots of talents. Job market demand</w:t>
      </w:r>
      <w:del w:id="90" w:author="moirai.zhang@gmail.com" w:date="2017-05-05T17:15:00Z">
        <w:r w:rsidR="008C7024" w:rsidDel="00282670">
          <w:rPr>
            <w:lang w:eastAsia="zh-CN"/>
          </w:rPr>
          <w:delText>ing</w:delText>
        </w:r>
      </w:del>
      <w:r w:rsidR="00D945F2">
        <w:rPr>
          <w:lang w:eastAsia="zh-CN"/>
        </w:rPr>
        <w:t xml:space="preserve"> for computer science major</w:t>
      </w:r>
      <w:r w:rsidR="008C7024">
        <w:rPr>
          <w:lang w:eastAsia="zh-CN"/>
        </w:rPr>
        <w:t xml:space="preserve"> is high and</w:t>
      </w:r>
      <w:r w:rsidR="00D945F2">
        <w:rPr>
          <w:lang w:eastAsia="zh-CN"/>
        </w:rPr>
        <w:t xml:space="preserve"> a software engineering</w:t>
      </w:r>
      <w:r w:rsidR="008C7024">
        <w:rPr>
          <w:lang w:eastAsia="zh-CN"/>
        </w:rPr>
        <w:t xml:space="preserve"> </w:t>
      </w:r>
      <w:r w:rsidR="00B778FA">
        <w:rPr>
          <w:lang w:eastAsia="zh-CN"/>
        </w:rPr>
        <w:t xml:space="preserve">earns an average salary of $76,205 per year, according to </w:t>
      </w:r>
      <w:proofErr w:type="spellStart"/>
      <w:r w:rsidR="00B778FA">
        <w:rPr>
          <w:lang w:eastAsia="zh-CN"/>
        </w:rPr>
        <w:t>PayScale</w:t>
      </w:r>
      <w:proofErr w:type="spellEnd"/>
      <w:r w:rsidR="00B778FA">
        <w:rPr>
          <w:lang w:eastAsia="zh-CN"/>
        </w:rPr>
        <w:t xml:space="preserve"> website</w:t>
      </w:r>
      <w:r w:rsidR="008C7024">
        <w:rPr>
          <w:lang w:eastAsia="zh-CN"/>
        </w:rPr>
        <w:t>, the world’</w:t>
      </w:r>
      <w:r w:rsidR="008C7024">
        <w:rPr>
          <w:rFonts w:hint="eastAsia"/>
          <w:lang w:eastAsia="zh-CN"/>
        </w:rPr>
        <w:t>s largest database of individual salary p</w:t>
      </w:r>
      <w:r w:rsidR="008C7024">
        <w:rPr>
          <w:lang w:eastAsia="zh-CN"/>
        </w:rPr>
        <w:t>r</w:t>
      </w:r>
      <w:r w:rsidR="008C7024">
        <w:rPr>
          <w:rFonts w:hint="eastAsia"/>
          <w:lang w:eastAsia="zh-CN"/>
        </w:rPr>
        <w:t>ofiles</w:t>
      </w:r>
      <w:r w:rsidR="00B778FA">
        <w:rPr>
          <w:lang w:eastAsia="zh-CN"/>
        </w:rPr>
        <w:t>.</w:t>
      </w:r>
      <w:r w:rsidR="008C7024">
        <w:rPr>
          <w:lang w:eastAsia="zh-CN"/>
        </w:rPr>
        <w:t xml:space="preserve"> </w:t>
      </w:r>
      <w:r w:rsidR="00D945F2">
        <w:rPr>
          <w:lang w:eastAsia="zh-CN"/>
        </w:rPr>
        <w:t>In sum, it’</w:t>
      </w:r>
      <w:r w:rsidR="00D945F2">
        <w:rPr>
          <w:rFonts w:hint="eastAsia"/>
          <w:lang w:eastAsia="zh-CN"/>
        </w:rPr>
        <w:t xml:space="preserve">s beneficial </w:t>
      </w:r>
      <w:r w:rsidR="00D945F2">
        <w:rPr>
          <w:lang w:eastAsia="zh-CN"/>
        </w:rPr>
        <w:t>for</w:t>
      </w:r>
      <w:r w:rsidR="00D945F2">
        <w:rPr>
          <w:rFonts w:hint="eastAsia"/>
          <w:lang w:eastAsia="zh-CN"/>
        </w:rPr>
        <w:t xml:space="preserve"> the college students to </w:t>
      </w:r>
      <w:r w:rsidR="00D945F2">
        <w:rPr>
          <w:lang w:eastAsia="zh-CN"/>
        </w:rPr>
        <w:t>choose the curriculums fit into the job market demand.</w:t>
      </w:r>
    </w:p>
    <w:p w14:paraId="3D15AD2E" w14:textId="77777777" w:rsidR="00D945F2" w:rsidRDefault="00667A91">
      <w:pPr>
        <w:pStyle w:val="ListParagraph"/>
        <w:numPr>
          <w:ilvl w:val="0"/>
          <w:numId w:val="7"/>
        </w:numPr>
        <w:pBdr>
          <w:bottom w:val="single" w:sz="6" w:space="1" w:color="auto"/>
        </w:pBdr>
        <w:rPr>
          <w:lang w:eastAsia="zh-CN"/>
        </w:rPr>
        <w:pPrChange w:id="91" w:author="moirai.zhang@gmail.com" w:date="2017-05-01T12:27:00Z">
          <w:pPr>
            <w:pBdr>
              <w:bottom w:val="single" w:sz="6" w:space="1" w:color="auto"/>
            </w:pBdr>
          </w:pPr>
        </w:pPrChange>
      </w:pPr>
      <w:ins w:id="92" w:author="moirai.zhang@gmail.com" w:date="2017-05-05T18:10:00Z">
        <w:r>
          <w:rPr>
            <w:lang w:eastAsia="zh-CN"/>
          </w:rPr>
          <w:t>Nevertheless,</w:t>
        </w:r>
      </w:ins>
      <w:del w:id="93" w:author="moirai.zhang@gmail.com" w:date="2017-05-05T17:57:00Z">
        <w:r w:rsidR="00D945F2" w:rsidDel="0075626E">
          <w:rPr>
            <w:lang w:eastAsia="zh-CN"/>
          </w:rPr>
          <w:delText>Nevertheless,</w:delText>
        </w:r>
      </w:del>
      <w:r w:rsidR="00D945F2">
        <w:rPr>
          <w:lang w:eastAsia="zh-CN"/>
        </w:rPr>
        <w:t xml:space="preserve"> </w:t>
      </w:r>
      <w:ins w:id="94" w:author="moirai.zhang@gmail.com" w:date="2017-05-05T16:50:00Z">
        <w:r w:rsidR="00F76830" w:rsidRPr="00F76830">
          <w:rPr>
            <w:lang w:eastAsia="zh-CN"/>
          </w:rPr>
          <w:t>empirical evidence suggests that young people are more likely to succeed in a career that interests them.</w:t>
        </w:r>
        <w:r w:rsidR="00F76830">
          <w:rPr>
            <w:lang w:eastAsia="zh-CN"/>
          </w:rPr>
          <w:t xml:space="preserve"> </w:t>
        </w:r>
      </w:ins>
      <w:del w:id="95" w:author="moirai.zhang@gmail.com" w:date="2017-05-05T16:50:00Z">
        <w:r w:rsidR="000F619C" w:rsidDel="00F76830">
          <w:rPr>
            <w:lang w:eastAsia="zh-CN"/>
          </w:rPr>
          <w:delText xml:space="preserve">Interest plays a significant role in the process of learning. </w:delText>
        </w:r>
      </w:del>
      <w:r w:rsidR="000F619C">
        <w:rPr>
          <w:lang w:eastAsia="zh-CN"/>
        </w:rPr>
        <w:t>A</w:t>
      </w:r>
      <w:r w:rsidR="00D945F2">
        <w:rPr>
          <w:lang w:eastAsia="zh-CN"/>
        </w:rPr>
        <w:t>s Albert Einstein once stated, interest is the best teacher.</w:t>
      </w:r>
      <w:r w:rsidR="000F619C">
        <w:rPr>
          <w:lang w:eastAsia="zh-CN"/>
        </w:rPr>
        <w:t xml:space="preserve">  </w:t>
      </w:r>
      <w:bookmarkStart w:id="96" w:name="_GoBack"/>
      <w:r w:rsidR="000F619C">
        <w:rPr>
          <w:lang w:eastAsia="zh-CN"/>
        </w:rPr>
        <w:t xml:space="preserve">A great case in hand is </w:t>
      </w:r>
      <w:r w:rsidR="00D344FB">
        <w:rPr>
          <w:lang w:eastAsia="zh-CN"/>
        </w:rPr>
        <w:t>the</w:t>
      </w:r>
      <w:r w:rsidR="00D344FB" w:rsidRPr="00D344FB">
        <w:rPr>
          <w:lang w:eastAsia="zh-CN"/>
        </w:rPr>
        <w:t xml:space="preserve"> founder of</w:t>
      </w:r>
      <w:r w:rsidR="00D344FB">
        <w:rPr>
          <w:lang w:eastAsia="zh-CN"/>
        </w:rPr>
        <w:t xml:space="preserve"> </w:t>
      </w:r>
      <w:ins w:id="97" w:author="moirai.zhang@gmail.com" w:date="2017-05-05T16:55:00Z">
        <w:r w:rsidR="00F76830">
          <w:rPr>
            <w:lang w:eastAsia="zh-CN"/>
          </w:rPr>
          <w:t xml:space="preserve">the </w:t>
        </w:r>
        <w:r w:rsidR="00F76830" w:rsidRPr="00F76830">
          <w:rPr>
            <w:lang w:eastAsia="zh-CN"/>
          </w:rPr>
          <w:t xml:space="preserve">CEO and </w:t>
        </w:r>
        <w:r w:rsidR="00F76830">
          <w:rPr>
            <w:lang w:eastAsia="zh-CN"/>
          </w:rPr>
          <w:t xml:space="preserve">the </w:t>
        </w:r>
        <w:r w:rsidR="00F76830" w:rsidRPr="00F76830">
          <w:rPr>
            <w:lang w:eastAsia="zh-CN"/>
          </w:rPr>
          <w:t>chief software architect</w:t>
        </w:r>
        <w:r w:rsidR="00F76830">
          <w:rPr>
            <w:lang w:eastAsia="zh-CN"/>
          </w:rPr>
          <w:t xml:space="preserve"> of </w:t>
        </w:r>
        <w:r w:rsidR="00F76830" w:rsidRPr="00F76830">
          <w:rPr>
            <w:lang w:eastAsia="zh-CN"/>
          </w:rPr>
          <w:t>Microsoft</w:t>
        </w:r>
      </w:ins>
      <w:del w:id="98" w:author="moirai.zhang@gmail.com" w:date="2017-05-05T16:55:00Z">
        <w:r w:rsidR="00D344FB" w:rsidDel="00F76830">
          <w:rPr>
            <w:lang w:eastAsia="zh-CN"/>
          </w:rPr>
          <w:delText>the modern science of genetics</w:delText>
        </w:r>
      </w:del>
      <w:r w:rsidR="00D344FB">
        <w:rPr>
          <w:lang w:eastAsia="zh-CN"/>
        </w:rPr>
        <w:t xml:space="preserve">, </w:t>
      </w:r>
      <w:ins w:id="99" w:author="moirai.zhang@gmail.com" w:date="2017-05-05T16:55:00Z">
        <w:r w:rsidR="00F76830" w:rsidRPr="00F76830">
          <w:rPr>
            <w:lang w:eastAsia="zh-CN"/>
          </w:rPr>
          <w:t>Bill Gates</w:t>
        </w:r>
      </w:ins>
      <w:del w:id="100" w:author="moirai.zhang@gmail.com" w:date="2017-05-05T16:55:00Z">
        <w:r w:rsidR="000F619C" w:rsidRPr="000F619C" w:rsidDel="00F76830">
          <w:rPr>
            <w:lang w:eastAsia="zh-CN"/>
          </w:rPr>
          <w:delText>Gregor Mendel</w:delText>
        </w:r>
      </w:del>
      <w:r w:rsidR="00D344FB">
        <w:rPr>
          <w:lang w:eastAsia="zh-CN"/>
        </w:rPr>
        <w:t xml:space="preserve">. </w:t>
      </w:r>
      <w:r w:rsidR="00A61C21">
        <w:rPr>
          <w:rStyle w:val="CommentReference"/>
        </w:rPr>
        <w:commentReference w:id="101"/>
      </w:r>
      <w:ins w:id="102" w:author="Jing Yuan" w:date="2017-05-08T21:56:00Z">
        <w:r w:rsidR="00FD3C51">
          <w:rPr>
            <w:lang w:eastAsia="zh-CN"/>
          </w:rPr>
          <w:t xml:space="preserve">He </w:t>
        </w:r>
      </w:ins>
      <w:del w:id="103" w:author="Jing Yuan" w:date="2017-05-08T21:49:00Z">
        <w:r w:rsidR="000658EE" w:rsidDel="0014034C">
          <w:rPr>
            <w:lang w:eastAsia="zh-CN"/>
          </w:rPr>
          <w:delText xml:space="preserve">had </w:delText>
        </w:r>
      </w:del>
      <w:ins w:id="104" w:author="moirai.zhang@gmail.com" w:date="2017-05-05T16:57:00Z">
        <w:del w:id="105" w:author="Jing Yuan" w:date="2017-05-08T21:49:00Z">
          <w:r w:rsidR="00F76830" w:rsidRPr="00F76830" w:rsidDel="0014034C">
            <w:rPr>
              <w:lang w:eastAsia="zh-CN"/>
            </w:rPr>
            <w:delText>interest</w:delText>
          </w:r>
        </w:del>
      </w:ins>
      <w:del w:id="106" w:author="Jing Yuan" w:date="2017-05-08T21:49:00Z">
        <w:r w:rsidR="00326A28" w:rsidDel="0014034C">
          <w:rPr>
            <w:lang w:eastAsia="zh-CN"/>
          </w:rPr>
          <w:delText>s</w:delText>
        </w:r>
      </w:del>
      <w:ins w:id="107" w:author="moirai.zhang@gmail.com" w:date="2017-05-05T16:57:00Z">
        <w:del w:id="108" w:author="Jing Yuan" w:date="2017-05-08T21:49:00Z">
          <w:r w:rsidR="00F76830" w:rsidRPr="00F76830" w:rsidDel="0014034C">
            <w:rPr>
              <w:lang w:eastAsia="zh-CN"/>
            </w:rPr>
            <w:delText xml:space="preserve"> in programming </w:delText>
          </w:r>
        </w:del>
      </w:ins>
      <w:ins w:id="109" w:author="moirai.zhang@gmail.com" w:date="2017-05-05T16:59:00Z">
        <w:del w:id="110" w:author="Jing Yuan" w:date="2017-05-08T21:49:00Z">
          <w:r w:rsidR="0094721F" w:rsidRPr="0094721F" w:rsidDel="0014034C">
            <w:rPr>
              <w:lang w:eastAsia="zh-CN"/>
            </w:rPr>
            <w:delText xml:space="preserve">and </w:delText>
          </w:r>
        </w:del>
      </w:ins>
      <w:ins w:id="111" w:author="moirai.zhang@gmail.com" w:date="2017-05-05T17:00:00Z">
        <w:r w:rsidR="0094721F" w:rsidRPr="0094721F">
          <w:rPr>
            <w:lang w:eastAsia="zh-CN"/>
          </w:rPr>
          <w:t xml:space="preserve">was fascinated by </w:t>
        </w:r>
        <w:del w:id="112" w:author="Jing Yuan" w:date="2017-05-08T21:50:00Z">
          <w:r w:rsidR="0094721F" w:rsidRPr="0094721F" w:rsidDel="0014034C">
            <w:rPr>
              <w:lang w:eastAsia="zh-CN"/>
            </w:rPr>
            <w:delText xml:space="preserve">the machine </w:delText>
          </w:r>
        </w:del>
      </w:ins>
      <w:ins w:id="113" w:author="Jing Yuan" w:date="2017-05-08T21:50:00Z">
        <w:r w:rsidR="0014034C">
          <w:rPr>
            <w:rFonts w:hint="eastAsia"/>
            <w:lang w:eastAsia="zh-CN"/>
          </w:rPr>
          <w:t>progr</w:t>
        </w:r>
        <w:r w:rsidR="0014034C">
          <w:rPr>
            <w:lang w:eastAsia="zh-CN"/>
          </w:rPr>
          <w:t xml:space="preserve">amming </w:t>
        </w:r>
      </w:ins>
      <w:r w:rsidR="00805E9F">
        <w:rPr>
          <w:lang w:eastAsia="zh-CN"/>
        </w:rPr>
        <w:t xml:space="preserve">since his childhood. </w:t>
      </w:r>
      <w:ins w:id="114" w:author="moirai.zhang@gmail.com" w:date="2017-05-05T17:02:00Z">
        <w:r w:rsidR="0094721F" w:rsidRPr="0094721F">
          <w:rPr>
            <w:lang w:eastAsia="zh-CN"/>
          </w:rPr>
          <w:t xml:space="preserve">While </w:t>
        </w:r>
        <w:r w:rsidR="0094721F">
          <w:rPr>
            <w:lang w:eastAsia="zh-CN"/>
          </w:rPr>
          <w:t xml:space="preserve">a student </w:t>
        </w:r>
        <w:r w:rsidR="0094721F" w:rsidRPr="0094721F">
          <w:rPr>
            <w:lang w:eastAsia="zh-CN"/>
          </w:rPr>
          <w:t>at Harvard,</w:t>
        </w:r>
        <w:r w:rsidR="0094721F">
          <w:rPr>
            <w:lang w:eastAsia="zh-CN"/>
          </w:rPr>
          <w:t xml:space="preserve"> </w:t>
        </w:r>
      </w:ins>
      <w:ins w:id="115" w:author="moirai.zhang@gmail.com" w:date="2017-05-05T17:03:00Z">
        <w:r w:rsidR="0094721F">
          <w:rPr>
            <w:lang w:eastAsia="zh-CN"/>
          </w:rPr>
          <w:t xml:space="preserve">he </w:t>
        </w:r>
        <w:r w:rsidR="0094721F" w:rsidRPr="0094721F">
          <w:rPr>
            <w:lang w:eastAsia="zh-CN"/>
          </w:rPr>
          <w:t xml:space="preserve">did not </w:t>
        </w:r>
      </w:ins>
      <w:ins w:id="116" w:author="Jing Yuan" w:date="2017-05-08T21:54:00Z">
        <w:r w:rsidR="00FB323C">
          <w:rPr>
            <w:lang w:eastAsia="zh-CN"/>
          </w:rPr>
          <w:t>take</w:t>
        </w:r>
      </w:ins>
      <w:ins w:id="117" w:author="Jing Yuan" w:date="2017-05-08T21:53:00Z">
        <w:r w:rsidR="00556110">
          <w:rPr>
            <w:lang w:eastAsia="zh-CN"/>
          </w:rPr>
          <w:t xml:space="preserve"> courses</w:t>
        </w:r>
      </w:ins>
      <w:ins w:id="118" w:author="Jing Yuan" w:date="2017-05-08T21:50:00Z">
        <w:r w:rsidR="00B41458">
          <w:rPr>
            <w:lang w:eastAsia="zh-CN"/>
          </w:rPr>
          <w:t xml:space="preserve"> </w:t>
        </w:r>
      </w:ins>
      <w:ins w:id="119" w:author="Jing Yuan" w:date="2017-05-08T21:56:00Z">
        <w:r w:rsidR="001E0B57">
          <w:rPr>
            <w:lang w:eastAsia="zh-CN"/>
          </w:rPr>
          <w:t>to</w:t>
        </w:r>
      </w:ins>
      <w:ins w:id="120" w:author="Jing Yuan" w:date="2017-05-08T21:50:00Z">
        <w:r w:rsidR="00B41458">
          <w:rPr>
            <w:lang w:eastAsia="zh-CN"/>
          </w:rPr>
          <w:t xml:space="preserve"> </w:t>
        </w:r>
      </w:ins>
      <w:ins w:id="121" w:author="Jing Yuan" w:date="2017-05-08T21:57:00Z">
        <w:r w:rsidR="008559B8">
          <w:rPr>
            <w:lang w:eastAsia="zh-CN"/>
          </w:rPr>
          <w:t xml:space="preserve">just </w:t>
        </w:r>
      </w:ins>
      <w:ins w:id="122" w:author="Jing Yuan" w:date="2017-05-08T21:56:00Z">
        <w:r w:rsidR="001E0B57">
          <w:rPr>
            <w:lang w:eastAsia="zh-CN"/>
          </w:rPr>
          <w:t>meet</w:t>
        </w:r>
      </w:ins>
      <w:ins w:id="123" w:author="Jing Yuan" w:date="2017-05-08T21:50:00Z">
        <w:r w:rsidR="00B41458">
          <w:rPr>
            <w:lang w:eastAsia="zh-CN"/>
          </w:rPr>
          <w:t xml:space="preserve"> credits requirement. </w:t>
        </w:r>
      </w:ins>
      <w:ins w:id="124" w:author="Jing Yuan" w:date="2017-05-08T21:51:00Z">
        <w:r w:rsidR="00B41458">
          <w:rPr>
            <w:lang w:eastAsia="zh-CN"/>
          </w:rPr>
          <w:t xml:space="preserve">Instead, he </w:t>
        </w:r>
      </w:ins>
      <w:ins w:id="125" w:author="moirai.zhang@gmail.com" w:date="2017-05-05T17:03:00Z">
        <w:del w:id="126" w:author="Jing Yuan" w:date="2017-05-08T21:50:00Z">
          <w:r w:rsidR="0094721F" w:rsidRPr="0094721F" w:rsidDel="00B41458">
            <w:rPr>
              <w:lang w:eastAsia="zh-CN"/>
            </w:rPr>
            <w:delText xml:space="preserve">have a </w:delText>
          </w:r>
          <w:r w:rsidR="0094721F" w:rsidRPr="0094721F" w:rsidDel="0014034C">
            <w:rPr>
              <w:lang w:eastAsia="zh-CN"/>
            </w:rPr>
            <w:delText>definite study plan</w:delText>
          </w:r>
          <w:r w:rsidR="0094721F" w:rsidDel="0014034C">
            <w:rPr>
              <w:lang w:eastAsia="zh-CN"/>
            </w:rPr>
            <w:delText xml:space="preserve"> </w:delText>
          </w:r>
        </w:del>
        <w:del w:id="127" w:author="Jing Yuan" w:date="2017-05-08T21:51:00Z">
          <w:r w:rsidR="0094721F" w:rsidDel="00B41458">
            <w:rPr>
              <w:lang w:eastAsia="zh-CN"/>
            </w:rPr>
            <w:delText>and</w:delText>
          </w:r>
        </w:del>
        <w:r w:rsidR="0094721F">
          <w:rPr>
            <w:lang w:eastAsia="zh-CN"/>
          </w:rPr>
          <w:t xml:space="preserve"> </w:t>
        </w:r>
        <w:r w:rsidR="0094721F" w:rsidRPr="0094721F">
          <w:rPr>
            <w:lang w:eastAsia="zh-CN"/>
          </w:rPr>
          <w:t xml:space="preserve">spent </w:t>
        </w:r>
      </w:ins>
      <w:ins w:id="128" w:author="Jing Yuan" w:date="2017-05-08T21:51:00Z">
        <w:r w:rsidR="00B41458">
          <w:rPr>
            <w:lang w:eastAsia="zh-CN"/>
          </w:rPr>
          <w:t xml:space="preserve">days and nights soaking himself in </w:t>
        </w:r>
        <w:r w:rsidR="002B1D23">
          <w:rPr>
            <w:lang w:eastAsia="zh-CN"/>
          </w:rPr>
          <w:t>the university</w:t>
        </w:r>
      </w:ins>
      <w:ins w:id="129" w:author="Jing Yuan" w:date="2017-05-08T21:52:00Z">
        <w:r w:rsidR="002B1D23">
          <w:rPr>
            <w:lang w:eastAsia="zh-CN"/>
          </w:rPr>
          <w:t xml:space="preserve">’s lab and playing with </w:t>
        </w:r>
      </w:ins>
      <w:ins w:id="130" w:author="moirai.zhang@gmail.com" w:date="2017-05-05T17:03:00Z">
        <w:del w:id="131" w:author="Jing Yuan" w:date="2017-05-08T21:52:00Z">
          <w:r w:rsidR="0094721F" w:rsidRPr="0094721F" w:rsidDel="002B1D23">
            <w:rPr>
              <w:lang w:eastAsia="zh-CN"/>
            </w:rPr>
            <w:delText xml:space="preserve">a lot of time using the school's </w:delText>
          </w:r>
        </w:del>
        <w:r w:rsidR="0094721F" w:rsidRPr="0094721F">
          <w:rPr>
            <w:lang w:eastAsia="zh-CN"/>
          </w:rPr>
          <w:t>computers</w:t>
        </w:r>
      </w:ins>
      <w:ins w:id="132" w:author="Jing Yuan" w:date="2017-05-08T21:54:00Z">
        <w:r w:rsidR="00FB323C">
          <w:rPr>
            <w:lang w:eastAsia="zh-CN"/>
          </w:rPr>
          <w:t xml:space="preserve">, continuing his exploring on the things interest him. </w:t>
        </w:r>
      </w:ins>
      <w:ins w:id="133" w:author="moirai.zhang@gmail.com" w:date="2017-05-05T17:03:00Z">
        <w:del w:id="134" w:author="Jing Yuan" w:date="2017-05-08T21:54:00Z">
          <w:r w:rsidR="0094721F" w:rsidDel="00FB323C">
            <w:rPr>
              <w:lang w:eastAsia="zh-CN"/>
            </w:rPr>
            <w:delText>.</w:delText>
          </w:r>
        </w:del>
      </w:ins>
      <w:r w:rsidR="006161D6">
        <w:rPr>
          <w:lang w:eastAsia="zh-CN"/>
        </w:rPr>
        <w:t xml:space="preserve"> </w:t>
      </w:r>
      <w:ins w:id="135" w:author="moirai.zhang@gmail.com" w:date="2017-05-05T17:05:00Z">
        <w:del w:id="136" w:author="Jing Yuan" w:date="2017-05-08T21:59:00Z">
          <w:r w:rsidR="0094721F" w:rsidRPr="0094721F" w:rsidDel="00CA7E79">
            <w:rPr>
              <w:lang w:eastAsia="zh-CN"/>
            </w:rPr>
            <w:delText xml:space="preserve">In order to pursue his own interest, </w:delText>
          </w:r>
        </w:del>
      </w:ins>
      <w:ins w:id="137" w:author="Jing Yuan" w:date="2017-05-08T21:57:00Z">
        <w:r w:rsidR="008559B8">
          <w:rPr>
            <w:lang w:eastAsia="zh-CN"/>
          </w:rPr>
          <w:t xml:space="preserve">Eventually, </w:t>
        </w:r>
      </w:ins>
      <w:ins w:id="138" w:author="moirai.zhang@gmail.com" w:date="2017-05-05T17:05:00Z">
        <w:r w:rsidR="0094721F" w:rsidRPr="0094721F">
          <w:rPr>
            <w:lang w:eastAsia="zh-CN"/>
          </w:rPr>
          <w:t xml:space="preserve">he </w:t>
        </w:r>
        <w:del w:id="139" w:author="Jing Yuan" w:date="2017-05-08T21:58:00Z">
          <w:r w:rsidR="0094721F" w:rsidRPr="0094721F" w:rsidDel="008559B8">
            <w:rPr>
              <w:lang w:eastAsia="zh-CN"/>
            </w:rPr>
            <w:delText>gave up the o</w:delText>
          </w:r>
          <w:r w:rsidR="0094721F" w:rsidDel="008559B8">
            <w:rPr>
              <w:lang w:eastAsia="zh-CN"/>
            </w:rPr>
            <w:delText>pportunity to study at Harvard</w:delText>
          </w:r>
        </w:del>
      </w:ins>
      <w:ins w:id="140" w:author="Jing Yuan" w:date="2017-05-08T21:58:00Z">
        <w:r w:rsidR="00B42206">
          <w:rPr>
            <w:lang w:eastAsia="zh-CN"/>
          </w:rPr>
          <w:t xml:space="preserve">quitted school to </w:t>
        </w:r>
      </w:ins>
      <w:ins w:id="141" w:author="Jing Yuan" w:date="2017-05-08T21:59:00Z">
        <w:r w:rsidR="00B42206">
          <w:rPr>
            <w:lang w:eastAsia="zh-CN"/>
          </w:rPr>
          <w:t xml:space="preserve">pursuing his </w:t>
        </w:r>
        <w:r w:rsidR="00CA7E79">
          <w:rPr>
            <w:lang w:eastAsia="zh-CN"/>
          </w:rPr>
          <w:t xml:space="preserve">dream, </w:t>
        </w:r>
      </w:ins>
      <w:ins w:id="142" w:author="moirai.zhang@gmail.com" w:date="2017-05-05T17:05:00Z">
        <w:del w:id="143" w:author="Jing Yuan" w:date="2017-05-08T21:58:00Z">
          <w:r w:rsidR="0094721F" w:rsidDel="00B42206">
            <w:rPr>
              <w:lang w:eastAsia="zh-CN"/>
            </w:rPr>
            <w:delText xml:space="preserve">, and </w:delText>
          </w:r>
        </w:del>
      </w:ins>
      <w:ins w:id="144" w:author="moirai.zhang@gmail.com" w:date="2017-05-05T17:06:00Z">
        <w:r w:rsidR="0094721F" w:rsidRPr="0094721F">
          <w:rPr>
            <w:lang w:eastAsia="zh-CN"/>
          </w:rPr>
          <w:t>start</w:t>
        </w:r>
      </w:ins>
      <w:ins w:id="145" w:author="Jing Yuan" w:date="2017-05-08T21:59:00Z">
        <w:r w:rsidR="00CA7E79">
          <w:rPr>
            <w:lang w:eastAsia="zh-CN"/>
          </w:rPr>
          <w:t>ing</w:t>
        </w:r>
      </w:ins>
      <w:ins w:id="146" w:author="moirai.zhang@gmail.com" w:date="2017-05-05T17:06:00Z">
        <w:del w:id="147" w:author="Jing Yuan" w:date="2017-05-08T21:58:00Z">
          <w:r w:rsidR="0094721F" w:rsidDel="00B42206">
            <w:rPr>
              <w:lang w:eastAsia="zh-CN"/>
            </w:rPr>
            <w:delText>ed</w:delText>
          </w:r>
        </w:del>
        <w:r w:rsidR="0094721F" w:rsidRPr="0094721F">
          <w:rPr>
            <w:lang w:eastAsia="zh-CN"/>
          </w:rPr>
          <w:t xml:space="preserve"> </w:t>
        </w:r>
        <w:r w:rsidR="0094721F">
          <w:rPr>
            <w:lang w:eastAsia="zh-CN"/>
          </w:rPr>
          <w:t>his</w:t>
        </w:r>
        <w:r w:rsidR="0094721F" w:rsidRPr="0094721F">
          <w:rPr>
            <w:lang w:eastAsia="zh-CN"/>
          </w:rPr>
          <w:t xml:space="preserve"> own computer software company.</w:t>
        </w:r>
        <w:del w:id="148" w:author="Jing Yuan" w:date="2017-05-08T22:02:00Z">
          <w:r w:rsidR="0094721F" w:rsidDel="00E84D0A">
            <w:rPr>
              <w:lang w:eastAsia="zh-CN"/>
            </w:rPr>
            <w:delText xml:space="preserve"> </w:delText>
          </w:r>
        </w:del>
      </w:ins>
      <w:ins w:id="149" w:author="Jing Yuan" w:date="2017-05-08T22:00:00Z">
        <w:r w:rsidR="00CA7E79">
          <w:rPr>
            <w:lang w:eastAsia="zh-CN"/>
          </w:rPr>
          <w:t xml:space="preserve"> </w:t>
        </w:r>
      </w:ins>
      <w:ins w:id="150" w:author="Jing Yuan" w:date="2017-05-08T22:02:00Z">
        <w:r w:rsidR="00E84D0A">
          <w:rPr>
            <w:lang w:eastAsia="zh-CN"/>
          </w:rPr>
          <w:t>F</w:t>
        </w:r>
      </w:ins>
      <w:ins w:id="151" w:author="Jing Yuan" w:date="2017-05-08T22:00:00Z">
        <w:r w:rsidR="00CA7E79">
          <w:rPr>
            <w:lang w:eastAsia="zh-CN"/>
          </w:rPr>
          <w:t xml:space="preserve">ollowing </w:t>
        </w:r>
      </w:ins>
      <w:ins w:id="152" w:author="Jing Yuan" w:date="2017-05-08T22:02:00Z">
        <w:r w:rsidR="00E84D0A">
          <w:rPr>
            <w:lang w:eastAsia="zh-CN"/>
          </w:rPr>
          <w:t xml:space="preserve">one’s own </w:t>
        </w:r>
      </w:ins>
      <w:ins w:id="153" w:author="Jing Yuan" w:date="2017-05-08T22:00:00Z">
        <w:r w:rsidR="00CA7E79">
          <w:rPr>
            <w:lang w:eastAsia="zh-CN"/>
          </w:rPr>
          <w:t xml:space="preserve">interest, Bill </w:t>
        </w:r>
      </w:ins>
      <w:ins w:id="154" w:author="Jing Yuan" w:date="2017-05-08T22:02:00Z">
        <w:r w:rsidR="00E84D0A">
          <w:rPr>
            <w:lang w:eastAsia="zh-CN"/>
          </w:rPr>
          <w:t xml:space="preserve">Gates </w:t>
        </w:r>
      </w:ins>
      <w:ins w:id="155" w:author="Jing Yuan" w:date="2017-05-08T22:01:00Z">
        <w:r w:rsidR="006D13AF">
          <w:rPr>
            <w:lang w:eastAsia="zh-CN"/>
          </w:rPr>
          <w:t>found his</w:t>
        </w:r>
      </w:ins>
      <w:ins w:id="156" w:author="Jing Yuan" w:date="2017-05-08T22:00:00Z">
        <w:r w:rsidR="006D13AF">
          <w:rPr>
            <w:lang w:eastAsia="zh-CN"/>
          </w:rPr>
          <w:t xml:space="preserve"> career</w:t>
        </w:r>
      </w:ins>
      <w:ins w:id="157" w:author="Jing Yuan" w:date="2017-05-08T22:04:00Z">
        <w:r w:rsidR="00994E51">
          <w:rPr>
            <w:lang w:eastAsia="zh-CN"/>
          </w:rPr>
          <w:t>,</w:t>
        </w:r>
      </w:ins>
      <w:ins w:id="158" w:author="Jing Yuan" w:date="2017-05-08T22:03:00Z">
        <w:r w:rsidR="00185EF4">
          <w:rPr>
            <w:lang w:eastAsia="zh-CN"/>
          </w:rPr>
          <w:t xml:space="preserve"> far</w:t>
        </w:r>
      </w:ins>
      <w:ins w:id="159" w:author="Jing Yuan" w:date="2017-05-08T22:01:00Z">
        <w:r w:rsidR="006D13AF">
          <w:rPr>
            <w:lang w:eastAsia="zh-CN"/>
          </w:rPr>
          <w:t xml:space="preserve"> </w:t>
        </w:r>
      </w:ins>
      <w:ins w:id="160" w:author="Jing Yuan" w:date="2017-05-08T22:02:00Z">
        <w:r w:rsidR="00185EF4">
          <w:rPr>
            <w:lang w:eastAsia="zh-CN"/>
          </w:rPr>
          <w:t>more than</w:t>
        </w:r>
      </w:ins>
      <w:ins w:id="161" w:author="Jing Yuan" w:date="2017-05-08T22:01:00Z">
        <w:r w:rsidR="006D13AF">
          <w:rPr>
            <w:lang w:eastAsia="zh-CN"/>
          </w:rPr>
          <w:t xml:space="preserve"> a job. </w:t>
        </w:r>
      </w:ins>
      <w:r w:rsidR="006161D6">
        <w:rPr>
          <w:lang w:eastAsia="zh-CN"/>
        </w:rPr>
        <w:t xml:space="preserve">In conclusion, finding job is not the ultimate and sole goal of higher education, and college students should persist </w:t>
      </w:r>
      <w:ins w:id="162" w:author="Jing Yuan" w:date="2017-05-08T22:04:00Z">
        <w:r w:rsidR="00994E51">
          <w:rPr>
            <w:lang w:eastAsia="zh-CN"/>
          </w:rPr>
          <w:t xml:space="preserve">on </w:t>
        </w:r>
      </w:ins>
      <w:r w:rsidR="006161D6">
        <w:rPr>
          <w:lang w:eastAsia="zh-CN"/>
        </w:rPr>
        <w:t>their interests.</w:t>
      </w:r>
      <w:bookmarkEnd w:id="96"/>
    </w:p>
    <w:p w14:paraId="03A1A3EB" w14:textId="77777777" w:rsidR="007B326F" w:rsidDel="004013C6" w:rsidRDefault="0094721F">
      <w:pPr>
        <w:pStyle w:val="ListParagraph"/>
        <w:numPr>
          <w:ilvl w:val="0"/>
          <w:numId w:val="7"/>
        </w:numPr>
        <w:pBdr>
          <w:bottom w:val="single" w:sz="6" w:space="1" w:color="auto"/>
        </w:pBdr>
        <w:rPr>
          <w:ins w:id="163" w:author="moirai.zhang@gmail.com" w:date="2017-05-01T12:10:00Z"/>
          <w:del w:id="164" w:author="Jing Yuan" w:date="2017-05-01T20:33:00Z"/>
          <w:lang w:eastAsia="zh-CN"/>
        </w:rPr>
        <w:pPrChange w:id="165" w:author="Jing Yuan" w:date="2017-05-01T20:33:00Z">
          <w:pPr>
            <w:pBdr>
              <w:bottom w:val="single" w:sz="6" w:space="1" w:color="auto"/>
            </w:pBdr>
          </w:pPr>
        </w:pPrChange>
      </w:pPr>
      <w:ins w:id="166" w:author="moirai.zhang@gmail.com" w:date="2017-05-05T17:08:00Z">
        <w:r>
          <w:rPr>
            <w:lang w:eastAsia="zh-CN"/>
          </w:rPr>
          <w:t>Furthermore</w:t>
        </w:r>
      </w:ins>
      <w:ins w:id="167" w:author="Jing Yuan" w:date="2017-05-01T20:31:00Z">
        <w:del w:id="168" w:author="moirai.zhang@gmail.com" w:date="2017-05-05T17:08:00Z">
          <w:r w:rsidR="008B3E34" w:rsidDel="0094721F">
            <w:rPr>
              <w:lang w:eastAsia="zh-CN"/>
            </w:rPr>
            <w:delText>XXX</w:delText>
          </w:r>
        </w:del>
      </w:ins>
      <w:ins w:id="169" w:author="moirai.zhang@gmail.com" w:date="2017-05-01T12:46:00Z">
        <w:del w:id="170" w:author="Jing Yuan" w:date="2017-05-01T20:31:00Z">
          <w:r w:rsidR="007B326F" w:rsidDel="008B3E34">
            <w:rPr>
              <w:lang w:eastAsia="zh-CN"/>
            </w:rPr>
            <w:delText>Besides</w:delText>
          </w:r>
        </w:del>
        <w:r w:rsidR="007B326F">
          <w:rPr>
            <w:lang w:eastAsia="zh-CN"/>
          </w:rPr>
          <w:t xml:space="preserve">, </w:t>
        </w:r>
      </w:ins>
      <w:r w:rsidR="00EE2E27">
        <w:rPr>
          <w:lang w:eastAsia="zh-CN"/>
        </w:rPr>
        <w:t>no one can guarantee</w:t>
      </w:r>
      <w:r w:rsidR="008B17E8">
        <w:rPr>
          <w:lang w:eastAsia="zh-CN"/>
        </w:rPr>
        <w:t xml:space="preserve"> the field </w:t>
      </w:r>
      <w:r w:rsidR="004B4920">
        <w:rPr>
          <w:lang w:eastAsia="zh-CN"/>
        </w:rPr>
        <w:t xml:space="preserve">you choose </w:t>
      </w:r>
      <w:ins w:id="171" w:author="moirai.zhang@gmail.com" w:date="2017-05-05T16:39:00Z">
        <w:r w:rsidR="00513A79">
          <w:rPr>
            <w:lang w:eastAsia="zh-CN"/>
          </w:rPr>
          <w:t xml:space="preserve">today </w:t>
        </w:r>
      </w:ins>
      <w:del w:id="172" w:author="moirai.zhang@gmail.com" w:date="2017-05-05T16:39:00Z">
        <w:r w:rsidR="008B17E8" w:rsidDel="00513A79">
          <w:rPr>
            <w:lang w:eastAsia="zh-CN"/>
          </w:rPr>
          <w:delText xml:space="preserve">which </w:delText>
        </w:r>
        <w:r w:rsidR="007A7095" w:rsidDel="00513A79">
          <w:rPr>
            <w:lang w:eastAsia="zh-CN"/>
          </w:rPr>
          <w:delText xml:space="preserve">is easy to find a job </w:delText>
        </w:r>
      </w:del>
      <w:r w:rsidR="007A7095">
        <w:rPr>
          <w:lang w:eastAsia="zh-CN"/>
        </w:rPr>
        <w:t xml:space="preserve">will be same </w:t>
      </w:r>
      <w:r w:rsidR="004B4920">
        <w:rPr>
          <w:lang w:eastAsia="zh-CN"/>
        </w:rPr>
        <w:t>and easy to find</w:t>
      </w:r>
      <w:r w:rsidR="007A7095">
        <w:rPr>
          <w:lang w:eastAsia="zh-CN"/>
        </w:rPr>
        <w:t xml:space="preserve"> a job after four year’s collage study</w:t>
      </w:r>
      <w:r w:rsidR="004B4920">
        <w:rPr>
          <w:lang w:eastAsia="zh-CN"/>
        </w:rPr>
        <w:t xml:space="preserve">. With </w:t>
      </w:r>
      <w:r w:rsidR="000941B0">
        <w:rPr>
          <w:lang w:eastAsia="zh-CN"/>
        </w:rPr>
        <w:t xml:space="preserve">the fast technology innovation nowadays, </w:t>
      </w:r>
      <w:r w:rsidR="009873FA">
        <w:rPr>
          <w:lang w:eastAsia="zh-CN"/>
        </w:rPr>
        <w:t xml:space="preserve">new </w:t>
      </w:r>
      <w:r w:rsidR="003D055A">
        <w:rPr>
          <w:lang w:eastAsia="zh-CN"/>
        </w:rPr>
        <w:t>mythology or new electronic products</w:t>
      </w:r>
      <w:r w:rsidR="009873FA">
        <w:rPr>
          <w:lang w:eastAsia="zh-CN"/>
        </w:rPr>
        <w:t xml:space="preserve"> can </w:t>
      </w:r>
      <w:r w:rsidR="00447EED">
        <w:rPr>
          <w:lang w:eastAsia="zh-CN"/>
        </w:rPr>
        <w:t>emerge</w:t>
      </w:r>
      <w:r w:rsidR="0084613B">
        <w:rPr>
          <w:lang w:eastAsia="zh-CN"/>
        </w:rPr>
        <w:t xml:space="preserve"> within years. </w:t>
      </w:r>
      <w:r w:rsidR="00DC2BC5">
        <w:rPr>
          <w:lang w:eastAsia="zh-CN"/>
        </w:rPr>
        <w:t xml:space="preserve">Take my study field </w:t>
      </w:r>
      <w:del w:id="173" w:author="moirai.zhang@gmail.com" w:date="2017-05-05T16:40:00Z">
        <w:r w:rsidR="00F23EED" w:rsidDel="00513A79">
          <w:rPr>
            <w:lang w:eastAsia="zh-CN"/>
          </w:rPr>
          <w:delText>c</w:delText>
        </w:r>
      </w:del>
      <w:ins w:id="174" w:author="moirai.zhang@gmail.com" w:date="2017-05-05T16:40:00Z">
        <w:r w:rsidR="00513A79">
          <w:rPr>
            <w:lang w:eastAsia="zh-CN"/>
          </w:rPr>
          <w:t>C</w:t>
        </w:r>
      </w:ins>
      <w:ins w:id="175" w:author="Jing Yuan" w:date="2017-05-01T19:35:00Z">
        <w:r w:rsidR="00F23EED">
          <w:rPr>
            <w:lang w:eastAsia="zh-CN"/>
          </w:rPr>
          <w:t xml:space="preserve">omputer </w:t>
        </w:r>
        <w:del w:id="176" w:author="moirai.zhang@gmail.com" w:date="2017-05-05T16:40:00Z">
          <w:r w:rsidR="00F23EED" w:rsidDel="00513A79">
            <w:rPr>
              <w:lang w:eastAsia="zh-CN"/>
            </w:rPr>
            <w:delText>s</w:delText>
          </w:r>
        </w:del>
      </w:ins>
      <w:ins w:id="177" w:author="moirai.zhang@gmail.com" w:date="2017-05-05T16:40:00Z">
        <w:r w:rsidR="00513A79">
          <w:rPr>
            <w:lang w:eastAsia="zh-CN"/>
          </w:rPr>
          <w:t>S</w:t>
        </w:r>
      </w:ins>
      <w:r w:rsidR="00F23EED">
        <w:rPr>
          <w:lang w:eastAsia="zh-CN"/>
        </w:rPr>
        <w:t xml:space="preserve">cience </w:t>
      </w:r>
      <w:r w:rsidR="00DC2BC5">
        <w:rPr>
          <w:lang w:eastAsia="zh-CN"/>
        </w:rPr>
        <w:t xml:space="preserve">as an example to illustrate how fast the innovation </w:t>
      </w:r>
      <w:r w:rsidR="00F23EED">
        <w:rPr>
          <w:lang w:eastAsia="zh-CN"/>
        </w:rPr>
        <w:t>can be</w:t>
      </w:r>
      <w:r w:rsidR="00DC2BC5">
        <w:rPr>
          <w:lang w:eastAsia="zh-CN"/>
        </w:rPr>
        <w:t xml:space="preserve">. </w:t>
      </w:r>
      <w:r w:rsidR="006C7F2D">
        <w:rPr>
          <w:lang w:eastAsia="zh-CN"/>
        </w:rPr>
        <w:t xml:space="preserve"> </w:t>
      </w:r>
      <w:r w:rsidR="00A1770A">
        <w:rPr>
          <w:lang w:eastAsia="zh-CN"/>
        </w:rPr>
        <w:t xml:space="preserve">When I entered the college, </w:t>
      </w:r>
      <w:del w:id="178" w:author="moirai.zhang@gmail.com" w:date="2017-05-05T16:41:00Z">
        <w:r w:rsidR="007A2896" w:rsidDel="00513A79">
          <w:rPr>
            <w:lang w:eastAsia="zh-CN"/>
          </w:rPr>
          <w:delText>c</w:delText>
        </w:r>
      </w:del>
      <w:ins w:id="179" w:author="moirai.zhang@gmail.com" w:date="2017-05-05T16:41:00Z">
        <w:r w:rsidR="00513A79">
          <w:rPr>
            <w:lang w:eastAsia="zh-CN"/>
          </w:rPr>
          <w:t>C</w:t>
        </w:r>
      </w:ins>
      <w:ins w:id="180" w:author="Jing Yuan" w:date="2017-05-01T20:04:00Z">
        <w:r w:rsidR="00FB2760" w:rsidRPr="008B538C">
          <w:rPr>
            <w:lang w:eastAsia="zh-CN"/>
          </w:rPr>
          <w:t xml:space="preserve">loud </w:t>
        </w:r>
        <w:del w:id="181" w:author="moirai.zhang@gmail.com" w:date="2017-05-05T16:41:00Z">
          <w:r w:rsidR="00FB2760" w:rsidRPr="008B538C" w:rsidDel="00513A79">
            <w:rPr>
              <w:lang w:eastAsia="zh-CN"/>
            </w:rPr>
            <w:delText>c</w:delText>
          </w:r>
        </w:del>
      </w:ins>
      <w:ins w:id="182" w:author="moirai.zhang@gmail.com" w:date="2017-05-05T16:41:00Z">
        <w:r w:rsidR="00513A79">
          <w:rPr>
            <w:lang w:eastAsia="zh-CN"/>
          </w:rPr>
          <w:t>C</w:t>
        </w:r>
      </w:ins>
      <w:r w:rsidR="00FB2760" w:rsidRPr="008B538C">
        <w:rPr>
          <w:lang w:eastAsia="zh-CN"/>
        </w:rPr>
        <w:t>omputing</w:t>
      </w:r>
      <w:r w:rsidR="00FB2760">
        <w:rPr>
          <w:lang w:eastAsia="zh-CN"/>
        </w:rPr>
        <w:t xml:space="preserve"> and </w:t>
      </w:r>
      <w:ins w:id="183" w:author="moirai.zhang@gmail.com" w:date="2017-05-05T16:41:00Z">
        <w:r w:rsidR="00513A79">
          <w:rPr>
            <w:lang w:eastAsia="zh-CN"/>
          </w:rPr>
          <w:t>B</w:t>
        </w:r>
      </w:ins>
      <w:ins w:id="184" w:author="Jing Yuan" w:date="2017-05-01T20:04:00Z">
        <w:del w:id="185" w:author="moirai.zhang@gmail.com" w:date="2017-05-05T16:41:00Z">
          <w:r w:rsidR="00FB2760" w:rsidDel="00513A79">
            <w:rPr>
              <w:lang w:eastAsia="zh-CN"/>
            </w:rPr>
            <w:delText>b</w:delText>
          </w:r>
        </w:del>
        <w:r w:rsidR="00FB2760">
          <w:rPr>
            <w:lang w:eastAsia="zh-CN"/>
          </w:rPr>
          <w:t xml:space="preserve">ig </w:t>
        </w:r>
        <w:del w:id="186" w:author="moirai.zhang@gmail.com" w:date="2017-05-05T16:41:00Z">
          <w:r w:rsidR="00FB2760" w:rsidDel="00513A79">
            <w:rPr>
              <w:rFonts w:hint="eastAsia"/>
              <w:lang w:eastAsia="zh-CN"/>
            </w:rPr>
            <w:delText>d</w:delText>
          </w:r>
        </w:del>
      </w:ins>
      <w:ins w:id="187" w:author="moirai.zhang@gmail.com" w:date="2017-05-05T16:41:00Z">
        <w:r w:rsidR="00513A79">
          <w:rPr>
            <w:lang w:eastAsia="zh-CN"/>
          </w:rPr>
          <w:t>D</w:t>
        </w:r>
      </w:ins>
      <w:r w:rsidR="00FB2760">
        <w:rPr>
          <w:rFonts w:hint="eastAsia"/>
          <w:lang w:eastAsia="zh-CN"/>
        </w:rPr>
        <w:t>ata</w:t>
      </w:r>
      <w:r w:rsidR="00FB2760">
        <w:rPr>
          <w:lang w:eastAsia="zh-CN"/>
        </w:rPr>
        <w:t xml:space="preserve"> </w:t>
      </w:r>
      <w:r w:rsidR="007A2896">
        <w:rPr>
          <w:lang w:eastAsia="zh-CN"/>
        </w:rPr>
        <w:t>was</w:t>
      </w:r>
      <w:r w:rsidR="00FB2760">
        <w:rPr>
          <w:lang w:eastAsia="zh-CN"/>
        </w:rPr>
        <w:t xml:space="preserve"> the</w:t>
      </w:r>
      <w:r w:rsidR="00CC7FF6">
        <w:rPr>
          <w:lang w:eastAsia="zh-CN"/>
        </w:rPr>
        <w:t xml:space="preserve"> fashion</w:t>
      </w:r>
      <w:r w:rsidR="00FB2760">
        <w:rPr>
          <w:lang w:eastAsia="zh-CN"/>
        </w:rPr>
        <w:t xml:space="preserve"> in computer science and even a catchy phrase in mass culture.</w:t>
      </w:r>
      <w:r w:rsidR="00CC7FF6">
        <w:rPr>
          <w:lang w:eastAsia="zh-CN"/>
        </w:rPr>
        <w:t xml:space="preserve"> Four years later, when I gr</w:t>
      </w:r>
      <w:r w:rsidR="0075764B">
        <w:rPr>
          <w:lang w:eastAsia="zh-CN"/>
        </w:rPr>
        <w:t>aduate</w:t>
      </w:r>
      <w:ins w:id="188" w:author="moirai.zhang@gmail.com" w:date="2017-05-05T16:42:00Z">
        <w:r w:rsidR="00513A79">
          <w:rPr>
            <w:lang w:eastAsia="zh-CN"/>
          </w:rPr>
          <w:t>d</w:t>
        </w:r>
      </w:ins>
      <w:r w:rsidR="0075764B">
        <w:rPr>
          <w:lang w:eastAsia="zh-CN"/>
        </w:rPr>
        <w:t xml:space="preserve"> to apply jobs in market, e</w:t>
      </w:r>
      <w:r w:rsidR="000010B7">
        <w:rPr>
          <w:lang w:eastAsia="zh-CN"/>
        </w:rPr>
        <w:t xml:space="preserve">xperience with </w:t>
      </w:r>
      <w:r w:rsidR="00805FD0">
        <w:rPr>
          <w:lang w:eastAsia="zh-CN"/>
        </w:rPr>
        <w:t>machine learning</w:t>
      </w:r>
      <w:del w:id="189" w:author="moirai.zhang@gmail.com" w:date="2017-05-05T16:41:00Z">
        <w:r w:rsidR="00805FD0" w:rsidDel="00513A79">
          <w:rPr>
            <w:lang w:eastAsia="zh-CN"/>
          </w:rPr>
          <w:delText xml:space="preserve"> </w:delText>
        </w:r>
      </w:del>
      <w:ins w:id="190" w:author="moirai.zhang@gmail.com" w:date="2017-05-01T12:28:00Z">
        <w:del w:id="191" w:author="Jing Yuan" w:date="2017-05-01T19:35:00Z">
          <w:r w:rsidR="006161D6" w:rsidDel="00DC2BC5">
            <w:rPr>
              <w:lang w:eastAsia="zh-CN"/>
            </w:rPr>
            <w:delText>there’</w:delText>
          </w:r>
          <w:r w:rsidR="006161D6" w:rsidDel="00DC2BC5">
            <w:rPr>
              <w:rFonts w:hint="eastAsia"/>
              <w:lang w:eastAsia="zh-CN"/>
            </w:rPr>
            <w:delText xml:space="preserve">re not </w:delText>
          </w:r>
        </w:del>
      </w:ins>
      <w:ins w:id="192" w:author="moirai.zhang@gmail.com" w:date="2017-05-01T12:30:00Z">
        <w:del w:id="193" w:author="Jing Yuan" w:date="2017-05-01T19:35:00Z">
          <w:r w:rsidR="006161D6" w:rsidDel="00DC2BC5">
            <w:rPr>
              <w:lang w:eastAsia="zh-CN"/>
            </w:rPr>
            <w:delText xml:space="preserve">an </w:delText>
          </w:r>
        </w:del>
      </w:ins>
      <w:ins w:id="194" w:author="moirai.zhang@gmail.com" w:date="2017-05-01T12:28:00Z">
        <w:del w:id="195" w:author="Jing Yuan" w:date="2017-05-01T19:35:00Z">
          <w:r w:rsidR="006161D6" w:rsidDel="00DC2BC5">
            <w:rPr>
              <w:rFonts w:hint="eastAsia"/>
              <w:lang w:eastAsia="zh-CN"/>
            </w:rPr>
            <w:delText xml:space="preserve">approach </w:delText>
          </w:r>
        </w:del>
      </w:ins>
      <w:ins w:id="196" w:author="moirai.zhang@gmail.com" w:date="2017-05-01T12:29:00Z">
        <w:del w:id="197" w:author="Jing Yuan" w:date="2017-05-01T19:35:00Z">
          <w:r w:rsidR="006161D6" w:rsidDel="00DC2BC5">
            <w:rPr>
              <w:lang w:eastAsia="zh-CN"/>
            </w:rPr>
            <w:delText xml:space="preserve">to </w:delText>
          </w:r>
        </w:del>
      </w:ins>
      <w:ins w:id="198" w:author="moirai.zhang@gmail.com" w:date="2017-05-01T12:30:00Z">
        <w:del w:id="199" w:author="Jing Yuan" w:date="2017-05-01T19:35:00Z">
          <w:r w:rsidR="006161D6" w:rsidDel="00DC2BC5">
            <w:rPr>
              <w:lang w:eastAsia="zh-CN"/>
            </w:rPr>
            <w:delText>make sure</w:delText>
          </w:r>
        </w:del>
      </w:ins>
      <w:ins w:id="200" w:author="moirai.zhang@gmail.com" w:date="2017-05-01T12:29:00Z">
        <w:del w:id="201" w:author="Jing Yuan" w:date="2017-05-01T19:35:00Z">
          <w:r w:rsidR="006161D6" w:rsidDel="00DC2BC5">
            <w:rPr>
              <w:lang w:eastAsia="zh-CN"/>
            </w:rPr>
            <w:delText xml:space="preserve"> the fields will be hot forever.</w:delText>
          </w:r>
          <w:r w:rsidR="006161D6" w:rsidDel="00DC2BC5">
            <w:rPr>
              <w:rFonts w:hint="eastAsia"/>
              <w:lang w:eastAsia="zh-CN"/>
            </w:rPr>
            <w:delText xml:space="preserve"> </w:delText>
          </w:r>
        </w:del>
      </w:ins>
      <w:ins w:id="202" w:author="moirai.zhang@gmail.com" w:date="2017-05-01T12:33:00Z">
        <w:del w:id="203" w:author="Jing Yuan" w:date="2017-05-01T20:09:00Z">
          <w:r w:rsidR="00F2545D" w:rsidRPr="00F2545D" w:rsidDel="00874FF6">
            <w:rPr>
              <w:lang w:eastAsia="zh-CN"/>
            </w:rPr>
            <w:delText xml:space="preserve">Artificial </w:delText>
          </w:r>
        </w:del>
      </w:ins>
      <w:ins w:id="204" w:author="moirai.zhang@gmail.com" w:date="2017-05-01T12:32:00Z">
        <w:del w:id="205" w:author="Jing Yuan" w:date="2017-05-01T20:09:00Z">
          <w:r w:rsidR="00F2545D" w:rsidDel="00874FF6">
            <w:rPr>
              <w:lang w:eastAsia="zh-CN"/>
            </w:rPr>
            <w:delText>n</w:delText>
          </w:r>
          <w:r w:rsidR="00F2545D" w:rsidRPr="00F2545D" w:rsidDel="00874FF6">
            <w:rPr>
              <w:lang w:eastAsia="zh-CN"/>
            </w:rPr>
            <w:delText>eural network</w:delText>
          </w:r>
        </w:del>
      </w:ins>
      <w:ins w:id="206" w:author="moirai.zhang@gmail.com" w:date="2017-05-01T12:33:00Z">
        <w:del w:id="207" w:author="Jing Yuan" w:date="2017-05-01T20:09:00Z">
          <w:r w:rsidR="00F2545D" w:rsidDel="00874FF6">
            <w:rPr>
              <w:lang w:eastAsia="zh-CN"/>
            </w:rPr>
            <w:delText>s</w:delText>
          </w:r>
        </w:del>
        <w:del w:id="208" w:author="Jing Yuan" w:date="2017-05-01T19:35:00Z">
          <w:r w:rsidR="00F2545D" w:rsidRPr="00F2545D" w:rsidDel="00F23EED">
            <w:rPr>
              <w:lang w:eastAsia="zh-CN"/>
            </w:rPr>
            <w:delText>(ANNs)</w:delText>
          </w:r>
        </w:del>
      </w:ins>
      <w:ins w:id="209" w:author="moirai.zhang@gmail.com" w:date="2017-05-01T12:32:00Z">
        <w:del w:id="210" w:author="Jing Yuan" w:date="2017-05-01T20:14:00Z">
          <w:r w:rsidR="00F2545D" w:rsidDel="00641809">
            <w:rPr>
              <w:lang w:eastAsia="zh-CN"/>
            </w:rPr>
            <w:delText>,</w:delText>
          </w:r>
        </w:del>
        <w:del w:id="211" w:author="Jing Yuan" w:date="2017-05-01T19:36:00Z">
          <w:r w:rsidR="00F2545D" w:rsidDel="00F23EED">
            <w:rPr>
              <w:lang w:eastAsia="zh-CN"/>
            </w:rPr>
            <w:delText xml:space="preserve"> </w:delText>
          </w:r>
        </w:del>
      </w:ins>
      <w:ins w:id="212" w:author="Jing Yuan" w:date="2017-05-01T20:16:00Z">
        <w:r w:rsidR="00AE6413">
          <w:rPr>
            <w:lang w:eastAsia="zh-CN"/>
          </w:rPr>
          <w:t>,</w:t>
        </w:r>
      </w:ins>
      <w:ins w:id="213" w:author="moirai.zhang@gmail.com" w:date="2017-05-05T16:41:00Z">
        <w:r w:rsidR="00513A79">
          <w:rPr>
            <w:lang w:eastAsia="zh-CN"/>
          </w:rPr>
          <w:t xml:space="preserve"> </w:t>
        </w:r>
      </w:ins>
      <w:r w:rsidR="00A46D60">
        <w:rPr>
          <w:lang w:eastAsia="zh-CN"/>
        </w:rPr>
        <w:t xml:space="preserve">a </w:t>
      </w:r>
      <w:r w:rsidR="0097543A">
        <w:rPr>
          <w:lang w:eastAsia="zh-CN"/>
        </w:rPr>
        <w:t>computational model</w:t>
      </w:r>
      <w:r w:rsidR="00874FF6">
        <w:rPr>
          <w:lang w:eastAsia="zh-CN"/>
        </w:rPr>
        <w:t xml:space="preserve"> was the hit with the win of Al</w:t>
      </w:r>
      <w:r w:rsidR="003C490B">
        <w:rPr>
          <w:lang w:eastAsia="zh-CN"/>
        </w:rPr>
        <w:t>pha</w:t>
      </w:r>
      <w:ins w:id="214" w:author="moirai.zhang@gmail.com" w:date="2017-05-05T16:40:00Z">
        <w:r w:rsidR="00513A79">
          <w:rPr>
            <w:lang w:eastAsia="zh-CN"/>
          </w:rPr>
          <w:t xml:space="preserve"> </w:t>
        </w:r>
      </w:ins>
      <w:r w:rsidR="003C490B">
        <w:rPr>
          <w:lang w:eastAsia="zh-CN"/>
        </w:rPr>
        <w:t xml:space="preserve">Go over </w:t>
      </w:r>
      <w:r w:rsidR="003C490B" w:rsidRPr="007B326F">
        <w:rPr>
          <w:lang w:eastAsia="zh-CN"/>
        </w:rPr>
        <w:t>9-dan</w:t>
      </w:r>
      <w:r w:rsidR="00D84346">
        <w:rPr>
          <w:lang w:eastAsia="zh-CN"/>
        </w:rPr>
        <w:t xml:space="preserve"> professional</w:t>
      </w:r>
      <w:ins w:id="215" w:author="moirai.zhang@gmail.com" w:date="2017-05-01T12:32:00Z">
        <w:del w:id="216" w:author="Jing Yuan" w:date="2017-05-01T19:36:00Z">
          <w:r w:rsidR="00F2545D" w:rsidDel="00F23EED">
            <w:rPr>
              <w:lang w:eastAsia="zh-CN"/>
            </w:rPr>
            <w:delText>a hot topic</w:delText>
          </w:r>
          <w:r w:rsidR="00F2545D" w:rsidRPr="00F2545D" w:rsidDel="00F23EED">
            <w:rPr>
              <w:lang w:eastAsia="zh-CN"/>
            </w:rPr>
            <w:delText xml:space="preserve"> in computer science research</w:delText>
          </w:r>
          <w:r w:rsidR="00F2545D" w:rsidDel="00F23EED">
            <w:rPr>
              <w:lang w:eastAsia="zh-CN"/>
            </w:rPr>
            <w:delText xml:space="preserve">, </w:delText>
          </w:r>
          <w:r w:rsidR="00F2545D" w:rsidDel="00F23EED">
            <w:rPr>
              <w:rFonts w:hint="eastAsia"/>
              <w:lang w:eastAsia="zh-CN"/>
            </w:rPr>
            <w:delText xml:space="preserve">is a case in point. </w:delText>
          </w:r>
          <w:r w:rsidR="00F2545D" w:rsidDel="00F23EED">
            <w:rPr>
              <w:lang w:eastAsia="zh-CN"/>
            </w:rPr>
            <w:delText xml:space="preserve">In fact, </w:delText>
          </w:r>
        </w:del>
      </w:ins>
      <w:ins w:id="217" w:author="moirai.zhang@gmail.com" w:date="2017-05-01T12:35:00Z">
        <w:del w:id="218" w:author="Jing Yuan" w:date="2017-05-01T19:36:00Z">
          <w:r w:rsidR="00F2545D" w:rsidDel="00F23EED">
            <w:rPr>
              <w:lang w:eastAsia="zh-CN"/>
            </w:rPr>
            <w:delText xml:space="preserve">some scientists are focusing on the field </w:delText>
          </w:r>
        </w:del>
        <w:del w:id="219" w:author="Jing Yuan" w:date="2017-05-01T19:39:00Z">
          <w:r w:rsidR="00F2545D" w:rsidDel="0097543A">
            <w:rPr>
              <w:lang w:eastAsia="zh-CN"/>
            </w:rPr>
            <w:delText>since</w:delText>
          </w:r>
        </w:del>
        <w:del w:id="220" w:author="Jing Yuan" w:date="2017-05-01T20:09:00Z">
          <w:r w:rsidR="00F2545D" w:rsidDel="00874FF6">
            <w:rPr>
              <w:lang w:eastAsia="zh-CN"/>
            </w:rPr>
            <w:delText xml:space="preserve"> 1943</w:delText>
          </w:r>
        </w:del>
      </w:ins>
      <w:ins w:id="221" w:author="Jing Yuan" w:date="2017-05-01T20:16:00Z">
        <w:r w:rsidR="00AE6413">
          <w:rPr>
            <w:lang w:eastAsia="zh-CN"/>
          </w:rPr>
          <w:t>,</w:t>
        </w:r>
      </w:ins>
      <w:ins w:id="222" w:author="moirai.zhang@gmail.com" w:date="2017-05-01T12:35:00Z">
        <w:del w:id="223" w:author="Jing Yuan" w:date="2017-05-01T20:16:00Z">
          <w:r w:rsidR="00F2545D" w:rsidDel="00AE6413">
            <w:rPr>
              <w:lang w:eastAsia="zh-CN"/>
            </w:rPr>
            <w:delText>.</w:delText>
          </w:r>
        </w:del>
        <w:del w:id="224" w:author="Jing Yuan" w:date="2017-05-01T19:55:00Z">
          <w:r w:rsidR="00F2545D" w:rsidDel="007943CB">
            <w:rPr>
              <w:lang w:eastAsia="zh-CN"/>
            </w:rPr>
            <w:delText xml:space="preserve"> Howev</w:delText>
          </w:r>
        </w:del>
      </w:ins>
      <w:r w:rsidR="00AE6413">
        <w:rPr>
          <w:lang w:eastAsia="zh-CN"/>
        </w:rPr>
        <w:t xml:space="preserve"> was on every job requirement</w:t>
      </w:r>
      <w:del w:id="225" w:author="moirai.zhang@gmail.com" w:date="2017-05-05T16:54:00Z">
        <w:r w:rsidR="00AE6413" w:rsidDel="00F76830">
          <w:rPr>
            <w:lang w:eastAsia="zh-CN"/>
          </w:rPr>
          <w:delText>s</w:delText>
        </w:r>
      </w:del>
      <w:r w:rsidR="00AE6413">
        <w:rPr>
          <w:lang w:eastAsia="zh-CN"/>
        </w:rPr>
        <w:t xml:space="preserve">. </w:t>
      </w:r>
      <w:r w:rsidR="003B2FE8">
        <w:rPr>
          <w:lang w:eastAsia="zh-CN"/>
        </w:rPr>
        <w:t xml:space="preserve">In </w:t>
      </w:r>
      <w:r w:rsidR="00851B56">
        <w:rPr>
          <w:lang w:eastAsia="zh-CN"/>
        </w:rPr>
        <w:t>summary</w:t>
      </w:r>
      <w:r w:rsidR="003B2FE8">
        <w:rPr>
          <w:lang w:eastAsia="zh-CN"/>
        </w:rPr>
        <w:t>, t</w:t>
      </w:r>
      <w:r w:rsidR="001777AF">
        <w:rPr>
          <w:lang w:eastAsia="zh-CN"/>
        </w:rPr>
        <w:t>he job markets demand is on constant change</w:t>
      </w:r>
      <w:ins w:id="226" w:author="moirai.zhang@gmail.com" w:date="2017-05-05T16:44:00Z">
        <w:r w:rsidR="00513A79">
          <w:rPr>
            <w:lang w:eastAsia="zh-CN"/>
          </w:rPr>
          <w:t xml:space="preserve">; </w:t>
        </w:r>
      </w:ins>
      <w:del w:id="227" w:author="moirai.zhang@gmail.com" w:date="2017-05-05T16:44:00Z">
        <w:r w:rsidR="001777AF" w:rsidDel="00513A79">
          <w:rPr>
            <w:lang w:eastAsia="zh-CN"/>
          </w:rPr>
          <w:delText xml:space="preserve"> </w:delText>
        </w:r>
        <w:r w:rsidR="003B2FE8" w:rsidDel="00513A79">
          <w:rPr>
            <w:lang w:eastAsia="zh-CN"/>
          </w:rPr>
          <w:delText>and</w:delText>
        </w:r>
      </w:del>
      <w:ins w:id="228" w:author="moirai.zhang@gmail.com" w:date="2017-05-05T16:44:00Z">
        <w:r w:rsidR="00513A79">
          <w:rPr>
            <w:lang w:eastAsia="zh-CN"/>
          </w:rPr>
          <w:t>t</w:t>
        </w:r>
      </w:ins>
      <w:del w:id="229" w:author="moirai.zhang@gmail.com" w:date="2017-05-05T16:44:00Z">
        <w:r w:rsidR="003B2FE8" w:rsidDel="00513A79">
          <w:rPr>
            <w:lang w:eastAsia="zh-CN"/>
          </w:rPr>
          <w:delText xml:space="preserve"> t</w:delText>
        </w:r>
      </w:del>
      <w:r w:rsidR="003B2FE8">
        <w:rPr>
          <w:lang w:eastAsia="zh-CN"/>
        </w:rPr>
        <w:t xml:space="preserve">he market favorite discipline </w:t>
      </w:r>
      <w:r w:rsidR="00851B56">
        <w:rPr>
          <w:lang w:eastAsia="zh-CN"/>
        </w:rPr>
        <w:t xml:space="preserve">and your chosen field </w:t>
      </w:r>
      <w:r w:rsidR="003B2FE8">
        <w:rPr>
          <w:lang w:eastAsia="zh-CN"/>
        </w:rPr>
        <w:t>may totally p</w:t>
      </w:r>
      <w:r w:rsidR="00851B56">
        <w:rPr>
          <w:lang w:eastAsia="zh-CN"/>
        </w:rPr>
        <w:t xml:space="preserve">hase out. </w:t>
      </w:r>
      <w:ins w:id="230" w:author="moirai.zhang@gmail.com" w:date="2017-05-01T12:35:00Z">
        <w:del w:id="231" w:author="Jing Yuan" w:date="2017-05-01T19:55:00Z">
          <w:r w:rsidR="00F2545D" w:rsidDel="007943CB">
            <w:rPr>
              <w:lang w:eastAsia="zh-CN"/>
            </w:rPr>
            <w:delText>er,</w:delText>
          </w:r>
        </w:del>
        <w:del w:id="232" w:author="Jing Yuan" w:date="2017-05-01T20:12:00Z">
          <w:r w:rsidR="00F2545D" w:rsidDel="00D84346">
            <w:rPr>
              <w:lang w:eastAsia="zh-CN"/>
            </w:rPr>
            <w:delText xml:space="preserve"> </w:delText>
          </w:r>
        </w:del>
      </w:ins>
      <w:ins w:id="233" w:author="moirai.zhang@gmail.com" w:date="2017-05-01T12:37:00Z">
        <w:del w:id="234" w:author="Jing Yuan" w:date="2017-05-01T20:12:00Z">
          <w:r w:rsidR="00F2545D" w:rsidRPr="00F2545D" w:rsidDel="00D84346">
            <w:rPr>
              <w:lang w:eastAsia="zh-CN"/>
            </w:rPr>
            <w:delText>Neural network research stagnated</w:delText>
          </w:r>
          <w:r w:rsidR="00F2545D" w:rsidDel="00D84346">
            <w:rPr>
              <w:lang w:eastAsia="zh-CN"/>
            </w:rPr>
            <w:delText xml:space="preserve"> since </w:delText>
          </w:r>
        </w:del>
      </w:ins>
      <w:ins w:id="235" w:author="moirai.zhang@gmail.com" w:date="2017-05-01T12:38:00Z">
        <w:del w:id="236" w:author="Jing Yuan" w:date="2017-05-01T20:12:00Z">
          <w:r w:rsidR="00F2545D" w:rsidRPr="00F2545D" w:rsidDel="00D84346">
            <w:rPr>
              <w:lang w:eastAsia="zh-CN"/>
            </w:rPr>
            <w:delText xml:space="preserve">computers didn't have enough processing power to effectively handle the long run time required by large neural networks. </w:delText>
          </w:r>
        </w:del>
      </w:ins>
      <w:ins w:id="237" w:author="moirai.zhang@gmail.com" w:date="2017-05-01T12:40:00Z">
        <w:del w:id="238" w:author="Jing Yuan" w:date="2017-05-01T20:12:00Z">
          <w:r w:rsidR="00F2545D" w:rsidDel="00D84346">
            <w:rPr>
              <w:lang w:eastAsia="zh-CN"/>
            </w:rPr>
            <w:delText xml:space="preserve">The </w:delText>
          </w:r>
        </w:del>
      </w:ins>
      <w:ins w:id="239" w:author="moirai.zhang@gmail.com" w:date="2017-05-01T12:39:00Z">
        <w:del w:id="240" w:author="Jing Yuan" w:date="2017-05-01T20:12:00Z">
          <w:r w:rsidR="00F2545D" w:rsidRPr="00F2545D" w:rsidDel="00D84346">
            <w:rPr>
              <w:lang w:eastAsia="zh-CN"/>
            </w:rPr>
            <w:delText>hottest topics</w:delText>
          </w:r>
          <w:r w:rsidR="00F2545D" w:rsidDel="00D84346">
            <w:rPr>
              <w:lang w:eastAsia="zh-CN"/>
            </w:rPr>
            <w:delText xml:space="preserve"> during those years</w:delText>
          </w:r>
          <w:r w:rsidR="00F2545D" w:rsidRPr="00F2545D" w:rsidDel="00D84346">
            <w:rPr>
              <w:lang w:eastAsia="zh-CN"/>
            </w:rPr>
            <w:delText xml:space="preserve"> are</w:delText>
          </w:r>
        </w:del>
      </w:ins>
      <w:ins w:id="241" w:author="moirai.zhang@gmail.com" w:date="2017-05-01T12:40:00Z">
        <w:del w:id="242" w:author="Jing Yuan" w:date="2017-05-01T20:04:00Z">
          <w:r w:rsidR="00F2545D" w:rsidDel="00FB2760">
            <w:rPr>
              <w:lang w:eastAsia="zh-CN"/>
            </w:rPr>
            <w:delText xml:space="preserve"> C</w:delText>
          </w:r>
          <w:r w:rsidR="00F2545D" w:rsidRPr="008B538C" w:rsidDel="00FB2760">
            <w:rPr>
              <w:lang w:eastAsia="zh-CN"/>
            </w:rPr>
            <w:delText>loud computing</w:delText>
          </w:r>
          <w:r w:rsidR="00F2545D" w:rsidDel="00FB2760">
            <w:rPr>
              <w:lang w:eastAsia="zh-CN"/>
            </w:rPr>
            <w:delText xml:space="preserve"> and big </w:delText>
          </w:r>
          <w:r w:rsidR="00F2545D" w:rsidDel="00FB2760">
            <w:rPr>
              <w:rFonts w:hint="eastAsia"/>
              <w:lang w:eastAsia="zh-CN"/>
            </w:rPr>
            <w:delText>data</w:delText>
          </w:r>
        </w:del>
        <w:del w:id="243" w:author="Jing Yuan" w:date="2017-05-01T20:12:00Z">
          <w:r w:rsidR="00F2545D" w:rsidDel="00D84346">
            <w:rPr>
              <w:lang w:eastAsia="zh-CN"/>
            </w:rPr>
            <w:delText>.</w:delText>
          </w:r>
          <w:r w:rsidR="00F2545D" w:rsidDel="00D84346">
            <w:rPr>
              <w:rFonts w:hint="eastAsia"/>
              <w:lang w:eastAsia="zh-CN"/>
            </w:rPr>
            <w:delText xml:space="preserve"> </w:delText>
          </w:r>
        </w:del>
      </w:ins>
      <w:ins w:id="244" w:author="moirai.zhang@gmail.com" w:date="2017-05-01T12:38:00Z">
        <w:del w:id="245" w:author="Jing Yuan" w:date="2017-05-01T20:12:00Z">
          <w:r w:rsidR="00F2545D" w:rsidRPr="00F2545D" w:rsidDel="003A5E84">
            <w:rPr>
              <w:lang w:eastAsia="zh-CN"/>
            </w:rPr>
            <w:delText>Neural network research slowed until computers achieved greater processing power</w:delText>
          </w:r>
        </w:del>
      </w:ins>
      <w:ins w:id="246" w:author="moirai.zhang@gmail.com" w:date="2017-05-01T12:40:00Z">
        <w:del w:id="247" w:author="Jing Yuan" w:date="2017-05-01T20:12:00Z">
          <w:r w:rsidR="00F2545D" w:rsidDel="003A5E84">
            <w:rPr>
              <w:lang w:eastAsia="zh-CN"/>
            </w:rPr>
            <w:delText xml:space="preserve"> and </w:delText>
          </w:r>
        </w:del>
      </w:ins>
      <w:ins w:id="248" w:author="moirai.zhang@gmail.com" w:date="2017-05-01T12:42:00Z">
        <w:del w:id="249" w:author="Jing Yuan" w:date="2017-05-01T20:12:00Z">
          <w:r w:rsidR="007B326F" w:rsidDel="003A5E84">
            <w:rPr>
              <w:lang w:eastAsia="zh-CN"/>
            </w:rPr>
            <w:delText xml:space="preserve">Alpha </w:delText>
          </w:r>
          <w:r w:rsidR="007B326F" w:rsidDel="003A5E84">
            <w:rPr>
              <w:rFonts w:hint="eastAsia"/>
              <w:lang w:eastAsia="zh-CN"/>
            </w:rPr>
            <w:delText>Go</w:delText>
          </w:r>
          <w:r w:rsidR="007B326F" w:rsidDel="003A5E84">
            <w:rPr>
              <w:lang w:eastAsia="zh-CN"/>
            </w:rPr>
            <w:delText xml:space="preserve"> beat</w:delText>
          </w:r>
          <w:r w:rsidR="007B326F" w:rsidDel="003A5E84">
            <w:rPr>
              <w:rFonts w:hint="eastAsia"/>
              <w:lang w:eastAsia="zh-CN"/>
            </w:rPr>
            <w:delText>s</w:delText>
          </w:r>
          <w:r w:rsidR="007B326F" w:rsidRPr="007B326F" w:rsidDel="003A5E84">
            <w:rPr>
              <w:lang w:eastAsia="zh-CN"/>
            </w:rPr>
            <w:delText xml:space="preserve"> a </w:delText>
          </w:r>
        </w:del>
        <w:del w:id="250" w:author="Jing Yuan" w:date="2017-05-01T20:11:00Z">
          <w:r w:rsidR="007B326F" w:rsidRPr="007B326F" w:rsidDel="003C490B">
            <w:rPr>
              <w:lang w:eastAsia="zh-CN"/>
            </w:rPr>
            <w:delText>9-dan</w:delText>
          </w:r>
          <w:r w:rsidR="007B326F" w:rsidDel="003C490B">
            <w:rPr>
              <w:lang w:eastAsia="zh-CN"/>
            </w:rPr>
            <w:delText xml:space="preserve"> professional </w:delText>
          </w:r>
        </w:del>
        <w:del w:id="251" w:author="Jing Yuan" w:date="2017-05-01T20:12:00Z">
          <w:r w:rsidR="007B326F" w:rsidDel="003A5E84">
            <w:rPr>
              <w:lang w:eastAsia="zh-CN"/>
            </w:rPr>
            <w:delText>without handicaps</w:delText>
          </w:r>
        </w:del>
      </w:ins>
      <w:ins w:id="252" w:author="moirai.zhang@gmail.com" w:date="2017-05-01T12:38:00Z">
        <w:del w:id="253" w:author="Jing Yuan" w:date="2017-05-01T20:12:00Z">
          <w:r w:rsidR="00F2545D" w:rsidRPr="00F2545D" w:rsidDel="003A5E84">
            <w:rPr>
              <w:lang w:eastAsia="zh-CN"/>
            </w:rPr>
            <w:delText>.</w:delText>
          </w:r>
        </w:del>
      </w:ins>
      <w:ins w:id="254" w:author="moirai.zhang@gmail.com" w:date="2017-05-01T12:42:00Z">
        <w:del w:id="255" w:author="Jing Yuan" w:date="2017-05-01T20:00:00Z">
          <w:r w:rsidR="007B326F" w:rsidDel="007E1D65">
            <w:rPr>
              <w:lang w:eastAsia="zh-CN"/>
            </w:rPr>
            <w:delText xml:space="preserve"> Now, </w:delText>
          </w:r>
        </w:del>
      </w:ins>
      <w:ins w:id="256" w:author="moirai.zhang@gmail.com" w:date="2017-05-01T12:43:00Z">
        <w:del w:id="257" w:author="Jing Yuan" w:date="2017-05-01T20:00:00Z">
          <w:r w:rsidR="007B326F" w:rsidRPr="007B326F" w:rsidDel="007E1D65">
            <w:rPr>
              <w:lang w:eastAsia="zh-CN"/>
            </w:rPr>
            <w:delText>neural networks were again deployed on a large scale, particularly in image and visual recognition problems</w:delText>
          </w:r>
        </w:del>
        <w:del w:id="258" w:author="Jing Yuan" w:date="2017-05-01T20:12:00Z">
          <w:r w:rsidR="007B326F" w:rsidRPr="007B326F" w:rsidDel="003A5E84">
            <w:rPr>
              <w:lang w:eastAsia="zh-CN"/>
            </w:rPr>
            <w:delText>.</w:delText>
          </w:r>
          <w:r w:rsidR="007B326F" w:rsidDel="003A5E84">
            <w:rPr>
              <w:lang w:eastAsia="zh-CN"/>
            </w:rPr>
            <w:delText xml:space="preserve"> </w:delText>
          </w:r>
        </w:del>
        <w:del w:id="259" w:author="Jing Yuan" w:date="2017-05-01T20:00:00Z">
          <w:r w:rsidR="007B326F" w:rsidDel="00217C1F">
            <w:rPr>
              <w:lang w:eastAsia="zh-CN"/>
            </w:rPr>
            <w:delText xml:space="preserve">In short, if </w:delText>
          </w:r>
        </w:del>
        <w:del w:id="260" w:author="Jing Yuan" w:date="2017-05-01T20:13:00Z">
          <w:r w:rsidR="007B326F" w:rsidDel="00E800AF">
            <w:rPr>
              <w:lang w:eastAsia="zh-CN"/>
            </w:rPr>
            <w:delText xml:space="preserve">college students </w:delText>
          </w:r>
        </w:del>
        <w:del w:id="261" w:author="Jing Yuan" w:date="2017-05-01T20:00:00Z">
          <w:r w:rsidR="007B326F" w:rsidDel="00217C1F">
            <w:rPr>
              <w:lang w:eastAsia="zh-CN"/>
            </w:rPr>
            <w:delText xml:space="preserve">decide </w:delText>
          </w:r>
        </w:del>
        <w:del w:id="262" w:author="Jing Yuan" w:date="2017-05-01T20:13:00Z">
          <w:r w:rsidR="007B326F" w:rsidDel="00E800AF">
            <w:rPr>
              <w:lang w:eastAsia="zh-CN"/>
            </w:rPr>
            <w:delText xml:space="preserve">to choose the </w:delText>
          </w:r>
        </w:del>
      </w:ins>
      <w:ins w:id="263" w:author="moirai.zhang@gmail.com" w:date="2017-05-01T12:44:00Z">
        <w:del w:id="264" w:author="Jing Yuan" w:date="2017-05-01T20:13:00Z">
          <w:r w:rsidR="007B326F" w:rsidDel="00E800AF">
            <w:rPr>
              <w:lang w:eastAsia="zh-CN"/>
            </w:rPr>
            <w:delText xml:space="preserve">current hot </w:delText>
          </w:r>
        </w:del>
      </w:ins>
      <w:ins w:id="265" w:author="moirai.zhang@gmail.com" w:date="2017-05-01T12:43:00Z">
        <w:del w:id="266" w:author="Jing Yuan" w:date="2017-05-01T20:13:00Z">
          <w:r w:rsidR="007B326F" w:rsidDel="00E800AF">
            <w:rPr>
              <w:lang w:eastAsia="zh-CN"/>
            </w:rPr>
            <w:delText>fields</w:delText>
          </w:r>
        </w:del>
      </w:ins>
      <w:ins w:id="267" w:author="moirai.zhang@gmail.com" w:date="2017-05-01T12:45:00Z">
        <w:del w:id="268" w:author="Jing Yuan" w:date="2017-05-01T20:13:00Z">
          <w:r w:rsidR="007B326F" w:rsidDel="00E800AF">
            <w:rPr>
              <w:lang w:eastAsia="zh-CN"/>
            </w:rPr>
            <w:delText xml:space="preserve">, they might miss latent </w:delText>
          </w:r>
        </w:del>
      </w:ins>
      <w:ins w:id="269" w:author="moirai.zhang@gmail.com" w:date="2017-05-01T12:46:00Z">
        <w:del w:id="270" w:author="Jing Yuan" w:date="2017-05-01T20:13:00Z">
          <w:r w:rsidR="007B326F" w:rsidDel="00E800AF">
            <w:rPr>
              <w:lang w:eastAsia="zh-CN"/>
            </w:rPr>
            <w:delText>opportunit</w:delText>
          </w:r>
          <w:r w:rsidR="007B326F" w:rsidDel="00E800AF">
            <w:rPr>
              <w:rFonts w:hint="eastAsia"/>
              <w:lang w:eastAsia="zh-CN"/>
            </w:rPr>
            <w:delText>ies</w:delText>
          </w:r>
          <w:r w:rsidR="007B326F" w:rsidDel="00E800AF">
            <w:rPr>
              <w:lang w:eastAsia="zh-CN"/>
            </w:rPr>
            <w:delText xml:space="preserve">. </w:delText>
          </w:r>
        </w:del>
        <w:r w:rsidR="007B326F">
          <w:rPr>
            <w:lang w:eastAsia="zh-CN"/>
          </w:rPr>
          <w:t xml:space="preserve">Moreover, even if </w:t>
        </w:r>
      </w:ins>
      <w:r w:rsidR="0046164A">
        <w:rPr>
          <w:lang w:eastAsia="zh-CN"/>
        </w:rPr>
        <w:t xml:space="preserve">your chosen </w:t>
      </w:r>
      <w:ins w:id="271" w:author="moirai.zhang@gmail.com" w:date="2017-05-01T12:46:00Z">
        <w:del w:id="272" w:author="Jing Yuan" w:date="2017-05-01T20:24:00Z">
          <w:r w:rsidR="007B326F" w:rsidDel="0046164A">
            <w:rPr>
              <w:lang w:eastAsia="zh-CN"/>
            </w:rPr>
            <w:delText xml:space="preserve">there are a </w:delText>
          </w:r>
        </w:del>
        <w:r w:rsidR="007B326F">
          <w:rPr>
            <w:lang w:eastAsia="zh-CN"/>
          </w:rPr>
          <w:t>field</w:t>
        </w:r>
      </w:ins>
      <w:r w:rsidR="0046164A">
        <w:rPr>
          <w:lang w:eastAsia="zh-CN"/>
        </w:rPr>
        <w:t xml:space="preserve"> happens to be </w:t>
      </w:r>
      <w:r w:rsidR="00190B57">
        <w:rPr>
          <w:lang w:eastAsia="zh-CN"/>
        </w:rPr>
        <w:t xml:space="preserve">in high demand </w:t>
      </w:r>
      <w:r w:rsidR="00EA6069">
        <w:rPr>
          <w:lang w:eastAsia="zh-CN"/>
        </w:rPr>
        <w:t xml:space="preserve">and </w:t>
      </w:r>
      <w:r w:rsidR="00190B57">
        <w:rPr>
          <w:lang w:eastAsia="zh-CN"/>
        </w:rPr>
        <w:t>the situation lasts for</w:t>
      </w:r>
      <w:r w:rsidR="00EA6069">
        <w:rPr>
          <w:lang w:eastAsia="zh-CN"/>
        </w:rPr>
        <w:t xml:space="preserve"> years</w:t>
      </w:r>
      <w:ins w:id="273" w:author="moirai.zhang@gmail.com" w:date="2017-05-01T12:46:00Z">
        <w:del w:id="274" w:author="Jing Yuan" w:date="2017-05-01T20:24:00Z">
          <w:r w:rsidR="007B326F" w:rsidDel="0046164A">
            <w:rPr>
              <w:lang w:eastAsia="zh-CN"/>
            </w:rPr>
            <w:delText xml:space="preserve"> could be hot forever</w:delText>
          </w:r>
        </w:del>
        <w:r w:rsidR="007B326F">
          <w:rPr>
            <w:lang w:eastAsia="zh-CN"/>
          </w:rPr>
          <w:t xml:space="preserve">, </w:t>
        </w:r>
      </w:ins>
      <w:r w:rsidR="00EA6069">
        <w:rPr>
          <w:lang w:eastAsia="zh-CN"/>
        </w:rPr>
        <w:t xml:space="preserve">it is possible you are facing </w:t>
      </w:r>
      <w:r w:rsidR="00AC0840">
        <w:rPr>
          <w:lang w:eastAsia="zh-CN"/>
        </w:rPr>
        <w:t xml:space="preserve">fierce competitions when so many students </w:t>
      </w:r>
      <w:r w:rsidR="00857A22">
        <w:rPr>
          <w:lang w:eastAsia="zh-CN"/>
        </w:rPr>
        <w:t xml:space="preserve">with same skills as yours </w:t>
      </w:r>
      <w:r w:rsidR="00AC0840">
        <w:rPr>
          <w:lang w:eastAsia="zh-CN"/>
        </w:rPr>
        <w:t xml:space="preserve">enter the job market </w:t>
      </w:r>
      <w:r w:rsidR="00857A22">
        <w:rPr>
          <w:lang w:eastAsia="zh-CN"/>
        </w:rPr>
        <w:t>as a r</w:t>
      </w:r>
      <w:r w:rsidR="00A47C7A">
        <w:rPr>
          <w:lang w:eastAsia="zh-CN"/>
        </w:rPr>
        <w:t xml:space="preserve">esult of choosing the “right” field or major </w:t>
      </w:r>
      <w:r w:rsidR="00857A22">
        <w:rPr>
          <w:lang w:eastAsia="zh-CN"/>
        </w:rPr>
        <w:t xml:space="preserve">as you do. </w:t>
      </w:r>
      <w:ins w:id="275" w:author="moirai.zhang@gmail.com" w:date="2017-05-01T12:48:00Z">
        <w:del w:id="276" w:author="Jing Yuan" w:date="2017-05-01T20:28:00Z">
          <w:r w:rsidR="007B326F" w:rsidDel="00857A22">
            <w:rPr>
              <w:lang w:eastAsia="zh-CN"/>
            </w:rPr>
            <w:delText xml:space="preserve">too many </w:delText>
          </w:r>
        </w:del>
      </w:ins>
      <w:ins w:id="277" w:author="moirai.zhang@gmail.com" w:date="2017-05-01T12:47:00Z">
        <w:del w:id="278" w:author="Jing Yuan" w:date="2017-05-01T20:28:00Z">
          <w:r w:rsidR="007B326F" w:rsidDel="00857A22">
            <w:rPr>
              <w:lang w:eastAsia="zh-CN"/>
            </w:rPr>
            <w:delText xml:space="preserve">students </w:delText>
          </w:r>
        </w:del>
      </w:ins>
      <w:ins w:id="279" w:author="moirai.zhang@gmail.com" w:date="2017-05-01T12:48:00Z">
        <w:del w:id="280" w:author="Jing Yuan" w:date="2017-05-01T20:28:00Z">
          <w:r w:rsidR="007B326F" w:rsidDel="00857A22">
            <w:rPr>
              <w:lang w:eastAsia="zh-CN"/>
            </w:rPr>
            <w:delText>ru</w:delText>
          </w:r>
          <w:r w:rsidR="007B326F" w:rsidDel="00857A22">
            <w:rPr>
              <w:rFonts w:hint="eastAsia"/>
              <w:lang w:eastAsia="zh-CN"/>
            </w:rPr>
            <w:delText>sh into</w:delText>
          </w:r>
          <w:r w:rsidR="007B326F" w:rsidDel="00857A22">
            <w:rPr>
              <w:lang w:eastAsia="zh-CN"/>
            </w:rPr>
            <w:delText xml:space="preserve"> the field will causes </w:delText>
          </w:r>
        </w:del>
      </w:ins>
      <w:ins w:id="281" w:author="moirai.zhang@gmail.com" w:date="2017-05-01T12:49:00Z">
        <w:del w:id="282" w:author="Jing Yuan" w:date="2017-05-01T20:28:00Z">
          <w:r w:rsidR="007B326F" w:rsidDel="00857A22">
            <w:rPr>
              <w:lang w:eastAsia="zh-CN"/>
            </w:rPr>
            <w:delText xml:space="preserve">the </w:delText>
          </w:r>
          <w:r w:rsidR="007B326F" w:rsidDel="00857A22">
            <w:rPr>
              <w:rFonts w:hint="eastAsia"/>
              <w:lang w:eastAsia="zh-CN"/>
            </w:rPr>
            <w:delText>i</w:delText>
          </w:r>
          <w:r w:rsidR="007B326F" w:rsidRPr="007B326F" w:rsidDel="00857A22">
            <w:rPr>
              <w:lang w:eastAsia="zh-CN"/>
            </w:rPr>
            <w:delText>ntense competition</w:delText>
          </w:r>
          <w:r w:rsidR="007B326F" w:rsidDel="00857A22">
            <w:rPr>
              <w:lang w:eastAsia="zh-CN"/>
            </w:rPr>
            <w:delText xml:space="preserve">. It will be hard for most of </w:delText>
          </w:r>
        </w:del>
      </w:ins>
      <w:ins w:id="283" w:author="moirai.zhang@gmail.com" w:date="2017-05-01T12:50:00Z">
        <w:del w:id="284" w:author="Jing Yuan" w:date="2017-05-01T20:28:00Z">
          <w:r w:rsidR="007B326F" w:rsidDel="00857A22">
            <w:rPr>
              <w:lang w:eastAsia="zh-CN"/>
            </w:rPr>
            <w:delText xml:space="preserve">them to find a place to survive. </w:delText>
          </w:r>
        </w:del>
        <w:r w:rsidR="007B326F">
          <w:rPr>
            <w:lang w:eastAsia="zh-CN"/>
          </w:rPr>
          <w:t>To summa</w:t>
        </w:r>
      </w:ins>
      <w:ins w:id="285" w:author="moirai.zhang@gmail.com" w:date="2017-05-01T12:51:00Z">
        <w:r w:rsidR="007B326F">
          <w:rPr>
            <w:lang w:eastAsia="zh-CN"/>
          </w:rPr>
          <w:t>r</w:t>
        </w:r>
      </w:ins>
      <w:ins w:id="286" w:author="moirai.zhang@gmail.com" w:date="2017-05-01T12:50:00Z">
        <w:r w:rsidR="007B326F">
          <w:rPr>
            <w:lang w:eastAsia="zh-CN"/>
          </w:rPr>
          <w:t xml:space="preserve">ize, </w:t>
        </w:r>
      </w:ins>
      <w:r w:rsidR="004013C6">
        <w:rPr>
          <w:lang w:eastAsia="zh-CN"/>
        </w:rPr>
        <w:t xml:space="preserve">choosing </w:t>
      </w:r>
      <w:r w:rsidR="00AE40FB">
        <w:rPr>
          <w:lang w:eastAsia="zh-CN"/>
        </w:rPr>
        <w:t>college courses</w:t>
      </w:r>
      <w:r w:rsidR="004013C6">
        <w:rPr>
          <w:lang w:eastAsia="zh-CN"/>
        </w:rPr>
        <w:t xml:space="preserve"> according to the current job market demand could put your career</w:t>
      </w:r>
      <w:r w:rsidR="0067456D">
        <w:rPr>
          <w:rFonts w:hint="eastAsia"/>
          <w:lang w:eastAsia="zh-CN"/>
        </w:rPr>
        <w:t xml:space="preserve"> on </w:t>
      </w:r>
      <w:r w:rsidR="004013C6">
        <w:rPr>
          <w:lang w:eastAsia="zh-CN"/>
        </w:rPr>
        <w:t xml:space="preserve">risk because the market focus </w:t>
      </w:r>
      <w:r w:rsidR="00940561">
        <w:rPr>
          <w:lang w:eastAsia="zh-CN"/>
        </w:rPr>
        <w:t xml:space="preserve">changes </w:t>
      </w:r>
      <w:r w:rsidR="00AE40FB">
        <w:rPr>
          <w:lang w:eastAsia="zh-CN"/>
        </w:rPr>
        <w:t xml:space="preserve">fast </w:t>
      </w:r>
      <w:r w:rsidR="00940561">
        <w:rPr>
          <w:lang w:eastAsia="zh-CN"/>
        </w:rPr>
        <w:t>over time.</w:t>
      </w:r>
      <w:ins w:id="287" w:author="moirai.zhang@gmail.com" w:date="2017-05-01T12:51:00Z">
        <w:del w:id="288" w:author="Jing Yuan" w:date="2017-05-01T20:33:00Z">
          <w:r w:rsidR="007B326F" w:rsidDel="004013C6">
            <w:rPr>
              <w:lang w:eastAsia="zh-CN"/>
            </w:rPr>
            <w:delText xml:space="preserve">college students should not </w:delText>
          </w:r>
          <w:r w:rsidR="0095628A" w:rsidDel="004013C6">
            <w:rPr>
              <w:lang w:eastAsia="zh-CN"/>
            </w:rPr>
            <w:delText xml:space="preserve">decide their subjects </w:delText>
          </w:r>
        </w:del>
      </w:ins>
      <w:ins w:id="289" w:author="moirai.zhang@gmail.com" w:date="2017-05-01T12:52:00Z">
        <w:del w:id="290" w:author="Jing Yuan" w:date="2017-05-01T20:33:00Z">
          <w:r w:rsidR="0095628A" w:rsidDel="004013C6">
            <w:rPr>
              <w:lang w:eastAsia="zh-CN"/>
            </w:rPr>
            <w:delText xml:space="preserve">only </w:delText>
          </w:r>
        </w:del>
      </w:ins>
      <w:ins w:id="291" w:author="moirai.zhang@gmail.com" w:date="2017-05-01T12:51:00Z">
        <w:del w:id="292" w:author="Jing Yuan" w:date="2017-05-01T20:33:00Z">
          <w:r w:rsidR="0095628A" w:rsidDel="004013C6">
            <w:rPr>
              <w:lang w:eastAsia="zh-CN"/>
            </w:rPr>
            <w:delText xml:space="preserve">based </w:delText>
          </w:r>
        </w:del>
      </w:ins>
      <w:ins w:id="293" w:author="moirai.zhang@gmail.com" w:date="2017-05-01T12:52:00Z">
        <w:del w:id="294" w:author="Jing Yuan" w:date="2017-05-01T20:33:00Z">
          <w:r w:rsidR="0095628A" w:rsidDel="004013C6">
            <w:rPr>
              <w:lang w:eastAsia="zh-CN"/>
            </w:rPr>
            <w:delText>on the job market.</w:delText>
          </w:r>
        </w:del>
      </w:ins>
    </w:p>
    <w:p w14:paraId="6B1A188E" w14:textId="77777777" w:rsidR="00D945F2" w:rsidRDefault="00D945F2">
      <w:pPr>
        <w:pStyle w:val="ListParagraph"/>
        <w:numPr>
          <w:ilvl w:val="0"/>
          <w:numId w:val="7"/>
        </w:numPr>
        <w:pBdr>
          <w:bottom w:val="single" w:sz="6" w:space="1" w:color="auto"/>
        </w:pBdr>
        <w:rPr>
          <w:lang w:eastAsia="zh-CN"/>
        </w:rPr>
        <w:pPrChange w:id="295" w:author="Jing Yuan" w:date="2017-05-01T20:33:00Z">
          <w:pPr>
            <w:pBdr>
              <w:bottom w:val="single" w:sz="6" w:space="1" w:color="auto"/>
            </w:pBdr>
          </w:pPr>
        </w:pPrChange>
      </w:pPr>
    </w:p>
    <w:p w14:paraId="632CE38A" w14:textId="77777777" w:rsidR="00BD242F" w:rsidRDefault="00BD242F" w:rsidP="00BD242F">
      <w:pPr>
        <w:rPr>
          <w:lang w:eastAsia="zh-CN"/>
        </w:rPr>
      </w:pPr>
    </w:p>
    <w:p w14:paraId="4C220AF6" w14:textId="77777777" w:rsidR="00D803EC" w:rsidRDefault="00D803EC" w:rsidP="00D803EC">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20) Some people believe that college students should consider only their own talents and interests when choosing a field of study. Others believe that college students should base their choice of a field of study on the availability of jobs in that field. </w:t>
      </w:r>
    </w:p>
    <w:p w14:paraId="510B5370" w14:textId="77777777" w:rsidR="008360AB" w:rsidRDefault="00D803EC" w:rsidP="00D803E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3A8CC1E2" w14:textId="77777777" w:rsidR="008360AB" w:rsidRDefault="008360AB" w:rsidP="008360A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32) College students should base their choice of a field of study on the availability of jobs in that field. </w:t>
      </w:r>
    </w:p>
    <w:p w14:paraId="44F6DEE8" w14:textId="77777777" w:rsidR="008360AB" w:rsidRDefault="008360AB" w:rsidP="008360A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Write a response in which you discuss the extent to which you agree or disagree with the claim. In developing and supporting your position, be sure to address the most compelling reasons and/or examples that could be used to challenge your position.</w:t>
      </w:r>
    </w:p>
    <w:p w14:paraId="4DD24206" w14:textId="77777777" w:rsidR="008360AB" w:rsidRDefault="008360AB" w:rsidP="008360AB">
      <w:pPr>
        <w:rPr>
          <w:lang w:eastAsia="zh-CN"/>
        </w:rPr>
      </w:pPr>
      <w:r>
        <w:rPr>
          <w:lang w:eastAsia="zh-CN"/>
        </w:rPr>
        <w:t>98) Educational institutions should actively encourage their students to choose fields of study in which jobs are plentiful.</w:t>
      </w:r>
    </w:p>
    <w:p w14:paraId="163BAE8F" w14:textId="77777777" w:rsidR="008360AB" w:rsidRDefault="008360AB" w:rsidP="008360AB">
      <w:pPr>
        <w:rPr>
          <w:lang w:eastAsia="zh-CN"/>
        </w:rPr>
      </w:pPr>
    </w:p>
    <w:p w14:paraId="0AA45747" w14:textId="77777777" w:rsidR="008360AB" w:rsidRDefault="008360AB" w:rsidP="008360AB">
      <w:pPr>
        <w:pBdr>
          <w:bottom w:val="single" w:sz="6" w:space="1" w:color="auto"/>
        </w:pBdr>
        <w:rPr>
          <w:lang w:eastAsia="zh-CN"/>
        </w:rPr>
      </w:pPr>
      <w:r>
        <w:rPr>
          <w:lang w:eastAsia="zh-CN"/>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5DB50287" w14:textId="77777777" w:rsidR="008360AB" w:rsidRDefault="008360AB" w:rsidP="008360AB">
      <w:pPr>
        <w:rPr>
          <w:lang w:eastAsia="zh-CN"/>
        </w:rPr>
      </w:pPr>
      <w:r>
        <w:rPr>
          <w:lang w:eastAsia="zh-CN"/>
        </w:rPr>
        <w:t>136) Educational institutions should actively encourage their students to choose fields of study in which jobs are plentiful.</w:t>
      </w:r>
    </w:p>
    <w:p w14:paraId="042ED6AE" w14:textId="77777777" w:rsidR="008360AB" w:rsidRDefault="008360AB" w:rsidP="008360AB">
      <w:pPr>
        <w:rPr>
          <w:lang w:eastAsia="zh-CN"/>
        </w:rPr>
      </w:pPr>
    </w:p>
    <w:p w14:paraId="13EE7854" w14:textId="77777777" w:rsidR="008360AB" w:rsidRDefault="008360AB" w:rsidP="008360AB">
      <w:pPr>
        <w:pBdr>
          <w:bottom w:val="single" w:sz="6" w:space="1" w:color="auto"/>
        </w:pBdr>
        <w:rPr>
          <w:lang w:eastAsia="zh-CN"/>
        </w:rPr>
      </w:pPr>
      <w:r>
        <w:rPr>
          <w:lang w:eastAsia="zh-CN"/>
        </w:rPr>
        <w:t>Write a response in which you discuss the extent to which you agree or disagree with the claim. In developing and supporting your position, be sure to address the most compelling reasons and/or examples that could be used to challenge your position.</w:t>
      </w:r>
    </w:p>
    <w:p w14:paraId="3E8ADAF3" w14:textId="77777777" w:rsidR="008360AB" w:rsidRDefault="008360AB" w:rsidP="008360AB">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129) College students should base their choice of a field of study on the availability of jobs in that field. </w:t>
      </w:r>
    </w:p>
    <w:p w14:paraId="6FFE6B19" w14:textId="77777777" w:rsidR="00B61587" w:rsidRDefault="008360AB" w:rsidP="008360AB">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E5FA196" w14:textId="77777777" w:rsidR="00B61587" w:rsidRDefault="00B61587" w:rsidP="00B6158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135) Educational institutions should actively encourage their students to choose fields of study that will prepare them for lucrative careers. </w:t>
      </w:r>
    </w:p>
    <w:p w14:paraId="05C6A294" w14:textId="77777777" w:rsidR="00B61587" w:rsidRDefault="00B61587" w:rsidP="00B61587">
      <w:pPr>
        <w:widowControl w:val="0"/>
        <w:pBdr>
          <w:bottom w:val="single" w:sz="6" w:space="1" w:color="auto"/>
        </w:pBdr>
        <w:autoSpaceDE w:val="0"/>
        <w:autoSpaceDN w:val="0"/>
        <w:adjustRightInd w:val="0"/>
        <w:spacing w:after="240" w:line="340" w:lineRule="atLeast"/>
        <w:rPr>
          <w:rFonts w:ascii="MS Mincho" w:eastAsia="MS Mincho" w:hAnsi="MS Mincho" w:cs="MS Mincho"/>
          <w:color w:val="000000"/>
          <w:sz w:val="29"/>
          <w:szCs w:val="29"/>
          <w:lang w:eastAsia="zh-CN"/>
        </w:rPr>
      </w:pPr>
      <w:r>
        <w:rPr>
          <w:rFonts w:ascii="Times" w:hAnsi="Times" w:cs="Times"/>
          <w:color w:val="000000"/>
          <w:sz w:val="29"/>
          <w:szCs w:val="29"/>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r>
        <w:rPr>
          <w:rFonts w:ascii="MS Mincho" w:eastAsia="MS Mincho" w:hAnsi="MS Mincho" w:cs="MS Mincho"/>
          <w:color w:val="000000"/>
          <w:sz w:val="29"/>
          <w:szCs w:val="29"/>
        </w:rPr>
        <w:t> </w:t>
      </w:r>
    </w:p>
    <w:p w14:paraId="3057CC40" w14:textId="77777777" w:rsidR="00B61587" w:rsidRDefault="00B61587" w:rsidP="00B61587">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15) Educational institutions should actively encourage their students to choose fields of study that will prepare them for lucrative careers. </w:t>
      </w:r>
    </w:p>
    <w:p w14:paraId="33438DD7" w14:textId="77777777" w:rsidR="00B61587" w:rsidRDefault="00B61587" w:rsidP="00B61587">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41A53BBC" w14:textId="77777777" w:rsidR="00581898" w:rsidRDefault="001E2C8E" w:rsidP="00581898">
      <w:pPr>
        <w:rPr>
          <w:lang w:eastAsia="zh-CN"/>
        </w:rPr>
      </w:pPr>
      <w:r>
        <w:rPr>
          <w:lang w:eastAsia="zh-CN"/>
        </w:rPr>
        <w:t>Is that true that some fields, like Computer Science, are more lucrative nowadays? I’</w:t>
      </w:r>
      <w:r>
        <w:rPr>
          <w:rFonts w:hint="eastAsia"/>
          <w:lang w:eastAsia="zh-CN"/>
        </w:rPr>
        <w:t>ll</w:t>
      </w:r>
      <w:r>
        <w:rPr>
          <w:lang w:eastAsia="zh-CN"/>
        </w:rPr>
        <w:t xml:space="preserve"> bet your </w:t>
      </w:r>
      <w:r>
        <w:rPr>
          <w:rFonts w:hint="eastAsia"/>
          <w:lang w:eastAsia="zh-CN"/>
        </w:rPr>
        <w:t>answer is yes.</w:t>
      </w:r>
      <w:r>
        <w:rPr>
          <w:lang w:eastAsia="zh-CN"/>
        </w:rPr>
        <w:t xml:space="preserve"> Then do you agree college students should be inspired to choose those fields? </w:t>
      </w:r>
      <w:r w:rsidR="00581898" w:rsidRPr="00153598">
        <w:rPr>
          <w:lang w:eastAsia="zh-CN"/>
        </w:rPr>
        <w:t xml:space="preserve">People's opinions mainly fall into two categories, and I </w:t>
      </w:r>
      <w:r w:rsidR="00581898">
        <w:rPr>
          <w:lang w:eastAsia="zh-CN"/>
        </w:rPr>
        <w:t>tag them as the 'personal in</w:t>
      </w:r>
      <w:r w:rsidR="00581898" w:rsidRPr="00153598">
        <w:rPr>
          <w:lang w:eastAsia="zh-CN"/>
        </w:rPr>
        <w:t>tere</w:t>
      </w:r>
      <w:r w:rsidR="00581898">
        <w:rPr>
          <w:lang w:eastAsia="zh-CN"/>
        </w:rPr>
        <w:t>s</w:t>
      </w:r>
      <w:r w:rsidR="00581898" w:rsidRPr="00153598">
        <w:rPr>
          <w:lang w:eastAsia="zh-CN"/>
        </w:rPr>
        <w:t>t' oriented and the 'job mar</w:t>
      </w:r>
      <w:r w:rsidR="00581898">
        <w:rPr>
          <w:lang w:eastAsia="zh-CN"/>
        </w:rPr>
        <w:t>ked' oriented. The 'personal in</w:t>
      </w:r>
      <w:r w:rsidR="00581898" w:rsidRPr="00153598">
        <w:rPr>
          <w:lang w:eastAsia="zh-CN"/>
        </w:rPr>
        <w:t>tere</w:t>
      </w:r>
      <w:r w:rsidR="00581898">
        <w:rPr>
          <w:lang w:eastAsia="zh-CN"/>
        </w:rPr>
        <w:t>s</w:t>
      </w:r>
      <w:r w:rsidR="00581898" w:rsidRPr="00153598">
        <w:rPr>
          <w:lang w:eastAsia="zh-CN"/>
        </w:rPr>
        <w:t>t' believers regard developing interest as the most significant gold of hig</w:t>
      </w:r>
      <w:r w:rsidR="00581898">
        <w:rPr>
          <w:lang w:eastAsia="zh-CN"/>
        </w:rPr>
        <w:t>h</w:t>
      </w:r>
      <w:r w:rsidR="00581898" w:rsidRPr="00153598">
        <w:rPr>
          <w:lang w:eastAsia="zh-CN"/>
        </w:rPr>
        <w:t xml:space="preserve">er education. Meanwhile, the 'job market' supporters </w:t>
      </w:r>
      <w:r w:rsidR="00581898">
        <w:rPr>
          <w:lang w:eastAsia="zh-CN"/>
        </w:rPr>
        <w:t xml:space="preserve">assert </w:t>
      </w:r>
      <w:r w:rsidR="00581898" w:rsidRPr="00153598">
        <w:rPr>
          <w:lang w:eastAsia="zh-CN"/>
        </w:rPr>
        <w:t>finding a good job is the first and foremost thing for college students. Both sides justify themselves with sound reasons. However, personally, I would suggests take courses only interest to them regardless of the job market.</w:t>
      </w:r>
    </w:p>
    <w:p w14:paraId="7AF171D6" w14:textId="77777777" w:rsidR="00581898" w:rsidRDefault="00581898" w:rsidP="00581898">
      <w:pPr>
        <w:pStyle w:val="ListParagraph"/>
        <w:rPr>
          <w:lang w:eastAsia="zh-CN"/>
        </w:rPr>
      </w:pPr>
    </w:p>
    <w:p w14:paraId="1BA91714" w14:textId="77777777" w:rsidR="00581898" w:rsidRDefault="00581898" w:rsidP="00581898">
      <w:pPr>
        <w:rPr>
          <w:lang w:eastAsia="zh-CN"/>
        </w:rPr>
      </w:pPr>
      <w:r>
        <w:rPr>
          <w:lang w:eastAsia="zh-CN"/>
        </w:rPr>
        <w:t>They may argue that s</w:t>
      </w:r>
      <w:r>
        <w:rPr>
          <w:rFonts w:hint="eastAsia"/>
          <w:lang w:eastAsia="zh-CN"/>
        </w:rPr>
        <w:t>ome</w:t>
      </w:r>
      <w:r>
        <w:rPr>
          <w:lang w:eastAsia="zh-CN"/>
        </w:rPr>
        <w:t xml:space="preserve"> field’</w:t>
      </w:r>
      <w:r>
        <w:rPr>
          <w:rFonts w:hint="eastAsia"/>
          <w:lang w:eastAsia="zh-CN"/>
        </w:rPr>
        <w:t>s</w:t>
      </w:r>
      <w:r>
        <w:rPr>
          <w:lang w:eastAsia="zh-CN"/>
        </w:rPr>
        <w:t xml:space="preserve"> jobs</w:t>
      </w:r>
      <w:r w:rsidRPr="00282670">
        <w:rPr>
          <w:lang w:eastAsia="zh-CN"/>
        </w:rPr>
        <w:t xml:space="preserve"> </w:t>
      </w:r>
      <w:r>
        <w:rPr>
          <w:lang w:eastAsia="zh-CN"/>
        </w:rPr>
        <w:t>are plentiful owning to their market requirements. Thus, it’</w:t>
      </w:r>
      <w:r>
        <w:rPr>
          <w:rFonts w:hint="eastAsia"/>
          <w:lang w:eastAsia="zh-CN"/>
        </w:rPr>
        <w:t xml:space="preserve">s </w:t>
      </w:r>
      <w:r>
        <w:rPr>
          <w:lang w:eastAsia="zh-CN"/>
        </w:rPr>
        <w:t xml:space="preserve">understandable </w:t>
      </w:r>
      <w:r>
        <w:rPr>
          <w:rFonts w:hint="eastAsia"/>
          <w:lang w:eastAsia="zh-CN"/>
        </w:rPr>
        <w:t xml:space="preserve">that college students are </w:t>
      </w:r>
      <w:r>
        <w:rPr>
          <w:lang w:eastAsia="zh-CN"/>
        </w:rPr>
        <w:t xml:space="preserve">directed </w:t>
      </w:r>
      <w:r>
        <w:rPr>
          <w:rFonts w:hint="eastAsia"/>
          <w:lang w:eastAsia="zh-CN"/>
        </w:rPr>
        <w:t xml:space="preserve">to choose </w:t>
      </w:r>
      <w:r>
        <w:rPr>
          <w:lang w:eastAsia="zh-CN"/>
        </w:rPr>
        <w:t xml:space="preserve">a lucrative field and look for </w:t>
      </w:r>
      <w:r>
        <w:rPr>
          <w:rFonts w:hint="eastAsia"/>
          <w:lang w:eastAsia="zh-CN"/>
        </w:rPr>
        <w:t>a well-paid job</w:t>
      </w:r>
      <w:r>
        <w:rPr>
          <w:lang w:eastAsia="zh-CN"/>
        </w:rPr>
        <w:t xml:space="preserve">. Here is an example, computer science, now is a smoking hot field, needs contribution from lots of talents. Job market demand for computer science major is high and a software engineering earns an average salary of $76,205 per year, according to </w:t>
      </w:r>
      <w:proofErr w:type="spellStart"/>
      <w:r>
        <w:rPr>
          <w:lang w:eastAsia="zh-CN"/>
        </w:rPr>
        <w:t>PayScale</w:t>
      </w:r>
      <w:proofErr w:type="spellEnd"/>
      <w:r>
        <w:rPr>
          <w:lang w:eastAsia="zh-CN"/>
        </w:rPr>
        <w:t xml:space="preserve"> website, the world’</w:t>
      </w:r>
      <w:r>
        <w:rPr>
          <w:rFonts w:hint="eastAsia"/>
          <w:lang w:eastAsia="zh-CN"/>
        </w:rPr>
        <w:t>s largest database of individual salary p</w:t>
      </w:r>
      <w:r>
        <w:rPr>
          <w:lang w:eastAsia="zh-CN"/>
        </w:rPr>
        <w:t>r</w:t>
      </w:r>
      <w:r>
        <w:rPr>
          <w:rFonts w:hint="eastAsia"/>
          <w:lang w:eastAsia="zh-CN"/>
        </w:rPr>
        <w:t>ofiles</w:t>
      </w:r>
      <w:r>
        <w:rPr>
          <w:lang w:eastAsia="zh-CN"/>
        </w:rPr>
        <w:t>. In sum, it’</w:t>
      </w:r>
      <w:r>
        <w:rPr>
          <w:rFonts w:hint="eastAsia"/>
          <w:lang w:eastAsia="zh-CN"/>
        </w:rPr>
        <w:t xml:space="preserve">s beneficial </w:t>
      </w:r>
      <w:r>
        <w:rPr>
          <w:lang w:eastAsia="zh-CN"/>
        </w:rPr>
        <w:t>for</w:t>
      </w:r>
      <w:r>
        <w:rPr>
          <w:rFonts w:hint="eastAsia"/>
          <w:lang w:eastAsia="zh-CN"/>
        </w:rPr>
        <w:t xml:space="preserve"> the college students to </w:t>
      </w:r>
      <w:r>
        <w:rPr>
          <w:lang w:eastAsia="zh-CN"/>
        </w:rPr>
        <w:t>choose the curriculums fit into the job market demand.</w:t>
      </w:r>
    </w:p>
    <w:p w14:paraId="40E72951" w14:textId="77777777" w:rsidR="00581898" w:rsidRDefault="00581898" w:rsidP="00581898">
      <w:pPr>
        <w:rPr>
          <w:lang w:eastAsia="zh-CN"/>
        </w:rPr>
      </w:pPr>
    </w:p>
    <w:p w14:paraId="7F28D41A" w14:textId="77777777" w:rsidR="00581898" w:rsidRDefault="00581898" w:rsidP="00581898">
      <w:pPr>
        <w:pStyle w:val="ListParagraph"/>
        <w:numPr>
          <w:ilvl w:val="0"/>
          <w:numId w:val="8"/>
        </w:numPr>
        <w:rPr>
          <w:lang w:eastAsia="zh-CN"/>
        </w:rPr>
      </w:pPr>
      <w:r>
        <w:rPr>
          <w:lang w:eastAsia="zh-CN"/>
        </w:rPr>
        <w:t>兴趣是最好的老师</w:t>
      </w:r>
    </w:p>
    <w:p w14:paraId="5C5DD4D1" w14:textId="77777777" w:rsidR="00581898" w:rsidRDefault="00581898" w:rsidP="00581898">
      <w:pPr>
        <w:rPr>
          <w:lang w:eastAsia="zh-CN"/>
        </w:rPr>
      </w:pPr>
      <w:r>
        <w:rPr>
          <w:lang w:eastAsia="zh-CN"/>
        </w:rPr>
        <w:t xml:space="preserve">No doubt that some field are beneficial, whereas </w:t>
      </w:r>
      <w:r w:rsidRPr="00F76830">
        <w:rPr>
          <w:lang w:eastAsia="zh-CN"/>
        </w:rPr>
        <w:t>empirical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sidRPr="002D219F">
        <w:rPr>
          <w:lang w:eastAsia="zh-CN"/>
        </w:rPr>
        <w:t xml:space="preserve">During his childhood, </w:t>
      </w:r>
      <w:r w:rsidRPr="00F76830">
        <w:rPr>
          <w:lang w:eastAsia="zh-CN"/>
        </w:rPr>
        <w:t>Gates took an interest in programming the GE system</w:t>
      </w:r>
      <w:r>
        <w:rPr>
          <w:lang w:eastAsia="zh-CN"/>
        </w:rPr>
        <w:t xml:space="preserve"> in BASIC, a kind of </w:t>
      </w:r>
      <w:r w:rsidRPr="0094721F">
        <w:rPr>
          <w:lang w:eastAsia="zh-CN"/>
        </w:rPr>
        <w:t>programming languages</w:t>
      </w:r>
      <w:r>
        <w:rPr>
          <w:lang w:eastAsia="zh-CN"/>
        </w:rPr>
        <w:t xml:space="preserve">, </w:t>
      </w:r>
      <w:r w:rsidRPr="0094721F">
        <w:rPr>
          <w:lang w:eastAsia="zh-CN"/>
        </w:rPr>
        <w:t xml:space="preserve">and was fascinated by the machine and how it would always </w:t>
      </w:r>
      <w:r>
        <w:rPr>
          <w:lang w:eastAsia="zh-CN"/>
        </w:rPr>
        <w:t>execute software code perfectly</w:t>
      </w:r>
      <w:r w:rsidRPr="00F14537">
        <w:rPr>
          <w:lang w:eastAsia="zh-CN"/>
        </w:rPr>
        <w:t>.</w:t>
      </w:r>
      <w:r w:rsidRPr="00F35533">
        <w:rPr>
          <w:lang w:eastAsia="zh-CN"/>
        </w:rPr>
        <w:t xml:space="preserve">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did not have a definite study plan</w:t>
      </w:r>
      <w:r>
        <w:rPr>
          <w:lang w:eastAsia="zh-CN"/>
        </w:rPr>
        <w:t xml:space="preserve"> and </w:t>
      </w:r>
      <w:r w:rsidRPr="0094721F">
        <w:rPr>
          <w:lang w:eastAsia="zh-CN"/>
        </w:rPr>
        <w:t>spent a lot of time using the school's computers</w:t>
      </w:r>
      <w:r>
        <w:rPr>
          <w:lang w:eastAsia="zh-CN"/>
        </w:rPr>
        <w:t xml:space="preserve">. </w:t>
      </w:r>
      <w:r w:rsidRPr="0094721F">
        <w:rPr>
          <w:lang w:eastAsia="zh-CN"/>
        </w:rPr>
        <w:t>In order to pursue his own interest, he gave up the o</w:t>
      </w:r>
      <w:r>
        <w:rPr>
          <w:lang w:eastAsia="zh-CN"/>
        </w:rPr>
        <w:t xml:space="preserve">pportunity to study at Harvard, and </w:t>
      </w:r>
      <w:r w:rsidRPr="0094721F">
        <w:rPr>
          <w:lang w:eastAsia="zh-CN"/>
        </w:rPr>
        <w:t>start</w:t>
      </w:r>
      <w:r>
        <w:rPr>
          <w:lang w:eastAsia="zh-CN"/>
        </w:rPr>
        <w:t>ed</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In short, finding job is not the ultimate and sole goal of higher education, and college students should persist their interests.</w:t>
      </w:r>
    </w:p>
    <w:p w14:paraId="16BA3B02" w14:textId="77777777" w:rsidR="00581898" w:rsidRDefault="00581898" w:rsidP="00581898">
      <w:pPr>
        <w:rPr>
          <w:lang w:eastAsia="zh-CN"/>
        </w:rPr>
      </w:pPr>
    </w:p>
    <w:p w14:paraId="0176707B" w14:textId="77777777" w:rsidR="00581898" w:rsidRDefault="00581898" w:rsidP="00581898">
      <w:pPr>
        <w:pStyle w:val="ListParagraph"/>
        <w:numPr>
          <w:ilvl w:val="0"/>
          <w:numId w:val="8"/>
        </w:numPr>
        <w:rPr>
          <w:lang w:eastAsia="zh-CN"/>
        </w:rPr>
      </w:pPr>
      <w:r>
        <w:rPr>
          <w:rFonts w:hint="eastAsia"/>
          <w:lang w:eastAsia="zh-CN"/>
        </w:rPr>
        <w:t>领域</w:t>
      </w:r>
      <w:r>
        <w:rPr>
          <w:lang w:eastAsia="zh-CN"/>
        </w:rPr>
        <w:t>变化</w:t>
      </w:r>
    </w:p>
    <w:p w14:paraId="37C5CD5D" w14:textId="77777777" w:rsidR="00581898" w:rsidRDefault="00581898" w:rsidP="00581898">
      <w:pPr>
        <w:rPr>
          <w:lang w:eastAsia="zh-CN"/>
        </w:rPr>
      </w:pPr>
      <w:r>
        <w:rPr>
          <w:lang w:eastAsia="zh-CN"/>
        </w:rPr>
        <w:t>Furthermore, no one can guarantee the field you choose today will be same and easy to find a job after four year’s collage study. With the fast technology innovation nowadays, new mythology or new electronic products can emerge within years. Take my study field Computer Science as an example to illustrate how fast the innovation can be.  When I entered the college, C</w:t>
      </w:r>
      <w:r w:rsidRPr="008B538C">
        <w:rPr>
          <w:lang w:eastAsia="zh-CN"/>
        </w:rPr>
        <w:t xml:space="preserve">loud </w:t>
      </w:r>
      <w:r>
        <w:rPr>
          <w:lang w:eastAsia="zh-CN"/>
        </w:rPr>
        <w:t>C</w:t>
      </w:r>
      <w:r w:rsidRPr="008B538C">
        <w:rPr>
          <w:lang w:eastAsia="zh-CN"/>
        </w:rPr>
        <w:t>omputing</w:t>
      </w:r>
      <w:r>
        <w:rPr>
          <w:lang w:eastAsia="zh-CN"/>
        </w:rPr>
        <w:t xml:space="preserve"> and Big D</w:t>
      </w:r>
      <w:r>
        <w:rPr>
          <w:rFonts w:hint="eastAsia"/>
          <w:lang w:eastAsia="zh-CN"/>
        </w:rPr>
        <w:t>ata</w:t>
      </w:r>
      <w:r>
        <w:rPr>
          <w:lang w:eastAsia="zh-CN"/>
        </w:rPr>
        <w:t xml:space="preserve"> was the fashion in computer science and even a catchy phrase in mass culture. Four years later, when I graduated to apply jobs in market, experience with machine learning, a computational model was the hit with the win of Alpha Go over </w:t>
      </w:r>
      <w:r w:rsidRPr="007B326F">
        <w:rPr>
          <w:lang w:eastAsia="zh-CN"/>
        </w:rPr>
        <w:t>9-dan</w:t>
      </w:r>
      <w:r>
        <w:rPr>
          <w:lang w:eastAsia="zh-CN"/>
        </w:rPr>
        <w:t xml:space="preserve"> professional, was 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fierce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3A6448D8" w14:textId="77777777" w:rsidR="00581898" w:rsidRDefault="00581898" w:rsidP="00581898">
      <w:pPr>
        <w:rPr>
          <w:lang w:eastAsia="zh-CN"/>
        </w:rPr>
      </w:pPr>
    </w:p>
    <w:p w14:paraId="344B6687" w14:textId="77777777" w:rsidR="00581898" w:rsidRDefault="00581898" w:rsidP="00581898">
      <w:pPr>
        <w:pBdr>
          <w:bottom w:val="single" w:sz="6" w:space="1" w:color="auto"/>
        </w:pBdr>
        <w:rPr>
          <w:lang w:eastAsia="zh-CN"/>
        </w:rPr>
      </w:pPr>
      <w:r>
        <w:rPr>
          <w:lang w:eastAsia="zh-CN"/>
        </w:rPr>
        <w:t>Thus, there is no doubt that some fields are beneficial, but it doesn’</w:t>
      </w:r>
      <w:r>
        <w:rPr>
          <w:rFonts w:hint="eastAsia"/>
          <w:lang w:eastAsia="zh-CN"/>
        </w:rPr>
        <w:t xml:space="preserve">t mean students should be </w:t>
      </w:r>
      <w:r>
        <w:rPr>
          <w:lang w:eastAsia="zh-CN"/>
        </w:rPr>
        <w:t>encouraged</w:t>
      </w:r>
      <w:r>
        <w:rPr>
          <w:rFonts w:hint="eastAsia"/>
          <w:lang w:eastAsia="zh-CN"/>
        </w:rPr>
        <w:t xml:space="preserve"> to study those fields of study that are easy to </w:t>
      </w:r>
      <w:r>
        <w:rPr>
          <w:lang w:eastAsia="zh-CN"/>
        </w:rPr>
        <w:t>find a job</w:t>
      </w:r>
      <w:r>
        <w:rPr>
          <w:rFonts w:hint="eastAsia"/>
          <w:lang w:eastAsia="zh-CN"/>
        </w:rPr>
        <w:t>.</w:t>
      </w:r>
      <w:r>
        <w:rPr>
          <w:lang w:eastAsia="zh-CN"/>
        </w:rPr>
        <w:t xml:space="preserve"> As a student, the most salient thing is to find out what they are really interested in, not just pursue mundane success.</w:t>
      </w:r>
    </w:p>
    <w:p w14:paraId="4BA91DA3" w14:textId="77777777" w:rsidR="00B61587" w:rsidRPr="00B61587" w:rsidRDefault="00B61587" w:rsidP="008360AB">
      <w:pPr>
        <w:widowControl w:val="0"/>
        <w:autoSpaceDE w:val="0"/>
        <w:autoSpaceDN w:val="0"/>
        <w:adjustRightInd w:val="0"/>
        <w:spacing w:after="240" w:line="340" w:lineRule="atLeast"/>
        <w:rPr>
          <w:rFonts w:ascii="Times" w:hAnsi="Times" w:cs="Times"/>
          <w:color w:val="000000"/>
          <w:sz w:val="29"/>
          <w:szCs w:val="29"/>
          <w:lang w:eastAsia="zh-CN"/>
        </w:rPr>
      </w:pPr>
    </w:p>
    <w:sectPr w:rsidR="00B61587" w:rsidRPr="00B61587" w:rsidSect="0039303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1" w:author="Jing Yuan" w:date="2017-05-08T21:48:00Z" w:initials="JY">
    <w:p w14:paraId="65BED5F9" w14:textId="77777777" w:rsidR="00A61C21" w:rsidRDefault="00A61C21">
      <w:pPr>
        <w:pStyle w:val="CommentText"/>
        <w:rPr>
          <w:lang w:eastAsia="zh-CN"/>
        </w:rPr>
      </w:pPr>
      <w:r>
        <w:rPr>
          <w:rStyle w:val="CommentReference"/>
        </w:rPr>
        <w:annotationRef/>
      </w:r>
      <w:r>
        <w:rPr>
          <w:rFonts w:hint="eastAsia"/>
          <w:lang w:eastAsia="zh-CN"/>
        </w:rPr>
        <w:t>一般称呼外国人的名而不是姓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ED5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E2ED6"/>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22E92"/>
    <w:multiLevelType w:val="hybridMultilevel"/>
    <w:tmpl w:val="72582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C0018"/>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3550EC"/>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9629C1"/>
    <w:multiLevelType w:val="hybridMultilevel"/>
    <w:tmpl w:val="F2E6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1"/>
  </w:num>
  <w:num w:numId="6">
    <w:abstractNumId w:val="2"/>
  </w:num>
  <w:num w:numId="7">
    <w:abstractNumId w:val="5"/>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FF"/>
    <w:rsid w:val="000010B7"/>
    <w:rsid w:val="000658EE"/>
    <w:rsid w:val="000831F6"/>
    <w:rsid w:val="000941B0"/>
    <w:rsid w:val="000A3F44"/>
    <w:rsid w:val="000B0643"/>
    <w:rsid w:val="000D4F21"/>
    <w:rsid w:val="000F619C"/>
    <w:rsid w:val="0014034C"/>
    <w:rsid w:val="00140D97"/>
    <w:rsid w:val="001771EF"/>
    <w:rsid w:val="001777AF"/>
    <w:rsid w:val="00185EF4"/>
    <w:rsid w:val="00190B57"/>
    <w:rsid w:val="00194A6E"/>
    <w:rsid w:val="00195E27"/>
    <w:rsid w:val="001C5675"/>
    <w:rsid w:val="001E0B57"/>
    <w:rsid w:val="001E2C8E"/>
    <w:rsid w:val="001F0456"/>
    <w:rsid w:val="00201272"/>
    <w:rsid w:val="00204087"/>
    <w:rsid w:val="00217C1F"/>
    <w:rsid w:val="00223859"/>
    <w:rsid w:val="00251B8C"/>
    <w:rsid w:val="002678AD"/>
    <w:rsid w:val="00276BAB"/>
    <w:rsid w:val="00282670"/>
    <w:rsid w:val="002975FD"/>
    <w:rsid w:val="002B0C3C"/>
    <w:rsid w:val="002B1D23"/>
    <w:rsid w:val="002D219F"/>
    <w:rsid w:val="002E4FF4"/>
    <w:rsid w:val="00320138"/>
    <w:rsid w:val="00326A28"/>
    <w:rsid w:val="003A5E84"/>
    <w:rsid w:val="003B2FE8"/>
    <w:rsid w:val="003B3E47"/>
    <w:rsid w:val="003C490B"/>
    <w:rsid w:val="003D055A"/>
    <w:rsid w:val="004013C6"/>
    <w:rsid w:val="00410125"/>
    <w:rsid w:val="00430975"/>
    <w:rsid w:val="00442890"/>
    <w:rsid w:val="00447EED"/>
    <w:rsid w:val="0046164A"/>
    <w:rsid w:val="00473919"/>
    <w:rsid w:val="004A2ABC"/>
    <w:rsid w:val="004B4920"/>
    <w:rsid w:val="004F2525"/>
    <w:rsid w:val="00513A79"/>
    <w:rsid w:val="00556110"/>
    <w:rsid w:val="00560DAD"/>
    <w:rsid w:val="00572114"/>
    <w:rsid w:val="00581898"/>
    <w:rsid w:val="005C3BD6"/>
    <w:rsid w:val="006161D6"/>
    <w:rsid w:val="00627B4A"/>
    <w:rsid w:val="00641809"/>
    <w:rsid w:val="00665E72"/>
    <w:rsid w:val="00667A91"/>
    <w:rsid w:val="0067456D"/>
    <w:rsid w:val="006A5515"/>
    <w:rsid w:val="006C7F2D"/>
    <w:rsid w:val="006D13AF"/>
    <w:rsid w:val="00727A10"/>
    <w:rsid w:val="007412C0"/>
    <w:rsid w:val="0075626E"/>
    <w:rsid w:val="0075756F"/>
    <w:rsid w:val="0075764B"/>
    <w:rsid w:val="007943CB"/>
    <w:rsid w:val="007A2896"/>
    <w:rsid w:val="007A7095"/>
    <w:rsid w:val="007B326F"/>
    <w:rsid w:val="007C58A3"/>
    <w:rsid w:val="007E1D65"/>
    <w:rsid w:val="00805E9F"/>
    <w:rsid w:val="00805FD0"/>
    <w:rsid w:val="00810E5C"/>
    <w:rsid w:val="008360AB"/>
    <w:rsid w:val="0084613B"/>
    <w:rsid w:val="00851B56"/>
    <w:rsid w:val="008559B8"/>
    <w:rsid w:val="00857A22"/>
    <w:rsid w:val="00874FF6"/>
    <w:rsid w:val="008975E9"/>
    <w:rsid w:val="008B081A"/>
    <w:rsid w:val="008B17E8"/>
    <w:rsid w:val="008B3E34"/>
    <w:rsid w:val="008C7024"/>
    <w:rsid w:val="008D706B"/>
    <w:rsid w:val="00940561"/>
    <w:rsid w:val="0094721F"/>
    <w:rsid w:val="009472CF"/>
    <w:rsid w:val="0095628A"/>
    <w:rsid w:val="0097543A"/>
    <w:rsid w:val="009873FA"/>
    <w:rsid w:val="009933EA"/>
    <w:rsid w:val="00994E51"/>
    <w:rsid w:val="009C3BE7"/>
    <w:rsid w:val="00A016D5"/>
    <w:rsid w:val="00A074AE"/>
    <w:rsid w:val="00A1770A"/>
    <w:rsid w:val="00A46D60"/>
    <w:rsid w:val="00A47C7A"/>
    <w:rsid w:val="00A61C21"/>
    <w:rsid w:val="00A61CAF"/>
    <w:rsid w:val="00A749D8"/>
    <w:rsid w:val="00A83351"/>
    <w:rsid w:val="00A855A6"/>
    <w:rsid w:val="00AC0840"/>
    <w:rsid w:val="00AE40FB"/>
    <w:rsid w:val="00AE47E8"/>
    <w:rsid w:val="00AE6413"/>
    <w:rsid w:val="00B41458"/>
    <w:rsid w:val="00B42206"/>
    <w:rsid w:val="00B61587"/>
    <w:rsid w:val="00B778FA"/>
    <w:rsid w:val="00BD242F"/>
    <w:rsid w:val="00C02208"/>
    <w:rsid w:val="00C61B48"/>
    <w:rsid w:val="00C678F6"/>
    <w:rsid w:val="00CA3132"/>
    <w:rsid w:val="00CA7E79"/>
    <w:rsid w:val="00CB480C"/>
    <w:rsid w:val="00CC7FF6"/>
    <w:rsid w:val="00CD4510"/>
    <w:rsid w:val="00D344FB"/>
    <w:rsid w:val="00D45F30"/>
    <w:rsid w:val="00D72799"/>
    <w:rsid w:val="00D803EC"/>
    <w:rsid w:val="00D84346"/>
    <w:rsid w:val="00D86DB0"/>
    <w:rsid w:val="00D945F2"/>
    <w:rsid w:val="00DA497E"/>
    <w:rsid w:val="00DC2BC5"/>
    <w:rsid w:val="00DE1D14"/>
    <w:rsid w:val="00DF32EE"/>
    <w:rsid w:val="00E27182"/>
    <w:rsid w:val="00E34CE9"/>
    <w:rsid w:val="00E800AF"/>
    <w:rsid w:val="00E82FFF"/>
    <w:rsid w:val="00E84D0A"/>
    <w:rsid w:val="00E84F8E"/>
    <w:rsid w:val="00E91514"/>
    <w:rsid w:val="00EA6069"/>
    <w:rsid w:val="00EE2E27"/>
    <w:rsid w:val="00EF29A6"/>
    <w:rsid w:val="00F11740"/>
    <w:rsid w:val="00F14537"/>
    <w:rsid w:val="00F23EED"/>
    <w:rsid w:val="00F2545D"/>
    <w:rsid w:val="00F76830"/>
    <w:rsid w:val="00FA4EDE"/>
    <w:rsid w:val="00FB2760"/>
    <w:rsid w:val="00FB323C"/>
    <w:rsid w:val="00FD3C51"/>
    <w:rsid w:val="00FD4A31"/>
    <w:rsid w:val="00FD6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6C85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FF"/>
    <w:pPr>
      <w:ind w:left="720"/>
      <w:contextualSpacing/>
    </w:pPr>
  </w:style>
  <w:style w:type="paragraph" w:styleId="BalloonText">
    <w:name w:val="Balloon Text"/>
    <w:basedOn w:val="Normal"/>
    <w:link w:val="BalloonTextChar"/>
    <w:uiPriority w:val="99"/>
    <w:semiHidden/>
    <w:unhideWhenUsed/>
    <w:rsid w:val="00BD24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24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61C21"/>
    <w:rPr>
      <w:sz w:val="18"/>
      <w:szCs w:val="18"/>
    </w:rPr>
  </w:style>
  <w:style w:type="paragraph" w:styleId="CommentText">
    <w:name w:val="annotation text"/>
    <w:basedOn w:val="Normal"/>
    <w:link w:val="CommentTextChar"/>
    <w:uiPriority w:val="99"/>
    <w:semiHidden/>
    <w:unhideWhenUsed/>
    <w:rsid w:val="00A61C21"/>
  </w:style>
  <w:style w:type="character" w:customStyle="1" w:styleId="CommentTextChar">
    <w:name w:val="Comment Text Char"/>
    <w:basedOn w:val="DefaultParagraphFont"/>
    <w:link w:val="CommentText"/>
    <w:uiPriority w:val="99"/>
    <w:semiHidden/>
    <w:rsid w:val="00A61C21"/>
  </w:style>
  <w:style w:type="paragraph" w:styleId="CommentSubject">
    <w:name w:val="annotation subject"/>
    <w:basedOn w:val="CommentText"/>
    <w:next w:val="CommentText"/>
    <w:link w:val="CommentSubjectChar"/>
    <w:uiPriority w:val="99"/>
    <w:semiHidden/>
    <w:unhideWhenUsed/>
    <w:rsid w:val="00A61C21"/>
    <w:rPr>
      <w:b/>
      <w:bCs/>
      <w:sz w:val="20"/>
      <w:szCs w:val="20"/>
    </w:rPr>
  </w:style>
  <w:style w:type="character" w:customStyle="1" w:styleId="CommentSubjectChar">
    <w:name w:val="Comment Subject Char"/>
    <w:basedOn w:val="CommentTextChar"/>
    <w:link w:val="CommentSubject"/>
    <w:uiPriority w:val="99"/>
    <w:semiHidden/>
    <w:rsid w:val="00A61C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1961</Words>
  <Characters>11178</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CAEP</Company>
  <LinksUpToDate>false</LinksUpToDate>
  <CharactersWithSpaces>13113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2017-05-08T14:13:00Z</dcterms:created>
  <dcterms:modified xsi:type="dcterms:W3CDTF">2017-05-08T14:31:00Z</dcterms:modified>
</cp:coreProperties>
</file>