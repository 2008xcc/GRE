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F7" w:rsidRDefault="00BF3CF7" w:rsidP="00BF3CF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 In any field of endeavor, it is impossible to make a significant contribution without first being strongly influenced by past achievements within that field. </w:t>
      </w:r>
    </w:p>
    <w:p w:rsidR="00BF3CF7" w:rsidRDefault="00BF3CF7" w:rsidP="00BF3CF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rsidR="00BF3CF7" w:rsidRDefault="00BF3CF7" w:rsidP="00BF3CF7">
      <w:pPr>
        <w:pStyle w:val="ListParagraph"/>
        <w:numPr>
          <w:ilvl w:val="0"/>
          <w:numId w:val="1"/>
        </w:numPr>
        <w:rPr>
          <w:lang w:eastAsia="zh-CN"/>
        </w:rPr>
      </w:pPr>
      <w:r>
        <w:rPr>
          <w:rFonts w:hint="eastAsia"/>
          <w:lang w:eastAsia="zh-CN"/>
        </w:rPr>
        <w:t xml:space="preserve"> </w:t>
      </w:r>
      <w:r>
        <w:rPr>
          <w:rFonts w:hint="eastAsia"/>
          <w:lang w:eastAsia="zh-CN"/>
        </w:rPr>
        <w:t>观点</w:t>
      </w:r>
      <w:r>
        <w:rPr>
          <w:rFonts w:hint="eastAsia"/>
          <w:lang w:eastAsia="zh-CN"/>
        </w:rPr>
        <w:t>:</w:t>
      </w:r>
      <w:r>
        <w:rPr>
          <w:rFonts w:hint="eastAsia"/>
          <w:lang w:eastAsia="zh-CN"/>
        </w:rPr>
        <w:t>偏肯定</w:t>
      </w:r>
      <w:r>
        <w:rPr>
          <w:rFonts w:hint="eastAsia"/>
          <w:lang w:eastAsia="zh-CN"/>
        </w:rPr>
        <w:t xml:space="preserve"> I tend to take a cautiously positive attitude</w:t>
      </w:r>
    </w:p>
    <w:p w:rsidR="00BF3CF7" w:rsidRDefault="00BF3CF7" w:rsidP="00BF3CF7">
      <w:pPr>
        <w:pStyle w:val="ListParagraph"/>
        <w:numPr>
          <w:ilvl w:val="0"/>
          <w:numId w:val="1"/>
        </w:numPr>
        <w:rPr>
          <w:lang w:eastAsia="zh-CN"/>
        </w:rPr>
      </w:pPr>
      <w:r>
        <w:rPr>
          <w:rFonts w:hint="eastAsia"/>
          <w:lang w:eastAsia="zh-CN"/>
        </w:rPr>
        <w:t>一开始被强烈影</w:t>
      </w:r>
      <w:r>
        <w:rPr>
          <w:rFonts w:hint="eastAsia"/>
          <w:lang w:eastAsia="zh-CN"/>
        </w:rPr>
        <w:t xml:space="preserve"> </w:t>
      </w:r>
      <w:r>
        <w:rPr>
          <w:rFonts w:hint="eastAsia"/>
          <w:lang w:eastAsia="zh-CN"/>
        </w:rPr>
        <w:t>响可能造成思</w:t>
      </w:r>
      <w:r>
        <w:rPr>
          <w:rFonts w:hint="eastAsia"/>
          <w:lang w:eastAsia="zh-CN"/>
        </w:rPr>
        <w:t xml:space="preserve"> </w:t>
      </w:r>
      <w:r>
        <w:rPr>
          <w:rFonts w:hint="eastAsia"/>
          <w:lang w:eastAsia="zh-CN"/>
        </w:rPr>
        <w:t>想的束缚，无</w:t>
      </w:r>
      <w:r>
        <w:rPr>
          <w:rFonts w:hint="eastAsia"/>
          <w:lang w:eastAsia="zh-CN"/>
        </w:rPr>
        <w:t xml:space="preserve"> </w:t>
      </w:r>
      <w:r>
        <w:rPr>
          <w:rFonts w:hint="eastAsia"/>
          <w:lang w:eastAsia="zh-CN"/>
        </w:rPr>
        <w:t>法充分发挥</w:t>
      </w:r>
      <w:r>
        <w:rPr>
          <w:rFonts w:hint="eastAsia"/>
          <w:lang w:eastAsia="zh-CN"/>
        </w:rPr>
        <w:t xml:space="preserve"> </w:t>
      </w:r>
      <w:r>
        <w:rPr>
          <w:rFonts w:hint="eastAsia"/>
          <w:lang w:eastAsia="zh-CN"/>
        </w:rPr>
        <w:t>自己的创造力</w:t>
      </w:r>
      <w:r>
        <w:rPr>
          <w:rFonts w:hint="eastAsia"/>
          <w:lang w:eastAsia="zh-CN"/>
        </w:rPr>
        <w:t>(stretch their wings in creativity);</w:t>
      </w:r>
      <w:r w:rsidRPr="00BF3CF7">
        <w:rPr>
          <w:rFonts w:ascii="Times" w:hAnsi="Times" w:cs="Times" w:hint="eastAsia"/>
          <w:color w:val="000000"/>
          <w:lang w:eastAsia="zh-CN"/>
        </w:rPr>
        <w:t xml:space="preserve"> </w:t>
      </w:r>
      <w:r>
        <w:rPr>
          <w:rFonts w:ascii="Times" w:hAnsi="Times" w:cs="Times" w:hint="eastAsia"/>
          <w:color w:val="000000"/>
          <w:lang w:eastAsia="zh-CN"/>
        </w:rPr>
        <w:t>举例</w:t>
      </w:r>
      <w:r>
        <w:rPr>
          <w:rFonts w:ascii="Times" w:hAnsi="Times" w:cs="Times"/>
          <w:color w:val="000000"/>
          <w:lang w:eastAsia="zh-CN"/>
        </w:rPr>
        <w:t>，</w:t>
      </w:r>
      <w:r>
        <w:rPr>
          <w:rFonts w:hint="eastAsia"/>
          <w:lang w:eastAsia="zh-CN"/>
        </w:rPr>
        <w:t>学术方面</w:t>
      </w:r>
      <w:r>
        <w:rPr>
          <w:rFonts w:hint="eastAsia"/>
          <w:lang w:eastAsia="zh-CN"/>
        </w:rPr>
        <w:t>(science)</w:t>
      </w:r>
      <w:r>
        <w:rPr>
          <w:rFonts w:hint="eastAsia"/>
          <w:lang w:eastAsia="zh-CN"/>
        </w:rPr>
        <w:t>，</w:t>
      </w:r>
      <w:r>
        <w:rPr>
          <w:rFonts w:hint="eastAsia"/>
          <w:lang w:eastAsia="zh-CN"/>
        </w:rPr>
        <w:t>Challenging academic authority promotes academic progress</w:t>
      </w:r>
      <w:r>
        <w:rPr>
          <w:rFonts w:hint="eastAsia"/>
          <w:lang w:eastAsia="zh-CN"/>
        </w:rPr>
        <w:t>，</w:t>
      </w:r>
      <w:commentRangeStart w:id="0"/>
      <w:r>
        <w:rPr>
          <w:rFonts w:hint="eastAsia"/>
          <w:lang w:eastAsia="zh-CN"/>
        </w:rPr>
        <w:t>如哥白尼</w:t>
      </w:r>
      <w:r>
        <w:rPr>
          <w:rFonts w:hint="eastAsia"/>
          <w:lang w:eastAsia="zh-CN"/>
        </w:rPr>
        <w:t xml:space="preserve"> Copernicus </w:t>
      </w:r>
      <w:r>
        <w:rPr>
          <w:rFonts w:hint="eastAsia"/>
          <w:lang w:eastAsia="zh-CN"/>
        </w:rPr>
        <w:t>质疑权威</w:t>
      </w:r>
      <w:r>
        <w:rPr>
          <w:rFonts w:hint="eastAsia"/>
          <w:lang w:eastAsia="zh-CN"/>
        </w:rPr>
        <w:t xml:space="preserve"> Catholic Church</w:t>
      </w:r>
      <w:r>
        <w:rPr>
          <w:rFonts w:hint="eastAsia"/>
          <w:lang w:eastAsia="zh-CN"/>
        </w:rPr>
        <w:t>，提出</w:t>
      </w:r>
      <w:r>
        <w:rPr>
          <w:rFonts w:hint="eastAsia"/>
          <w:lang w:eastAsia="zh-CN"/>
        </w:rPr>
        <w:t xml:space="preserve"> heliocentric theory</w:t>
      </w:r>
      <w:r>
        <w:rPr>
          <w:rFonts w:hint="eastAsia"/>
          <w:lang w:eastAsia="zh-CN"/>
        </w:rPr>
        <w:t>，推动</w:t>
      </w:r>
      <w:r>
        <w:rPr>
          <w:rFonts w:hint="eastAsia"/>
          <w:lang w:eastAsia="zh-CN"/>
        </w:rPr>
        <w:t xml:space="preserve"> astronomy </w:t>
      </w:r>
      <w:r>
        <w:rPr>
          <w:rFonts w:hint="eastAsia"/>
          <w:lang w:eastAsia="zh-CN"/>
        </w:rPr>
        <w:t>发展</w:t>
      </w:r>
      <w:commentRangeEnd w:id="0"/>
      <w:r w:rsidR="00983A03">
        <w:rPr>
          <w:rStyle w:val="CommentReference"/>
        </w:rPr>
        <w:commentReference w:id="0"/>
      </w:r>
      <w:r>
        <w:rPr>
          <w:rFonts w:hint="eastAsia"/>
          <w:lang w:eastAsia="zh-CN"/>
        </w:rPr>
        <w:t>。例如</w:t>
      </w:r>
      <w:r>
        <w:rPr>
          <w:rFonts w:hint="eastAsia"/>
          <w:lang w:eastAsia="zh-CN"/>
        </w:rPr>
        <w:t xml:space="preserve"> </w:t>
      </w:r>
      <w:r>
        <w:rPr>
          <w:rFonts w:hint="eastAsia"/>
          <w:lang w:eastAsia="zh-CN"/>
        </w:rPr>
        <w:t>哈维发现血液循环以及心脏的作用，质</w:t>
      </w:r>
      <w:r>
        <w:rPr>
          <w:rFonts w:hint="eastAsia"/>
          <w:lang w:eastAsia="zh-CN"/>
        </w:rPr>
        <w:t xml:space="preserve"> </w:t>
      </w:r>
      <w:r>
        <w:rPr>
          <w:rFonts w:hint="eastAsia"/>
          <w:lang w:eastAsia="zh-CN"/>
        </w:rPr>
        <w:t>疑了盖伦的老学说，奠定了现代生理学</w:t>
      </w:r>
      <w:r>
        <w:rPr>
          <w:rFonts w:hint="eastAsia"/>
          <w:lang w:eastAsia="zh-CN"/>
        </w:rPr>
        <w:t xml:space="preserve"> physiology </w:t>
      </w:r>
      <w:r>
        <w:rPr>
          <w:rFonts w:hint="eastAsia"/>
          <w:lang w:eastAsia="zh-CN"/>
        </w:rPr>
        <w:t>的基础。政治方面，屈原、董仲舒提</w:t>
      </w:r>
      <w:r>
        <w:rPr>
          <w:rFonts w:hint="eastAsia"/>
          <w:lang w:eastAsia="zh-CN"/>
        </w:rPr>
        <w:t xml:space="preserve"> </w:t>
      </w:r>
      <w:r>
        <w:rPr>
          <w:rFonts w:hint="eastAsia"/>
          <w:lang w:eastAsia="zh-CN"/>
        </w:rPr>
        <w:t>倡改革祖宗之法。</w:t>
      </w:r>
      <w:r>
        <w:rPr>
          <w:rFonts w:hint="eastAsia"/>
          <w:lang w:eastAsia="zh-CN"/>
        </w:rPr>
        <w:t>Challenging political authority forces politicians and the government to be more democratic, efficient, responsible and honest</w:t>
      </w:r>
    </w:p>
    <w:p w:rsidR="00BF3CF7" w:rsidRDefault="00BF3CF7" w:rsidP="00BF3CF7">
      <w:pPr>
        <w:pStyle w:val="ListParagraph"/>
        <w:numPr>
          <w:ilvl w:val="0"/>
          <w:numId w:val="1"/>
        </w:numPr>
        <w:rPr>
          <w:lang w:eastAsia="zh-CN"/>
        </w:rPr>
      </w:pPr>
      <w:r>
        <w:rPr>
          <w:rFonts w:hint="eastAsia"/>
          <w:lang w:eastAsia="zh-CN"/>
        </w:rPr>
        <w:t>显然</w:t>
      </w:r>
      <w:r>
        <w:rPr>
          <w:rFonts w:hint="eastAsia"/>
          <w:lang w:eastAsia="zh-CN"/>
        </w:rPr>
        <w:t>(obviously)</w:t>
      </w:r>
      <w:r>
        <w:rPr>
          <w:rFonts w:hint="eastAsia"/>
          <w:lang w:eastAsia="zh-CN"/>
        </w:rPr>
        <w:t>，许多成就是建立在之前的基础之上的</w:t>
      </w:r>
      <w:r>
        <w:rPr>
          <w:rFonts w:hint="eastAsia"/>
          <w:lang w:eastAsia="zh-CN"/>
        </w:rPr>
        <w:t>:a</w:t>
      </w:r>
      <w:r>
        <w:rPr>
          <w:rFonts w:hint="eastAsia"/>
          <w:lang w:eastAsia="zh-CN"/>
        </w:rPr>
        <w:t>、</w:t>
      </w:r>
      <w:r>
        <w:rPr>
          <w:rFonts w:hint="eastAsia"/>
          <w:lang w:eastAsia="zh-CN"/>
        </w:rPr>
        <w:t xml:space="preserve">Isaac Newton </w:t>
      </w:r>
      <w:r>
        <w:rPr>
          <w:rFonts w:hint="eastAsia"/>
          <w:lang w:eastAsia="zh-CN"/>
        </w:rPr>
        <w:t>站在巨人的</w:t>
      </w:r>
    </w:p>
    <w:p w:rsidR="00BF3CF7" w:rsidRDefault="00BF3CF7" w:rsidP="00BF3CF7">
      <w:pPr>
        <w:pStyle w:val="ListParagraph"/>
        <w:rPr>
          <w:lang w:eastAsia="zh-CN"/>
        </w:rPr>
      </w:pPr>
      <w:r>
        <w:rPr>
          <w:rFonts w:hint="eastAsia"/>
          <w:lang w:eastAsia="zh-CN"/>
        </w:rPr>
        <w:t>肩膀上。“</w:t>
      </w:r>
      <w:r>
        <w:rPr>
          <w:rFonts w:hint="eastAsia"/>
          <w:lang w:eastAsia="zh-CN"/>
        </w:rPr>
        <w:t>If I have seen further it is by standing on the shoulders of giants.</w:t>
      </w:r>
      <w:r>
        <w:rPr>
          <w:rFonts w:hint="eastAsia"/>
          <w:lang w:eastAsia="zh-CN"/>
        </w:rPr>
        <w:t>”不只是牛顿，许</w:t>
      </w:r>
      <w:r>
        <w:rPr>
          <w:rFonts w:hint="eastAsia"/>
          <w:lang w:eastAsia="zh-CN"/>
        </w:rPr>
        <w:t xml:space="preserve"> </w:t>
      </w:r>
      <w:r>
        <w:rPr>
          <w:rFonts w:hint="eastAsia"/>
          <w:lang w:eastAsia="zh-CN"/>
        </w:rPr>
        <w:t>多伟人都从前人的研究中获得启发</w:t>
      </w:r>
      <w:r>
        <w:rPr>
          <w:rFonts w:hint="eastAsia"/>
          <w:lang w:eastAsia="zh-CN"/>
        </w:rPr>
        <w:t>(</w:t>
      </w:r>
      <w:proofErr w:type="spellStart"/>
      <w:r>
        <w:rPr>
          <w:rFonts w:hint="eastAsia"/>
          <w:lang w:eastAsia="zh-CN"/>
        </w:rPr>
        <w:t>inspirat</w:t>
      </w:r>
      <w:proofErr w:type="spellEnd"/>
      <w:r>
        <w:rPr>
          <w:rFonts w:hint="eastAsia"/>
          <w:lang w:eastAsia="zh-CN"/>
        </w:rPr>
        <w:t xml:space="preserve"> ion)</w:t>
      </w:r>
      <w:r>
        <w:rPr>
          <w:rFonts w:hint="eastAsia"/>
          <w:lang w:eastAsia="zh-CN"/>
        </w:rPr>
        <w:t>，从而在自己的领域中获得了巨大成功。</w:t>
      </w:r>
      <w:r>
        <w:rPr>
          <w:rFonts w:hint="eastAsia"/>
          <w:lang w:eastAsia="zh-CN"/>
        </w:rPr>
        <w:t xml:space="preserve"> </w:t>
      </w:r>
      <w:r>
        <w:rPr>
          <w:rFonts w:hint="eastAsia"/>
          <w:lang w:eastAsia="zh-CN"/>
        </w:rPr>
        <w:t>例如，音乐家莫扎特，将古典主义</w:t>
      </w:r>
      <w:r>
        <w:rPr>
          <w:rFonts w:hint="eastAsia"/>
          <w:lang w:eastAsia="zh-CN"/>
        </w:rPr>
        <w:t xml:space="preserve"> classicism </w:t>
      </w:r>
      <w:r>
        <w:rPr>
          <w:rFonts w:hint="eastAsia"/>
          <w:lang w:eastAsia="zh-CN"/>
        </w:rPr>
        <w:t>的基础上发展了浪漫主义</w:t>
      </w:r>
      <w:r>
        <w:rPr>
          <w:rFonts w:hint="eastAsia"/>
          <w:lang w:eastAsia="zh-CN"/>
        </w:rPr>
        <w:t xml:space="preserve"> romanticism</w:t>
      </w:r>
      <w:r>
        <w:rPr>
          <w:rFonts w:hint="eastAsia"/>
          <w:lang w:eastAsia="zh-CN"/>
        </w:rPr>
        <w:t>，其</w:t>
      </w:r>
      <w:r>
        <w:rPr>
          <w:rFonts w:hint="eastAsia"/>
          <w:lang w:eastAsia="zh-CN"/>
        </w:rPr>
        <w:t xml:space="preserve"> </w:t>
      </w:r>
      <w:r>
        <w:rPr>
          <w:rFonts w:hint="eastAsia"/>
          <w:lang w:eastAsia="zh-CN"/>
        </w:rPr>
        <w:t>作品非常出名。</w:t>
      </w:r>
      <w:r>
        <w:rPr>
          <w:rFonts w:hint="eastAsia"/>
          <w:lang w:eastAsia="zh-CN"/>
        </w:rPr>
        <w:t>;b</w:t>
      </w:r>
      <w:r>
        <w:rPr>
          <w:rFonts w:hint="eastAsia"/>
          <w:lang w:eastAsia="zh-CN"/>
        </w:rPr>
        <w:t>、没有哪个学科的成就是毫无基础就可以取得的，如果不建立在一定</w:t>
      </w:r>
      <w:r>
        <w:rPr>
          <w:rFonts w:hint="eastAsia"/>
          <w:lang w:eastAsia="zh-CN"/>
        </w:rPr>
        <w:t xml:space="preserve"> </w:t>
      </w:r>
      <w:r>
        <w:rPr>
          <w:rFonts w:hint="eastAsia"/>
          <w:lang w:eastAsia="zh-CN"/>
        </w:rPr>
        <w:t>的基础上，那么获得成就就无从谈起。</w:t>
      </w:r>
      <w:r>
        <w:rPr>
          <w:rFonts w:hint="eastAsia"/>
          <w:lang w:eastAsia="zh-CN"/>
        </w:rPr>
        <w:t xml:space="preserve"> </w:t>
      </w:r>
    </w:p>
    <w:p w:rsidR="00BF3CF7" w:rsidRDefault="00BF3CF7" w:rsidP="00BF3CF7">
      <w:pPr>
        <w:pStyle w:val="ListParagraph"/>
        <w:numPr>
          <w:ilvl w:val="0"/>
          <w:numId w:val="1"/>
        </w:numPr>
        <w:rPr>
          <w:lang w:eastAsia="zh-CN"/>
        </w:rPr>
      </w:pPr>
      <w:r>
        <w:rPr>
          <w:rFonts w:hint="eastAsia"/>
          <w:lang w:eastAsia="zh-CN"/>
        </w:rPr>
        <w:t>事实上，这个问题不可一概而论</w:t>
      </w:r>
      <w:r>
        <w:rPr>
          <w:rFonts w:hint="eastAsia"/>
          <w:lang w:eastAsia="zh-CN"/>
        </w:rPr>
        <w:t>(We should not make sweeping generalizations):a</w:t>
      </w:r>
      <w:r>
        <w:rPr>
          <w:rFonts w:hint="eastAsia"/>
          <w:lang w:eastAsia="zh-CN"/>
        </w:rPr>
        <w:t>、对</w:t>
      </w:r>
      <w:r>
        <w:rPr>
          <w:rFonts w:hint="eastAsia"/>
          <w:lang w:eastAsia="zh-CN"/>
        </w:rPr>
        <w:t xml:space="preserve"> </w:t>
      </w:r>
      <w:r>
        <w:rPr>
          <w:rFonts w:hint="eastAsia"/>
          <w:lang w:eastAsia="zh-CN"/>
        </w:rPr>
        <w:t>于某些已经相对成熟的学</w:t>
      </w:r>
      <w:r>
        <w:rPr>
          <w:rFonts w:hint="eastAsia"/>
          <w:lang w:eastAsia="zh-CN"/>
        </w:rPr>
        <w:t xml:space="preserve"> </w:t>
      </w:r>
      <w:r>
        <w:rPr>
          <w:rFonts w:hint="eastAsia"/>
          <w:lang w:eastAsia="zh-CN"/>
        </w:rPr>
        <w:t>科，接受学科内</w:t>
      </w:r>
      <w:r>
        <w:rPr>
          <w:rFonts w:hint="eastAsia"/>
          <w:lang w:eastAsia="zh-CN"/>
        </w:rPr>
        <w:t xml:space="preserve"> </w:t>
      </w:r>
      <w:r>
        <w:rPr>
          <w:rFonts w:hint="eastAsia"/>
          <w:lang w:eastAsia="zh-CN"/>
        </w:rPr>
        <w:t>的影响是相当重</w:t>
      </w:r>
      <w:r>
        <w:rPr>
          <w:rFonts w:hint="eastAsia"/>
          <w:lang w:eastAsia="zh-CN"/>
        </w:rPr>
        <w:t xml:space="preserve"> </w:t>
      </w:r>
      <w:r>
        <w:rPr>
          <w:rFonts w:hint="eastAsia"/>
          <w:lang w:eastAsia="zh-CN"/>
        </w:rPr>
        <w:t>要的</w:t>
      </w:r>
      <w:r>
        <w:rPr>
          <w:rFonts w:hint="eastAsia"/>
          <w:lang w:eastAsia="zh-CN"/>
        </w:rPr>
        <w:t>;b</w:t>
      </w:r>
      <w:r>
        <w:rPr>
          <w:rFonts w:hint="eastAsia"/>
          <w:lang w:eastAsia="zh-CN"/>
        </w:rPr>
        <w:t>、对于新</w:t>
      </w:r>
      <w:r>
        <w:rPr>
          <w:rFonts w:hint="eastAsia"/>
          <w:lang w:eastAsia="zh-CN"/>
        </w:rPr>
        <w:t xml:space="preserve"> </w:t>
      </w:r>
      <w:r>
        <w:rPr>
          <w:rFonts w:hint="eastAsia"/>
          <w:lang w:eastAsia="zh-CN"/>
        </w:rPr>
        <w:t>兴学科的开</w:t>
      </w:r>
      <w:r>
        <w:rPr>
          <w:rFonts w:hint="eastAsia"/>
          <w:lang w:eastAsia="zh-CN"/>
        </w:rPr>
        <w:t xml:space="preserve"> </w:t>
      </w:r>
      <w:r>
        <w:rPr>
          <w:rFonts w:hint="eastAsia"/>
          <w:lang w:eastAsia="zh-CN"/>
        </w:rPr>
        <w:t>辟，更重要的是创造力和综合不同领域知识的能力</w:t>
      </w:r>
    </w:p>
    <w:p w:rsidR="00BF3CF7" w:rsidRDefault="00BF3CF7" w:rsidP="00BF3CF7">
      <w:pPr>
        <w:pStyle w:val="ListParagraph"/>
        <w:numPr>
          <w:ilvl w:val="0"/>
          <w:numId w:val="1"/>
        </w:numPr>
        <w:pBdr>
          <w:bottom w:val="single" w:sz="6" w:space="1" w:color="auto"/>
        </w:pBdr>
        <w:rPr>
          <w:lang w:eastAsia="zh-CN"/>
        </w:rPr>
      </w:pPr>
      <w:r>
        <w:rPr>
          <w:rFonts w:hint="eastAsia"/>
          <w:lang w:eastAsia="zh-CN"/>
        </w:rPr>
        <w:t>结论</w:t>
      </w:r>
      <w:r>
        <w:rPr>
          <w:rFonts w:hint="eastAsia"/>
          <w:lang w:eastAsia="zh-CN"/>
        </w:rPr>
        <w:t>:</w:t>
      </w:r>
      <w:r>
        <w:rPr>
          <w:rFonts w:hint="eastAsia"/>
          <w:lang w:eastAsia="zh-CN"/>
        </w:rPr>
        <w:t>尽管实现伟大成就和已有成就影响的关系有待继续讨论，我们仍必须承认已有成</w:t>
      </w:r>
      <w:r>
        <w:rPr>
          <w:rFonts w:hint="eastAsia"/>
          <w:lang w:eastAsia="zh-CN"/>
        </w:rPr>
        <w:t xml:space="preserve"> </w:t>
      </w:r>
      <w:r>
        <w:rPr>
          <w:rFonts w:hint="eastAsia"/>
          <w:lang w:eastAsia="zh-CN"/>
        </w:rPr>
        <w:t>就的重要影响，并努力避免被束缚，充分发挥创造力。</w:t>
      </w:r>
    </w:p>
    <w:p w:rsidR="00AD028C" w:rsidRDefault="00AD028C" w:rsidP="00AD02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lang w:eastAsia="zh-CN"/>
        </w:rPr>
        <w:t xml:space="preserve">Is that true that </w:t>
      </w:r>
      <w:r>
        <w:rPr>
          <w:rFonts w:ascii="Times" w:hAnsi="Times" w:cs="Times"/>
          <w:color w:val="000000"/>
          <w:lang w:eastAsia="zh-CN"/>
        </w:rPr>
        <w:t>neophyte might find out new ideas ignored by expert? I bet your answer is yes. Then do you agree that those beginners should be inspired to judge any</w:t>
      </w:r>
      <w:del w:id="1" w:author="Jing Yuan" w:date="2017-06-16T14:20:00Z">
        <w:r w:rsidDel="00A75117">
          <w:rPr>
            <w:rFonts w:ascii="Times" w:hAnsi="Times" w:cs="Times"/>
            <w:color w:val="000000"/>
            <w:lang w:eastAsia="zh-CN"/>
          </w:rPr>
          <w:delText xml:space="preserve"> </w:delText>
        </w:r>
      </w:del>
      <w:r>
        <w:rPr>
          <w:rFonts w:ascii="Times" w:hAnsi="Times" w:cs="Times"/>
          <w:color w:val="000000"/>
          <w:lang w:eastAsia="zh-CN"/>
        </w:rPr>
        <w:t>thing they don’</w:t>
      </w:r>
      <w:r>
        <w:rPr>
          <w:rFonts w:ascii="Times" w:hAnsi="Times" w:cs="Times" w:hint="eastAsia"/>
          <w:color w:val="000000"/>
          <w:lang w:eastAsia="zh-CN"/>
        </w:rPr>
        <w:t xml:space="preserve">t </w:t>
      </w:r>
      <w:r>
        <w:rPr>
          <w:rFonts w:ascii="Times" w:hAnsi="Times" w:cs="Times"/>
          <w:color w:val="000000"/>
          <w:lang w:eastAsia="zh-CN"/>
        </w:rPr>
        <w:t>know</w:t>
      </w:r>
      <w:r>
        <w:rPr>
          <w:rFonts w:ascii="Times" w:hAnsi="Times" w:cs="Times" w:hint="eastAsia"/>
          <w:color w:val="000000"/>
          <w:lang w:eastAsia="zh-CN"/>
        </w:rPr>
        <w:t>?</w:t>
      </w:r>
      <w:r>
        <w:rPr>
          <w:rFonts w:ascii="Times" w:hAnsi="Times" w:cs="Times"/>
          <w:color w:val="000000"/>
          <w:lang w:eastAsia="zh-CN"/>
        </w:rPr>
        <w:t xml:space="preserve">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commentRangeStart w:id="2"/>
      <w:r>
        <w:rPr>
          <w:rFonts w:ascii="Times" w:hAnsi="Times" w:cs="Times"/>
          <w:color w:val="000000"/>
          <w:lang w:eastAsia="zh-CN"/>
        </w:rPr>
        <w:t>oriented</w:t>
      </w:r>
      <w:commentRangeEnd w:id="2"/>
      <w:r w:rsidR="009B73B6">
        <w:rPr>
          <w:rStyle w:val="CommentReference"/>
        </w:rPr>
        <w:commentReference w:id="2"/>
      </w:r>
      <w:r>
        <w:rPr>
          <w:rFonts w:ascii="Times" w:hAnsi="Times" w:cs="Times"/>
          <w:color w:val="000000"/>
          <w:lang w:eastAsia="zh-CN"/>
        </w:rPr>
        <w:t>.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w:t>
      </w:r>
      <w:ins w:id="3" w:author="Jing Yuan" w:date="2017-06-16T14:23:00Z">
        <w:r w:rsidR="007F0DE5">
          <w:rPr>
            <w:rFonts w:ascii="Times" w:hAnsi="Times" w:cs="Times" w:hint="eastAsia"/>
            <w:color w:val="000000"/>
            <w:lang w:eastAsia="zh-CN"/>
          </w:rPr>
          <w:t>have</w:t>
        </w:r>
        <w:r w:rsidR="007F0DE5">
          <w:rPr>
            <w:rFonts w:ascii="Times" w:hAnsi="Times" w:cs="Times"/>
            <w:color w:val="000000"/>
            <w:lang w:eastAsia="zh-CN"/>
          </w:rPr>
          <w:t xml:space="preserve"> been doing researches in a field </w:t>
        </w:r>
      </w:ins>
      <w:del w:id="4" w:author="Jing Yuan" w:date="2017-06-16T14:23:00Z">
        <w:r w:rsidDel="007F0DE5">
          <w:rPr>
            <w:rFonts w:ascii="Times" w:hAnsi="Times" w:cs="Times"/>
            <w:color w:val="000000"/>
            <w:lang w:eastAsia="zh-CN"/>
          </w:rPr>
          <w:delText xml:space="preserve">considers or studies a problem </w:delText>
        </w:r>
      </w:del>
      <w:r>
        <w:rPr>
          <w:rFonts w:ascii="Times" w:hAnsi="Times" w:cs="Times"/>
          <w:color w:val="000000"/>
          <w:lang w:eastAsia="zh-CN"/>
        </w:rPr>
        <w:t xml:space="preserve">for a long </w:t>
      </w:r>
      <w:proofErr w:type="spellStart"/>
      <w:proofErr w:type="gramStart"/>
      <w:r>
        <w:rPr>
          <w:rFonts w:ascii="Times" w:hAnsi="Times" w:cs="Times"/>
          <w:color w:val="000000"/>
          <w:lang w:eastAsia="zh-CN"/>
        </w:rPr>
        <w:t>time,</w:t>
      </w:r>
      <w:ins w:id="5" w:author="Jing Yuan" w:date="2017-06-16T14:24:00Z">
        <w:r w:rsidR="00EA574D">
          <w:rPr>
            <w:rFonts w:ascii="Times" w:hAnsi="Times" w:cs="Times"/>
            <w:color w:val="000000"/>
            <w:lang w:eastAsia="zh-CN"/>
          </w:rPr>
          <w:t>maybe</w:t>
        </w:r>
        <w:proofErr w:type="spellEnd"/>
        <w:proofErr w:type="gramEnd"/>
        <w:r w:rsidR="00EA574D">
          <w:rPr>
            <w:rFonts w:ascii="Times" w:hAnsi="Times" w:cs="Times"/>
            <w:color w:val="000000"/>
            <w:lang w:eastAsia="zh-CN"/>
          </w:rPr>
          <w:t xml:space="preserve"> a lifetime. </w:t>
        </w:r>
      </w:ins>
      <w:r>
        <w:rPr>
          <w:rFonts w:ascii="Times" w:hAnsi="Times" w:cs="Times"/>
          <w:color w:val="000000"/>
          <w:lang w:eastAsia="zh-CN"/>
        </w:rPr>
        <w:t xml:space="preserve"> </w:t>
      </w:r>
      <w:del w:id="6" w:author="Jing Yuan" w:date="2017-06-16T14:24:00Z">
        <w:r w:rsidDel="007F0DE5">
          <w:rPr>
            <w:rFonts w:ascii="Times" w:hAnsi="Times" w:cs="Times"/>
            <w:color w:val="000000"/>
            <w:lang w:eastAsia="zh-CN"/>
          </w:rPr>
          <w:delText xml:space="preserve">and </w:delText>
        </w:r>
      </w:del>
      <w:ins w:id="7" w:author="Jing Yuan" w:date="2017-06-16T14:24:00Z">
        <w:r w:rsidR="00EA574D">
          <w:rPr>
            <w:rFonts w:ascii="Times" w:hAnsi="Times" w:cs="Times"/>
            <w:color w:val="000000"/>
            <w:lang w:eastAsia="zh-CN"/>
          </w:rPr>
          <w:t>I</w:t>
        </w:r>
        <w:r w:rsidR="007F0DE5">
          <w:rPr>
            <w:rFonts w:ascii="Times" w:hAnsi="Times" w:cs="Times"/>
            <w:color w:val="000000"/>
            <w:lang w:eastAsia="zh-CN"/>
          </w:rPr>
          <w:t xml:space="preserve">n </w:t>
        </w:r>
        <w:proofErr w:type="gramStart"/>
        <w:r w:rsidR="007F0DE5">
          <w:rPr>
            <w:rFonts w:ascii="Times" w:hAnsi="Times" w:cs="Times"/>
            <w:color w:val="000000"/>
            <w:lang w:eastAsia="zh-CN"/>
          </w:rPr>
          <w:t xml:space="preserve">contrast,  </w:t>
        </w:r>
      </w:ins>
      <w:r>
        <w:rPr>
          <w:rFonts w:ascii="Times" w:hAnsi="Times" w:cs="Times" w:hint="eastAsia"/>
          <w:color w:val="000000"/>
          <w:lang w:eastAsia="zh-CN"/>
        </w:rPr>
        <w:t>a</w:t>
      </w:r>
      <w:proofErr w:type="gramEnd"/>
      <w:r>
        <w:rPr>
          <w:rFonts w:ascii="Times" w:hAnsi="Times" w:cs="Times" w:hint="eastAsia"/>
          <w:color w:val="000000"/>
          <w:lang w:eastAsia="zh-CN"/>
        </w:rPr>
        <w:t xml:space="preserve"> </w:t>
      </w:r>
      <w:r w:rsidRPr="00825A1F">
        <w:rPr>
          <w:rFonts w:ascii="Times" w:hAnsi="Times" w:cs="Times"/>
          <w:color w:val="000000"/>
          <w:lang w:eastAsia="zh-CN"/>
        </w:rPr>
        <w:t>layperson</w:t>
      </w:r>
      <w:r>
        <w:rPr>
          <w:rFonts w:ascii="Times" w:hAnsi="Times" w:cs="Times"/>
          <w:color w:val="000000"/>
          <w:lang w:eastAsia="zh-CN"/>
        </w:rPr>
        <w:t xml:space="preserve"> </w:t>
      </w:r>
      <w:ins w:id="8" w:author="Jing Yuan" w:date="2017-06-16T14:24:00Z">
        <w:r w:rsidR="00EA574D">
          <w:rPr>
            <w:rFonts w:ascii="Times" w:hAnsi="Times" w:cs="Times"/>
            <w:color w:val="000000"/>
            <w:lang w:eastAsia="zh-CN"/>
          </w:rPr>
          <w:t>won</w:t>
        </w:r>
      </w:ins>
      <w:ins w:id="9" w:author="Jing Yuan" w:date="2017-06-16T14:25:00Z">
        <w:r w:rsidR="00EA574D">
          <w:rPr>
            <w:rFonts w:ascii="Times" w:hAnsi="Times" w:cs="Times"/>
            <w:color w:val="000000"/>
            <w:lang w:eastAsia="zh-CN"/>
          </w:rPr>
          <w:t>’t get enough trainings or practice</w:t>
        </w:r>
      </w:ins>
      <w:ins w:id="10" w:author="Jing Yuan" w:date="2017-06-16T14:27:00Z">
        <w:r w:rsidR="00D4009B">
          <w:rPr>
            <w:rFonts w:ascii="Times" w:hAnsi="Times" w:cs="Times"/>
            <w:color w:val="000000"/>
            <w:lang w:eastAsia="zh-CN"/>
          </w:rPr>
          <w:t>s</w:t>
        </w:r>
      </w:ins>
      <w:ins w:id="11" w:author="Jing Yuan" w:date="2017-06-16T14:25:00Z">
        <w:r w:rsidR="00EA574D">
          <w:rPr>
            <w:rFonts w:ascii="Times" w:hAnsi="Times" w:cs="Times"/>
            <w:color w:val="000000"/>
            <w:lang w:eastAsia="zh-CN"/>
          </w:rPr>
          <w:t xml:space="preserve"> for certain period of time </w:t>
        </w:r>
      </w:ins>
      <w:del w:id="12" w:author="Jing Yuan" w:date="2017-06-16T14:27:00Z">
        <w:r w:rsidDel="00041F00">
          <w:rPr>
            <w:rFonts w:ascii="Times" w:hAnsi="Times" w:cs="Times"/>
            <w:color w:val="000000"/>
            <w:lang w:eastAsia="zh-CN"/>
          </w:rPr>
          <w:delText xml:space="preserve">should not keep question them </w:delText>
        </w:r>
      </w:del>
      <w:r>
        <w:rPr>
          <w:rFonts w:ascii="Times" w:hAnsi="Times" w:cs="Times"/>
          <w:color w:val="000000"/>
          <w:lang w:eastAsia="zh-CN"/>
        </w:rPr>
        <w:t xml:space="preserve">before </w:t>
      </w:r>
      <w:del w:id="13" w:author="Jing Yuan" w:date="2017-06-16T14:28:00Z">
        <w:r w:rsidDel="00370FCB">
          <w:rPr>
            <w:rFonts w:ascii="Times" w:hAnsi="Times" w:cs="Times"/>
            <w:color w:val="000000"/>
            <w:lang w:eastAsia="zh-CN"/>
          </w:rPr>
          <w:delText xml:space="preserve">he </w:delText>
        </w:r>
      </w:del>
      <w:ins w:id="14" w:author="Jing Yuan" w:date="2017-06-16T14:28:00Z">
        <w:r w:rsidR="00370FCB">
          <w:rPr>
            <w:rFonts w:ascii="Times" w:hAnsi="Times" w:cs="Times"/>
            <w:color w:val="000000"/>
            <w:lang w:eastAsia="zh-CN"/>
          </w:rPr>
          <w:t>he or she could</w:t>
        </w:r>
      </w:ins>
      <w:ins w:id="15" w:author="Jing Yuan" w:date="2017-06-16T14:27:00Z">
        <w:r w:rsidR="00041F00">
          <w:rPr>
            <w:rFonts w:ascii="Times" w:hAnsi="Times" w:cs="Times"/>
            <w:color w:val="000000"/>
            <w:lang w:eastAsia="zh-CN"/>
          </w:rPr>
          <w:t xml:space="preserve"> identify the research gap</w:t>
        </w:r>
      </w:ins>
      <w:del w:id="16" w:author="Jing Yuan" w:date="2017-06-16T14:28:00Z">
        <w:r w:rsidRPr="00CC7BEF" w:rsidDel="00041F00">
          <w:rPr>
            <w:rFonts w:ascii="Times" w:hAnsi="Times" w:cs="Times" w:hint="eastAsia"/>
            <w:color w:val="000000"/>
            <w:lang w:eastAsia="zh-CN"/>
          </w:rPr>
          <w:delText>ac</w:delText>
        </w:r>
        <w:r w:rsidRPr="00CC7BEF" w:rsidDel="00041F00">
          <w:rPr>
            <w:rFonts w:ascii="Times" w:hAnsi="Times" w:cs="Times"/>
            <w:color w:val="000000"/>
            <w:lang w:eastAsia="zh-CN"/>
          </w:rPr>
          <w:delText>cumulates enough backgrounds</w:delText>
        </w:r>
      </w:del>
      <w:r>
        <w:rPr>
          <w:rFonts w:ascii="Times" w:hAnsi="Times" w:cs="Times"/>
          <w:color w:val="000000"/>
          <w:lang w:eastAsia="zh-CN"/>
        </w:rPr>
        <w:t xml:space="preserve">. Meanwhile, the ‘question authority’ believers insist that </w:t>
      </w:r>
      <w:ins w:id="17" w:author="Jing Yuan" w:date="2017-06-16T14:40:00Z">
        <w:r w:rsidR="00C2267C">
          <w:rPr>
            <w:rFonts w:ascii="Times" w:hAnsi="Times" w:cs="Times"/>
            <w:color w:val="000000"/>
            <w:lang w:eastAsia="zh-CN"/>
          </w:rPr>
          <w:t xml:space="preserve"> </w:t>
        </w:r>
      </w:ins>
      <w:del w:id="18" w:author="Jing Yuan" w:date="2017-06-16T14:29:00Z">
        <w:r w:rsidDel="00370FCB">
          <w:rPr>
            <w:rFonts w:ascii="Times" w:hAnsi="Times" w:cs="Times"/>
            <w:color w:val="000000"/>
            <w:lang w:eastAsia="zh-CN"/>
          </w:rPr>
          <w:delText xml:space="preserve">a person </w:delText>
        </w:r>
      </w:del>
      <w:r>
        <w:rPr>
          <w:rFonts w:ascii="Times" w:hAnsi="Times" w:cs="Times"/>
          <w:color w:val="000000"/>
          <w:lang w:eastAsia="zh-CN"/>
        </w:rPr>
        <w:t xml:space="preserve">without professional or specialized knowledge in a </w:t>
      </w:r>
      <w:del w:id="19" w:author="Jing Yuan" w:date="2017-06-16T14:37:00Z">
        <w:r w:rsidDel="002E06C8">
          <w:rPr>
            <w:rFonts w:ascii="Times" w:hAnsi="Times" w:cs="Times"/>
            <w:color w:val="000000"/>
            <w:lang w:eastAsia="zh-CN"/>
          </w:rPr>
          <w:delText xml:space="preserve">particular </w:delText>
        </w:r>
      </w:del>
      <w:ins w:id="20" w:author="Jing Yuan" w:date="2017-06-16T14:37:00Z">
        <w:r w:rsidR="002E06C8">
          <w:rPr>
            <w:rFonts w:ascii="Times" w:hAnsi="Times" w:cs="Times"/>
            <w:color w:val="000000"/>
            <w:lang w:eastAsia="zh-CN"/>
          </w:rPr>
          <w:t xml:space="preserve">specific </w:t>
        </w:r>
      </w:ins>
      <w:r>
        <w:rPr>
          <w:rFonts w:ascii="Times" w:hAnsi="Times" w:cs="Times"/>
          <w:color w:val="000000"/>
          <w:lang w:eastAsia="zh-CN"/>
        </w:rPr>
        <w:t xml:space="preserve">subject could find out a novel point that those authorities might ignore. Both sides justify themselves with sound reason. From my perspective, in most cases, I would encourage individuals to be </w:t>
      </w:r>
      <w:r w:rsidRPr="00825A1F">
        <w:rPr>
          <w:rFonts w:ascii="Times" w:hAnsi="Times" w:cs="Times"/>
          <w:color w:val="000000"/>
          <w:lang w:eastAsia="zh-CN"/>
        </w:rPr>
        <w:t>skepti</w:t>
      </w:r>
      <w:ins w:id="21" w:author="Jing Yuan" w:date="2017-06-16T14:37:00Z">
        <w:r w:rsidR="006C3B33">
          <w:rPr>
            <w:rFonts w:ascii="Times" w:hAnsi="Times" w:cs="Times"/>
            <w:color w:val="000000"/>
            <w:lang w:eastAsia="zh-CN"/>
          </w:rPr>
          <w:t>cal</w:t>
        </w:r>
      </w:ins>
      <w:del w:id="22" w:author="Jing Yuan" w:date="2017-06-16T14:37:00Z">
        <w:r w:rsidRPr="00825A1F" w:rsidDel="006C3B33">
          <w:rPr>
            <w:rFonts w:ascii="Times" w:hAnsi="Times" w:cs="Times"/>
            <w:color w:val="000000"/>
            <w:lang w:eastAsia="zh-CN"/>
          </w:rPr>
          <w:delText>cism</w:delText>
        </w:r>
      </w:del>
      <w:r>
        <w:rPr>
          <w:rFonts w:ascii="Times" w:hAnsi="Times" w:cs="Times"/>
          <w:color w:val="000000"/>
          <w:lang w:eastAsia="zh-CN"/>
        </w:rPr>
        <w:t>.</w:t>
      </w:r>
    </w:p>
    <w:p w:rsidR="00AD028C" w:rsidRDefault="00AD028C" w:rsidP="00AD02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lang w:eastAsia="zh-CN"/>
        </w:rPr>
        <w:lastRenderedPageBreak/>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23"/>
      <w:r>
        <w:rPr>
          <w:rFonts w:ascii="Times" w:hAnsi="Times" w:cs="Times"/>
          <w:color w:val="000000"/>
          <w:lang w:eastAsia="zh-CN"/>
        </w:rPr>
        <w:t>over-skepti</w:t>
      </w:r>
      <w:ins w:id="24" w:author="Jing Yuan" w:date="2017-06-16T14:41:00Z">
        <w:r w:rsidR="00645517">
          <w:rPr>
            <w:rFonts w:ascii="Times" w:hAnsi="Times" w:cs="Times"/>
            <w:color w:val="000000"/>
            <w:lang w:eastAsia="zh-CN"/>
          </w:rPr>
          <w:t>cal</w:t>
        </w:r>
      </w:ins>
      <w:del w:id="25" w:author="Jing Yuan" w:date="2017-06-16T14:40:00Z">
        <w:r w:rsidDel="00645517">
          <w:rPr>
            <w:rFonts w:ascii="Times" w:hAnsi="Times" w:cs="Times"/>
            <w:color w:val="000000"/>
            <w:lang w:eastAsia="zh-CN"/>
          </w:rPr>
          <w:delText>cism</w:delText>
        </w:r>
      </w:del>
      <w:r>
        <w:rPr>
          <w:rFonts w:ascii="Times" w:hAnsi="Times" w:cs="Times"/>
          <w:color w:val="000000"/>
          <w:lang w:eastAsia="zh-CN"/>
        </w:rPr>
        <w:t xml:space="preserve"> </w:t>
      </w:r>
      <w:commentRangeEnd w:id="23"/>
      <w:r w:rsidRPr="00056BEE">
        <w:rPr>
          <w:rFonts w:ascii="Times" w:hAnsi="Times" w:cs="Times"/>
          <w:color w:val="000000"/>
          <w:lang w:eastAsia="zh-CN"/>
        </w:rPr>
        <w:commentReference w:id="23"/>
      </w:r>
      <w:r w:rsidRPr="00825A1F">
        <w:rPr>
          <w:rFonts w:ascii="Times" w:hAnsi="Times" w:cs="Times"/>
          <w:color w:val="000000"/>
          <w:lang w:eastAsia="zh-CN"/>
        </w:rPr>
        <w:t>will lead to total simplicity and naivety.</w:t>
      </w:r>
      <w:r>
        <w:rPr>
          <w:rFonts w:ascii="Times" w:hAnsi="Times" w:cs="Times"/>
          <w:color w:val="000000"/>
          <w:lang w:eastAsia="zh-CN"/>
        </w:rPr>
        <w:t xml:space="preserve"> </w:t>
      </w:r>
      <w:r w:rsidRPr="00845764">
        <w:rPr>
          <w:rFonts w:ascii="Times" w:hAnsi="Times" w:cs="Times"/>
          <w:color w:val="000000"/>
          <w:lang w:eastAsia="zh-CN"/>
        </w:rPr>
        <w:t>Albert Einstein said, "Unthinking respect for authority is the greatest enemy of truth." We are not omniscient, nor can we be experts in every field.</w:t>
      </w:r>
      <w:r w:rsidRPr="00DF0DEF">
        <w:rPr>
          <w:rFonts w:ascii="Times" w:hAnsi="Times" w:cs="Times"/>
          <w:color w:val="000000"/>
          <w:lang w:eastAsia="zh-CN"/>
        </w:rPr>
        <w:t xml:space="preserve"> </w:t>
      </w:r>
      <w:r w:rsidRPr="00845764">
        <w:rPr>
          <w:rFonts w:ascii="Times" w:hAnsi="Times" w:cs="Times"/>
          <w:color w:val="000000"/>
          <w:lang w:eastAsia="zh-CN"/>
        </w:rPr>
        <w:t xml:space="preserve">We, of necessity, respect the authority of doctors, dentists, and other medical specialists. </w:t>
      </w:r>
      <w:commentRangeStart w:id="26"/>
      <w:r w:rsidRPr="00845764">
        <w:rPr>
          <w:rFonts w:ascii="Times" w:hAnsi="Times" w:cs="Times"/>
          <w:color w:val="000000"/>
          <w:lang w:eastAsia="zh-CN"/>
        </w:rPr>
        <w:t>After my pulmonary embolism, my doctor put me on a blood thinning drug. I am not about to question his expertise, though I did read up on the disease and the drug. This is not a failure to question authority so much as an acknowledgement that he knows more about the ailment and its treatment than I do.</w:t>
      </w:r>
      <w:commentRangeEnd w:id="26"/>
      <w:r w:rsidR="00F67138">
        <w:rPr>
          <w:rStyle w:val="CommentReference"/>
        </w:rPr>
        <w:commentReference w:id="26"/>
      </w:r>
      <w:r w:rsidRPr="00D97DE5">
        <w:t xml:space="preserve"> </w:t>
      </w:r>
      <w:r w:rsidRPr="00D97DE5">
        <w:rPr>
          <w:rFonts w:ascii="Times" w:hAnsi="Times" w:cs="Times"/>
          <w:color w:val="000000"/>
          <w:lang w:eastAsia="zh-CN"/>
        </w:rPr>
        <w:t xml:space="preserve">In sum, compliance with an order or submission to authority would be effective in the well-being of </w:t>
      </w:r>
      <w:r>
        <w:rPr>
          <w:rFonts w:ascii="Times" w:hAnsi="Times" w:cs="Times"/>
          <w:color w:val="000000"/>
          <w:lang w:eastAsia="zh-CN"/>
        </w:rPr>
        <w:t>the field</w:t>
      </w:r>
      <w:r w:rsidRPr="00D97DE5">
        <w:rPr>
          <w:rFonts w:ascii="Times" w:hAnsi="Times" w:cs="Times"/>
          <w:color w:val="000000"/>
          <w:lang w:eastAsia="zh-CN"/>
        </w:rPr>
        <w:t>.</w:t>
      </w:r>
    </w:p>
    <w:p w:rsidR="00AD028C" w:rsidRDefault="00AD028C" w:rsidP="00AD02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sidRPr="00D97DE5">
        <w:rPr>
          <w:rFonts w:ascii="Times" w:hAnsi="Times" w:cs="Times"/>
          <w:color w:val="000000"/>
          <w:lang w:eastAsia="zh-CN"/>
        </w:rPr>
        <w:t xml:space="preserve">Nevertheless, the ‘question authority’ believers could also </w:t>
      </w:r>
      <w:del w:id="27" w:author="Jing Yuan" w:date="2017-06-16T14:44:00Z">
        <w:r w:rsidRPr="00D97DE5" w:rsidDel="00F04D5D">
          <w:rPr>
            <w:rFonts w:ascii="Times" w:hAnsi="Times" w:cs="Times"/>
            <w:color w:val="000000"/>
            <w:lang w:eastAsia="zh-CN"/>
          </w:rPr>
          <w:delText>cite</w:delText>
        </w:r>
      </w:del>
      <w:ins w:id="28" w:author="Jing Yuan" w:date="2017-06-16T14:44:00Z">
        <w:r w:rsidR="00F04D5D">
          <w:rPr>
            <w:rFonts w:ascii="Times" w:hAnsi="Times" w:cs="Times" w:hint="eastAsia"/>
            <w:color w:val="000000"/>
            <w:lang w:eastAsia="zh-CN"/>
          </w:rPr>
          <w:t>point out</w:t>
        </w:r>
      </w:ins>
      <w:r w:rsidRPr="00D97DE5">
        <w:rPr>
          <w:rFonts w:ascii="Times" w:hAnsi="Times" w:cs="Times"/>
          <w:color w:val="000000"/>
          <w:lang w:eastAsia="zh-CN"/>
        </w:rPr>
        <w:t xml:space="preserve"> </w:t>
      </w:r>
      <w:del w:id="29" w:author="Jing Yuan" w:date="2017-06-16T14:44:00Z">
        <w:r w:rsidRPr="00D97DE5" w:rsidDel="00F04D5D">
          <w:rPr>
            <w:rFonts w:ascii="Times" w:hAnsi="Times" w:cs="Times"/>
            <w:color w:val="000000"/>
            <w:lang w:eastAsia="zh-CN"/>
          </w:rPr>
          <w:delText xml:space="preserve">some </w:delText>
        </w:r>
      </w:del>
      <w:ins w:id="30" w:author="Jing Yuan" w:date="2017-06-16T14:44:00Z">
        <w:r w:rsidR="00F04D5D">
          <w:rPr>
            <w:rFonts w:ascii="Times" w:hAnsi="Times" w:cs="Times"/>
            <w:color w:val="000000"/>
            <w:lang w:eastAsia="zh-CN"/>
          </w:rPr>
          <w:t>great benefits by just</w:t>
        </w:r>
        <w:r w:rsidR="00F04D5D" w:rsidRPr="00D97DE5">
          <w:rPr>
            <w:rFonts w:ascii="Times" w:hAnsi="Times" w:cs="Times"/>
            <w:color w:val="000000"/>
            <w:lang w:eastAsia="zh-CN"/>
          </w:rPr>
          <w:t xml:space="preserve"> </w:t>
        </w:r>
      </w:ins>
      <w:del w:id="31" w:author="Jing Yuan" w:date="2017-06-16T14:44:00Z">
        <w:r w:rsidRPr="00D97DE5" w:rsidDel="00F04D5D">
          <w:rPr>
            <w:rFonts w:ascii="Times" w:hAnsi="Times" w:cs="Times"/>
            <w:color w:val="000000"/>
            <w:lang w:eastAsia="zh-CN"/>
          </w:rPr>
          <w:delText xml:space="preserve">advantages of </w:delText>
        </w:r>
      </w:del>
      <w:r w:rsidRPr="00D97DE5">
        <w:rPr>
          <w:rFonts w:ascii="Times" w:hAnsi="Times" w:cs="Times"/>
          <w:color w:val="000000"/>
          <w:lang w:eastAsia="zh-CN"/>
        </w:rPr>
        <w:t>questioning authority</w:t>
      </w:r>
      <w:ins w:id="32" w:author="Jing Yuan" w:date="2017-06-16T14:46:00Z">
        <w:r w:rsidR="00A27EA3">
          <w:rPr>
            <w:rFonts w:ascii="Times" w:hAnsi="Times" w:cs="Times"/>
            <w:color w:val="000000"/>
            <w:lang w:eastAsia="zh-CN"/>
          </w:rPr>
          <w:t xml:space="preserve"> </w:t>
        </w:r>
      </w:ins>
      <w:del w:id="33" w:author="Jing Yuan" w:date="2017-06-16T14:44:00Z">
        <w:r w:rsidRPr="00D97DE5" w:rsidDel="000A657D">
          <w:rPr>
            <w:rFonts w:ascii="Times" w:hAnsi="Times" w:cs="Times"/>
            <w:color w:val="000000"/>
            <w:lang w:eastAsia="zh-CN"/>
          </w:rPr>
          <w:delText xml:space="preserve">. It would </w:delText>
        </w:r>
      </w:del>
      <w:r w:rsidRPr="00D97DE5">
        <w:rPr>
          <w:rFonts w:ascii="Times" w:hAnsi="Times" w:cs="Times"/>
          <w:color w:val="000000"/>
          <w:lang w:eastAsia="zh-CN"/>
        </w:rPr>
        <w:t xml:space="preserve">stimulate creativity, inspire us to explore the truth and promote innovation. Challenging academic authority promotes academic progress. Copernicus, a Renaissance- and Reformation-era mathematician and astronomer who formulated a model of the universe that placed the </w:t>
      </w:r>
      <w:ins w:id="34" w:author="Jing Yuan" w:date="2017-06-16T14:46:00Z">
        <w:r w:rsidR="001723D1">
          <w:rPr>
            <w:rFonts w:ascii="Times" w:hAnsi="Times" w:cs="Times"/>
            <w:color w:val="000000"/>
            <w:lang w:eastAsia="zh-CN"/>
          </w:rPr>
          <w:t>s</w:t>
        </w:r>
      </w:ins>
      <w:del w:id="35" w:author="Jing Yuan" w:date="2017-06-16T14:46:00Z">
        <w:r w:rsidRPr="00D97DE5" w:rsidDel="001723D1">
          <w:rPr>
            <w:rFonts w:ascii="Times" w:hAnsi="Times" w:cs="Times"/>
            <w:color w:val="000000"/>
            <w:lang w:eastAsia="zh-CN"/>
          </w:rPr>
          <w:delText>S</w:delText>
        </w:r>
      </w:del>
      <w:r w:rsidRPr="00D97DE5">
        <w:rPr>
          <w:rFonts w:ascii="Times" w:hAnsi="Times" w:cs="Times"/>
          <w:color w:val="000000"/>
          <w:lang w:eastAsia="zh-CN"/>
        </w:rPr>
        <w:t xml:space="preserve">un rather than the </w:t>
      </w:r>
      <w:ins w:id="36" w:author="Jing Yuan" w:date="2017-06-16T14:46:00Z">
        <w:r w:rsidR="001723D1">
          <w:rPr>
            <w:rFonts w:ascii="Times" w:hAnsi="Times" w:cs="Times"/>
            <w:color w:val="000000"/>
            <w:lang w:eastAsia="zh-CN"/>
          </w:rPr>
          <w:t>e</w:t>
        </w:r>
      </w:ins>
      <w:del w:id="37" w:author="Jing Yuan" w:date="2017-06-16T14:46:00Z">
        <w:r w:rsidRPr="00D97DE5" w:rsidDel="001723D1">
          <w:rPr>
            <w:rFonts w:ascii="Times" w:hAnsi="Times" w:cs="Times"/>
            <w:color w:val="000000"/>
            <w:lang w:eastAsia="zh-CN"/>
          </w:rPr>
          <w:delText>E</w:delText>
        </w:r>
      </w:del>
      <w:r w:rsidRPr="00D97DE5">
        <w:rPr>
          <w:rFonts w:ascii="Times" w:hAnsi="Times" w:cs="Times"/>
          <w:color w:val="000000"/>
          <w:lang w:eastAsia="zh-CN"/>
        </w:rPr>
        <w:t>arth at the center of the universe</w:t>
      </w:r>
      <w:ins w:id="38" w:author="Jing Yuan" w:date="2017-06-16T14:47:00Z">
        <w:r w:rsidR="001723D1">
          <w:rPr>
            <w:rFonts w:ascii="Times" w:hAnsi="Times" w:cs="Times"/>
            <w:color w:val="000000"/>
            <w:lang w:eastAsia="zh-CN"/>
          </w:rPr>
          <w:t xml:space="preserve">. He </w:t>
        </w:r>
      </w:ins>
      <w:del w:id="39" w:author="Jing Yuan" w:date="2017-06-16T14:47:00Z">
        <w:r w:rsidRPr="00D97DE5" w:rsidDel="001723D1">
          <w:rPr>
            <w:rFonts w:ascii="Times" w:hAnsi="Times" w:cs="Times"/>
            <w:color w:val="000000"/>
            <w:lang w:eastAsia="zh-CN"/>
          </w:rPr>
          <w:delText xml:space="preserve">, </w:delText>
        </w:r>
      </w:del>
      <w:r w:rsidRPr="00D97DE5">
        <w:rPr>
          <w:rFonts w:ascii="Times" w:hAnsi="Times" w:cs="Times"/>
          <w:color w:val="000000"/>
          <w:lang w:eastAsia="zh-CN"/>
        </w:rPr>
        <w:t>oppose the authority of the Church and of Aristotle</w:t>
      </w:r>
      <w:ins w:id="40" w:author="Jing Yuan" w:date="2017-06-16T14:47:00Z">
        <w:r w:rsidR="001723D1">
          <w:rPr>
            <w:rFonts w:ascii="Times" w:hAnsi="Times" w:cs="Times"/>
            <w:color w:val="000000"/>
            <w:lang w:eastAsia="zh-CN"/>
          </w:rPr>
          <w:t xml:space="preserve">. It was his bold questioning </w:t>
        </w:r>
      </w:ins>
      <w:del w:id="41" w:author="Jing Yuan" w:date="2017-06-16T14:47:00Z">
        <w:r w:rsidRPr="00D97DE5" w:rsidDel="001723D1">
          <w:rPr>
            <w:rFonts w:ascii="Times" w:hAnsi="Times" w:cs="Times"/>
            <w:color w:val="000000"/>
            <w:lang w:eastAsia="zh-CN"/>
          </w:rPr>
          <w:delText xml:space="preserve">, </w:delText>
        </w:r>
      </w:del>
      <w:r w:rsidRPr="00D97DE5">
        <w:rPr>
          <w:rFonts w:ascii="Times" w:hAnsi="Times" w:cs="Times"/>
          <w:color w:val="000000"/>
          <w:lang w:eastAsia="zh-CN"/>
        </w:rPr>
        <w:t>trigge</w:t>
      </w:r>
      <w:ins w:id="42" w:author="Jing Yuan" w:date="2017-06-16T14:47:00Z">
        <w:r w:rsidR="001723D1">
          <w:rPr>
            <w:rFonts w:ascii="Times" w:hAnsi="Times" w:cs="Times"/>
            <w:color w:val="000000"/>
            <w:lang w:eastAsia="zh-CN"/>
          </w:rPr>
          <w:t>red</w:t>
        </w:r>
      </w:ins>
      <w:del w:id="43" w:author="Jing Yuan" w:date="2017-06-16T14:47:00Z">
        <w:r w:rsidRPr="00D97DE5" w:rsidDel="001723D1">
          <w:rPr>
            <w:rFonts w:ascii="Times" w:hAnsi="Times" w:cs="Times"/>
            <w:color w:val="000000"/>
            <w:lang w:eastAsia="zh-CN"/>
          </w:rPr>
          <w:delText>ring</w:delText>
        </w:r>
      </w:del>
      <w:r w:rsidRPr="00D97DE5">
        <w:rPr>
          <w:rFonts w:ascii="Times" w:hAnsi="Times" w:cs="Times"/>
          <w:color w:val="000000"/>
          <w:lang w:eastAsia="zh-CN"/>
        </w:rPr>
        <w:t xml:space="preserve"> the Copernican Revolution and </w:t>
      </w:r>
      <w:del w:id="44" w:author="Jing Yuan" w:date="2017-06-16T14:47:00Z">
        <w:r w:rsidRPr="00D97DE5" w:rsidDel="001A6F52">
          <w:rPr>
            <w:rFonts w:ascii="Times" w:hAnsi="Times" w:cs="Times"/>
            <w:color w:val="000000"/>
            <w:lang w:eastAsia="zh-CN"/>
          </w:rPr>
          <w:delText xml:space="preserve">making </w:delText>
        </w:r>
      </w:del>
      <w:ins w:id="45" w:author="Jing Yuan" w:date="2017-06-16T14:47:00Z">
        <w:r w:rsidR="001A6F52">
          <w:rPr>
            <w:rFonts w:ascii="Times" w:hAnsi="Times" w:cs="Times"/>
            <w:color w:val="000000"/>
            <w:lang w:eastAsia="zh-CN"/>
          </w:rPr>
          <w:t xml:space="preserve">made </w:t>
        </w:r>
      </w:ins>
      <w:ins w:id="46" w:author="Jing Yuan" w:date="2017-06-16T14:48:00Z">
        <w:r w:rsidR="001A6F52">
          <w:rPr>
            <w:rFonts w:ascii="Times" w:hAnsi="Times" w:cs="Times"/>
            <w:color w:val="000000"/>
            <w:lang w:eastAsia="zh-CN"/>
          </w:rPr>
          <w:t xml:space="preserve">one of </w:t>
        </w:r>
      </w:ins>
      <w:ins w:id="47" w:author="Jing Yuan" w:date="2017-06-16T14:47:00Z">
        <w:r w:rsidR="001A6F52">
          <w:rPr>
            <w:rFonts w:ascii="Times" w:hAnsi="Times" w:cs="Times"/>
            <w:color w:val="000000"/>
            <w:lang w:eastAsia="zh-CN"/>
          </w:rPr>
          <w:t>the most</w:t>
        </w:r>
      </w:ins>
      <w:del w:id="48" w:author="Jing Yuan" w:date="2017-06-16T14:48:00Z">
        <w:r w:rsidRPr="00D97DE5" w:rsidDel="001A6F52">
          <w:rPr>
            <w:rFonts w:ascii="Times" w:hAnsi="Times" w:cs="Times"/>
            <w:color w:val="000000"/>
            <w:lang w:eastAsia="zh-CN"/>
          </w:rPr>
          <w:delText>an</w:delText>
        </w:r>
      </w:del>
      <w:r w:rsidRPr="00D97DE5">
        <w:rPr>
          <w:rFonts w:ascii="Times" w:hAnsi="Times" w:cs="Times"/>
          <w:color w:val="000000"/>
          <w:lang w:eastAsia="zh-CN"/>
        </w:rPr>
        <w:t xml:space="preserve"> important contribution to the </w:t>
      </w:r>
      <w:ins w:id="49" w:author="Jing Yuan" w:date="2017-06-16T14:48:00Z">
        <w:r w:rsidR="001A6F52">
          <w:rPr>
            <w:rFonts w:ascii="Times" w:hAnsi="Times" w:cs="Times"/>
            <w:color w:val="000000"/>
            <w:lang w:eastAsia="zh-CN"/>
          </w:rPr>
          <w:t>s</w:t>
        </w:r>
      </w:ins>
      <w:del w:id="50" w:author="Jing Yuan" w:date="2017-06-16T14:48:00Z">
        <w:r w:rsidRPr="00D97DE5" w:rsidDel="001A6F52">
          <w:rPr>
            <w:rFonts w:ascii="Times" w:hAnsi="Times" w:cs="Times"/>
            <w:color w:val="000000"/>
            <w:lang w:eastAsia="zh-CN"/>
          </w:rPr>
          <w:delText>S</w:delText>
        </w:r>
      </w:del>
      <w:r w:rsidRPr="00D97DE5">
        <w:rPr>
          <w:rFonts w:ascii="Times" w:hAnsi="Times" w:cs="Times"/>
          <w:color w:val="000000"/>
          <w:lang w:eastAsia="zh-CN"/>
        </w:rPr>
        <w:t xml:space="preserve">cientific </w:t>
      </w:r>
      <w:commentRangeStart w:id="51"/>
      <w:ins w:id="52" w:author="Jing Yuan" w:date="2017-06-16T14:48:00Z">
        <w:r w:rsidR="001A6F52">
          <w:rPr>
            <w:rFonts w:ascii="Times" w:hAnsi="Times" w:cs="Times"/>
            <w:color w:val="000000"/>
            <w:lang w:eastAsia="zh-CN"/>
          </w:rPr>
          <w:t>r</w:t>
        </w:r>
        <w:commentRangeEnd w:id="51"/>
        <w:r w:rsidR="001A6F52">
          <w:rPr>
            <w:rStyle w:val="CommentReference"/>
          </w:rPr>
          <w:commentReference w:id="51"/>
        </w:r>
      </w:ins>
      <w:del w:id="53" w:author="Jing Yuan" w:date="2017-06-16T14:48:00Z">
        <w:r w:rsidRPr="00D97DE5" w:rsidDel="001A6F52">
          <w:rPr>
            <w:rFonts w:ascii="Times" w:hAnsi="Times" w:cs="Times"/>
            <w:color w:val="000000"/>
            <w:lang w:eastAsia="zh-CN"/>
          </w:rPr>
          <w:delText>R</w:delText>
        </w:r>
      </w:del>
      <w:r w:rsidRPr="00D97DE5">
        <w:rPr>
          <w:rFonts w:ascii="Times" w:hAnsi="Times" w:cs="Times"/>
          <w:color w:val="000000"/>
          <w:lang w:eastAsia="zh-CN"/>
        </w:rPr>
        <w:t xml:space="preserve">evolution. In conclusion, questioning </w:t>
      </w:r>
      <w:ins w:id="54" w:author="Jing Yuan" w:date="2017-06-16T14:50:00Z">
        <w:r w:rsidR="00F208C0">
          <w:rPr>
            <w:rFonts w:ascii="Times" w:hAnsi="Times" w:cs="Times" w:hint="eastAsia"/>
            <w:color w:val="000000"/>
            <w:lang w:eastAsia="zh-CN"/>
          </w:rPr>
          <w:t>the</w:t>
        </w:r>
        <w:r w:rsidR="00F208C0">
          <w:rPr>
            <w:rFonts w:ascii="Times" w:hAnsi="Times" w:cs="Times"/>
            <w:color w:val="000000"/>
            <w:lang w:eastAsia="zh-CN"/>
          </w:rPr>
          <w:t xml:space="preserve"> </w:t>
        </w:r>
        <w:r w:rsidR="00D23FE1">
          <w:rPr>
            <w:rFonts w:ascii="Times" w:hAnsi="Times" w:cs="Times"/>
            <w:color w:val="000000"/>
            <w:lang w:eastAsia="zh-CN"/>
          </w:rPr>
          <w:t xml:space="preserve">established </w:t>
        </w:r>
      </w:ins>
      <w:r w:rsidRPr="00D97DE5">
        <w:rPr>
          <w:rFonts w:ascii="Times" w:hAnsi="Times" w:cs="Times"/>
          <w:color w:val="000000"/>
          <w:lang w:eastAsia="zh-CN"/>
        </w:rPr>
        <w:t xml:space="preserve">rules </w:t>
      </w:r>
      <w:proofErr w:type="gramStart"/>
      <w:r w:rsidRPr="00D97DE5">
        <w:rPr>
          <w:rFonts w:ascii="Times" w:hAnsi="Times" w:cs="Times"/>
          <w:color w:val="000000"/>
          <w:lang w:eastAsia="zh-CN"/>
        </w:rPr>
        <w:t xml:space="preserve">or </w:t>
      </w:r>
      <w:ins w:id="55" w:author="Jing Yuan" w:date="2017-06-16T14:50:00Z">
        <w:r w:rsidR="00D23FE1">
          <w:rPr>
            <w:rFonts w:ascii="Times" w:hAnsi="Times" w:cs="Times"/>
            <w:color w:val="000000"/>
            <w:lang w:eastAsia="zh-CN"/>
          </w:rPr>
          <w:t xml:space="preserve"> powerful</w:t>
        </w:r>
        <w:proofErr w:type="gramEnd"/>
        <w:r w:rsidR="00D23FE1">
          <w:rPr>
            <w:rFonts w:ascii="Times" w:hAnsi="Times" w:cs="Times"/>
            <w:color w:val="000000"/>
            <w:lang w:eastAsia="zh-CN"/>
          </w:rPr>
          <w:t xml:space="preserve"> </w:t>
        </w:r>
      </w:ins>
      <w:r w:rsidRPr="00D97DE5">
        <w:rPr>
          <w:rFonts w:ascii="Times" w:hAnsi="Times" w:cs="Times"/>
          <w:color w:val="000000"/>
          <w:lang w:eastAsia="zh-CN"/>
        </w:rPr>
        <w:t>authority is essential for individuals to be creative.</w:t>
      </w:r>
    </w:p>
    <w:p w:rsidR="00AD028C" w:rsidRDefault="00AD028C" w:rsidP="00AD028C">
      <w:pPr>
        <w:widowControl w:val="0"/>
        <w:pBdr>
          <w:bottom w:val="single" w:sz="6" w:space="1" w:color="auto"/>
        </w:pBdr>
        <w:autoSpaceDE w:val="0"/>
        <w:autoSpaceDN w:val="0"/>
        <w:adjustRightInd w:val="0"/>
        <w:spacing w:after="240" w:line="340" w:lineRule="atLeast"/>
        <w:rPr>
          <w:ins w:id="56" w:author="Jing Yuan" w:date="2017-06-16T14:50:00Z"/>
          <w:rFonts w:ascii="Times" w:hAnsi="Times" w:cs="Times" w:hint="eastAsia"/>
          <w:color w:val="000000"/>
          <w:lang w:eastAsia="zh-CN"/>
        </w:rPr>
      </w:pPr>
      <w:r w:rsidRPr="00C55106">
        <w:rPr>
          <w:rFonts w:ascii="Times" w:hAnsi="Times" w:cs="Times"/>
          <w:color w:val="000000"/>
          <w:lang w:eastAsia="zh-CN"/>
        </w:rPr>
        <w:t xml:space="preserve">Furthermore, experts should be cautious </w:t>
      </w:r>
      <w:r>
        <w:rPr>
          <w:rFonts w:ascii="Times" w:hAnsi="Times" w:cs="Times"/>
          <w:color w:val="000000"/>
          <w:lang w:eastAsia="zh-CN"/>
        </w:rPr>
        <w:t xml:space="preserve">to </w:t>
      </w:r>
      <w:ins w:id="57" w:author="Jing Yuan" w:date="2017-06-18T17:14:00Z">
        <w:r w:rsidR="001270E3">
          <w:rPr>
            <w:rFonts w:ascii="Times" w:hAnsi="Times" w:cs="Times"/>
            <w:color w:val="000000"/>
            <w:lang w:eastAsia="zh-CN"/>
          </w:rPr>
          <w:t xml:space="preserve">avoid </w:t>
        </w:r>
      </w:ins>
      <w:ins w:id="58" w:author="Jing Yuan" w:date="2017-06-18T17:15:00Z">
        <w:r w:rsidR="00345FBD">
          <w:rPr>
            <w:rFonts w:ascii="Times" w:hAnsi="Times" w:cs="Times"/>
            <w:color w:val="000000"/>
            <w:lang w:eastAsia="zh-CN"/>
          </w:rPr>
          <w:t>turning a blind eye to peers in related field</w:t>
        </w:r>
      </w:ins>
      <w:ins w:id="59" w:author="Jing Yuan" w:date="2017-06-18T17:16:00Z">
        <w:r w:rsidR="0008789C">
          <w:rPr>
            <w:rFonts w:ascii="Times" w:hAnsi="Times" w:cs="Times"/>
            <w:color w:val="000000"/>
            <w:lang w:eastAsia="zh-CN"/>
          </w:rPr>
          <w:t>s or in seemly irrelevant fields.</w:t>
        </w:r>
      </w:ins>
      <w:del w:id="60" w:author="Jing Yuan" w:date="2017-06-18T17:16:00Z">
        <w:r w:rsidRPr="00C55106" w:rsidDel="0008789C">
          <w:rPr>
            <w:rFonts w:ascii="Times" w:hAnsi="Times" w:cs="Times"/>
            <w:color w:val="000000"/>
            <w:lang w:eastAsia="zh-CN"/>
          </w:rPr>
          <w:delText>narrow down to a field and reject to hearken others question</w:delText>
        </w:r>
      </w:del>
      <w:r w:rsidRPr="00C55106">
        <w:rPr>
          <w:rFonts w:ascii="Times" w:hAnsi="Times" w:cs="Times"/>
          <w:color w:val="000000"/>
          <w:lang w:eastAsia="zh-CN"/>
        </w:rPr>
        <w:t xml:space="preserve">, since disciplines are not independent but interdependent. </w:t>
      </w:r>
      <w:ins w:id="61" w:author="Jing Yuan" w:date="2017-06-18T17:17:00Z">
        <w:r w:rsidR="006F1BE7">
          <w:rPr>
            <w:rFonts w:ascii="Times" w:hAnsi="Times" w:cs="Times"/>
            <w:color w:val="000000"/>
            <w:lang w:eastAsia="zh-CN"/>
          </w:rPr>
          <w:t xml:space="preserve">A breakthrough in one field sometime inspired by </w:t>
        </w:r>
      </w:ins>
      <w:ins w:id="62" w:author="Jing Yuan" w:date="2017-06-18T17:18:00Z">
        <w:r w:rsidR="00983FAC">
          <w:rPr>
            <w:rFonts w:ascii="Times" w:hAnsi="Times" w:cs="Times"/>
            <w:color w:val="000000"/>
            <w:lang w:eastAsia="zh-CN"/>
          </w:rPr>
          <w:t xml:space="preserve">another field. </w:t>
        </w:r>
      </w:ins>
      <w:r w:rsidRPr="00C55106">
        <w:rPr>
          <w:rFonts w:ascii="Times" w:hAnsi="Times" w:cs="Times"/>
          <w:color w:val="000000"/>
          <w:lang w:eastAsia="zh-CN"/>
        </w:rPr>
        <w:t>Here is an example,</w:t>
      </w:r>
      <w:ins w:id="63" w:author="Jing Yuan" w:date="2017-06-18T17:04:00Z">
        <w:r w:rsidR="007C720C">
          <w:rPr>
            <w:rFonts w:ascii="Times" w:hAnsi="Times" w:cs="Times"/>
            <w:color w:val="000000"/>
            <w:lang w:eastAsia="zh-CN"/>
          </w:rPr>
          <w:t xml:space="preserve"> one of the founder of modern</w:t>
        </w:r>
        <w:r w:rsidR="00166C53">
          <w:rPr>
            <w:rFonts w:ascii="Times" w:hAnsi="Times" w:cs="Times"/>
            <w:color w:val="000000"/>
            <w:lang w:eastAsia="zh-CN"/>
          </w:rPr>
          <w:t xml:space="preserve"> </w:t>
        </w:r>
      </w:ins>
      <w:del w:id="64" w:author="Jing Yuan" w:date="2017-06-18T17:09:00Z">
        <w:r w:rsidRPr="00C55106" w:rsidDel="00D67B40">
          <w:rPr>
            <w:rFonts w:ascii="Times" w:hAnsi="Times" w:cs="Times"/>
            <w:color w:val="000000"/>
            <w:lang w:eastAsia="zh-CN"/>
          </w:rPr>
          <w:delText xml:space="preserve"> John</w:delText>
        </w:r>
      </w:del>
      <w:ins w:id="65" w:author="Jing Yuan" w:date="2017-06-18T17:09:00Z">
        <w:r w:rsidR="00D67B40">
          <w:rPr>
            <w:rFonts w:ascii="Times" w:hAnsi="Times" w:cs="Times"/>
            <w:color w:val="000000"/>
            <w:lang w:eastAsia="zh-CN"/>
          </w:rPr>
          <w:t xml:space="preserve">economist </w:t>
        </w:r>
        <w:r w:rsidR="00D67B40" w:rsidRPr="00C55106">
          <w:rPr>
            <w:rFonts w:ascii="Times" w:hAnsi="Times" w:cs="Times"/>
            <w:color w:val="000000"/>
            <w:lang w:eastAsia="zh-CN"/>
          </w:rPr>
          <w:t>John</w:t>
        </w:r>
      </w:ins>
      <w:r w:rsidRPr="00C55106">
        <w:rPr>
          <w:rFonts w:ascii="Times" w:hAnsi="Times" w:cs="Times"/>
          <w:color w:val="000000"/>
          <w:lang w:eastAsia="zh-CN"/>
        </w:rPr>
        <w:t xml:space="preserve"> F. Nash</w:t>
      </w:r>
      <w:ins w:id="66" w:author="Jing Yuan" w:date="2017-06-18T17:04:00Z">
        <w:r w:rsidR="001A103B">
          <w:rPr>
            <w:rFonts w:ascii="Times" w:hAnsi="Times" w:cs="Times"/>
            <w:color w:val="000000"/>
            <w:lang w:eastAsia="zh-CN"/>
          </w:rPr>
          <w:t xml:space="preserve">. </w:t>
        </w:r>
      </w:ins>
      <w:ins w:id="67" w:author="Jing Yuan" w:date="2017-06-18T17:05:00Z">
        <w:r w:rsidR="001A103B">
          <w:rPr>
            <w:rFonts w:ascii="Times" w:hAnsi="Times" w:cs="Times"/>
            <w:color w:val="000000"/>
            <w:lang w:eastAsia="zh-CN"/>
          </w:rPr>
          <w:t>Nash was known by public</w:t>
        </w:r>
      </w:ins>
      <w:del w:id="68" w:author="Jing Yuan" w:date="2017-06-18T17:05:00Z">
        <w:r w:rsidRPr="00C55106" w:rsidDel="001A103B">
          <w:rPr>
            <w:rFonts w:ascii="Times" w:hAnsi="Times" w:cs="Times"/>
            <w:color w:val="000000"/>
            <w:lang w:eastAsia="zh-CN"/>
          </w:rPr>
          <w:delText>’s</w:delText>
        </w:r>
      </w:del>
      <w:ins w:id="69" w:author="Jing Yuan" w:date="2017-06-18T17:05:00Z">
        <w:r w:rsidR="001A103B">
          <w:rPr>
            <w:rFonts w:ascii="Times" w:hAnsi="Times" w:cs="Times"/>
            <w:color w:val="000000"/>
            <w:lang w:eastAsia="zh-CN"/>
          </w:rPr>
          <w:t xml:space="preserve"> of his</w:t>
        </w:r>
      </w:ins>
      <w:r w:rsidRPr="00C55106">
        <w:rPr>
          <w:rFonts w:ascii="Times" w:hAnsi="Times" w:cs="Times"/>
          <w:color w:val="000000"/>
          <w:lang w:eastAsia="zh-CN"/>
        </w:rPr>
        <w:t xml:space="preserve"> achievement </w:t>
      </w:r>
      <w:ins w:id="70" w:author="Jing Yuan" w:date="2017-06-18T17:05:00Z">
        <w:r w:rsidR="001A103B">
          <w:rPr>
            <w:rFonts w:ascii="Times" w:hAnsi="Times" w:cs="Times"/>
            <w:color w:val="000000"/>
            <w:lang w:eastAsia="zh-CN"/>
          </w:rPr>
          <w:t>in</w:t>
        </w:r>
      </w:ins>
      <w:del w:id="71" w:author="Jing Yuan" w:date="2017-06-18T17:05:00Z">
        <w:r w:rsidRPr="00C55106" w:rsidDel="001A103B">
          <w:rPr>
            <w:rFonts w:ascii="Times" w:hAnsi="Times" w:cs="Times"/>
            <w:color w:val="000000"/>
            <w:lang w:eastAsia="zh-CN"/>
          </w:rPr>
          <w:delText>on mathematics and</w:delText>
        </w:r>
      </w:del>
      <w:r w:rsidRPr="00C55106">
        <w:rPr>
          <w:rFonts w:ascii="Times" w:hAnsi="Times" w:cs="Times"/>
          <w:color w:val="000000"/>
          <w:lang w:eastAsia="zh-CN"/>
        </w:rPr>
        <w:t xml:space="preserve"> economics </w:t>
      </w:r>
      <w:ins w:id="72" w:author="Jing Yuan" w:date="2017-06-18T17:05:00Z">
        <w:r w:rsidR="00E87D9C">
          <w:rPr>
            <w:rFonts w:ascii="Times" w:hAnsi="Times" w:cs="Times"/>
            <w:color w:val="000000"/>
            <w:lang w:eastAsia="zh-CN"/>
          </w:rPr>
          <w:t>but less is known he i</w:t>
        </w:r>
      </w:ins>
      <w:ins w:id="73" w:author="Jing Yuan" w:date="2017-06-18T17:07:00Z">
        <w:r w:rsidR="00E87D9C">
          <w:rPr>
            <w:rFonts w:ascii="Times" w:hAnsi="Times" w:cs="Times"/>
            <w:color w:val="000000"/>
            <w:lang w:eastAsia="zh-CN"/>
          </w:rPr>
          <w:t>s</w:t>
        </w:r>
      </w:ins>
      <w:ins w:id="74" w:author="Jing Yuan" w:date="2017-06-18T17:05:00Z">
        <w:r w:rsidR="001A103B">
          <w:rPr>
            <w:rFonts w:ascii="Times" w:hAnsi="Times" w:cs="Times"/>
            <w:color w:val="000000"/>
            <w:lang w:eastAsia="zh-CN"/>
          </w:rPr>
          <w:t xml:space="preserve"> also a ge</w:t>
        </w:r>
      </w:ins>
      <w:ins w:id="75" w:author="Jing Yuan" w:date="2017-06-18T17:06:00Z">
        <w:r w:rsidR="00234EF3">
          <w:rPr>
            <w:rFonts w:ascii="Times" w:hAnsi="Times" w:cs="Times"/>
            <w:color w:val="000000"/>
            <w:lang w:eastAsia="zh-CN"/>
          </w:rPr>
          <w:t xml:space="preserve">nius in mathematics. </w:t>
        </w:r>
        <w:r w:rsidR="00E87D9C">
          <w:rPr>
            <w:rFonts w:ascii="Times" w:hAnsi="Times" w:cs="Times"/>
            <w:color w:val="000000"/>
            <w:lang w:eastAsia="zh-CN"/>
          </w:rPr>
          <w:t xml:space="preserve">He credited his </w:t>
        </w:r>
      </w:ins>
      <w:ins w:id="76" w:author="Jing Yuan" w:date="2017-06-18T17:08:00Z">
        <w:r w:rsidR="007C720C">
          <w:rPr>
            <w:rFonts w:ascii="Times" w:hAnsi="Times" w:cs="Times"/>
            <w:color w:val="000000"/>
            <w:lang w:eastAsia="zh-CN"/>
          </w:rPr>
          <w:t xml:space="preserve">works in </w:t>
        </w:r>
      </w:ins>
      <w:ins w:id="77" w:author="Jing Yuan" w:date="2017-06-18T17:06:00Z">
        <w:r w:rsidR="00E87D9C">
          <w:rPr>
            <w:rFonts w:ascii="Times" w:hAnsi="Times" w:cs="Times"/>
            <w:color w:val="000000"/>
            <w:lang w:eastAsia="zh-CN"/>
          </w:rPr>
          <w:t>economics theories and models</w:t>
        </w:r>
        <w:r w:rsidR="00234EF3">
          <w:rPr>
            <w:rFonts w:ascii="Times" w:hAnsi="Times" w:cs="Times"/>
            <w:color w:val="000000"/>
            <w:lang w:eastAsia="zh-CN"/>
          </w:rPr>
          <w:t xml:space="preserve"> to the</w:t>
        </w:r>
      </w:ins>
      <w:ins w:id="78" w:author="Jing Yuan" w:date="2017-06-18T17:07:00Z">
        <w:r w:rsidR="00E87D9C">
          <w:rPr>
            <w:rFonts w:ascii="Times" w:hAnsi="Times" w:cs="Times"/>
            <w:color w:val="000000"/>
            <w:lang w:eastAsia="zh-CN"/>
          </w:rPr>
          <w:t xml:space="preserve"> </w:t>
        </w:r>
      </w:ins>
      <w:ins w:id="79" w:author="Jing Yuan" w:date="2017-06-18T17:08:00Z">
        <w:r w:rsidR="007C720C">
          <w:rPr>
            <w:rFonts w:ascii="Times" w:hAnsi="Times" w:cs="Times"/>
            <w:color w:val="000000"/>
            <w:lang w:eastAsia="zh-CN"/>
          </w:rPr>
          <w:t xml:space="preserve">mathematical </w:t>
        </w:r>
      </w:ins>
      <w:ins w:id="80" w:author="Jing Yuan" w:date="2017-06-18T17:07:00Z">
        <w:r w:rsidR="007C720C">
          <w:rPr>
            <w:rFonts w:ascii="Times" w:hAnsi="Times" w:cs="Times"/>
            <w:color w:val="000000"/>
            <w:lang w:eastAsia="zh-CN"/>
          </w:rPr>
          <w:t>trainings.</w:t>
        </w:r>
      </w:ins>
      <w:ins w:id="81" w:author="Jing Yuan" w:date="2017-06-18T17:06:00Z">
        <w:r w:rsidR="00234EF3">
          <w:rPr>
            <w:rFonts w:ascii="Times" w:hAnsi="Times" w:cs="Times"/>
            <w:color w:val="000000"/>
            <w:lang w:eastAsia="zh-CN"/>
          </w:rPr>
          <w:t xml:space="preserve"> </w:t>
        </w:r>
      </w:ins>
      <w:del w:id="82" w:author="Jing Yuan" w:date="2017-06-18T17:06:00Z">
        <w:r w:rsidRPr="00C55106" w:rsidDel="00234EF3">
          <w:rPr>
            <w:rFonts w:ascii="Times" w:hAnsi="Times" w:cs="Times"/>
            <w:color w:val="000000"/>
            <w:lang w:eastAsia="zh-CN"/>
          </w:rPr>
          <w:delText>suggests that mathemat</w:delText>
        </w:r>
      </w:del>
      <w:del w:id="83" w:author="Jing Yuan" w:date="2017-06-18T17:04:00Z">
        <w:r w:rsidRPr="00C55106" w:rsidDel="00166C53">
          <w:rPr>
            <w:rFonts w:ascii="Times" w:hAnsi="Times" w:cs="Times"/>
            <w:color w:val="000000"/>
            <w:lang w:eastAsia="zh-CN"/>
          </w:rPr>
          <w:delText>ical</w:delText>
        </w:r>
      </w:del>
      <w:del w:id="84" w:author="Jing Yuan" w:date="2017-06-18T17:06:00Z">
        <w:r w:rsidRPr="00C55106" w:rsidDel="00234EF3">
          <w:rPr>
            <w:rFonts w:ascii="Times" w:hAnsi="Times" w:cs="Times"/>
            <w:color w:val="000000"/>
            <w:lang w:eastAsia="zh-CN"/>
          </w:rPr>
          <w:delText xml:space="preserve"> </w:delText>
        </w:r>
      </w:del>
      <w:del w:id="85" w:author="Jing Yuan" w:date="2017-06-18T17:04:00Z">
        <w:r w:rsidRPr="00C55106" w:rsidDel="00166C53">
          <w:rPr>
            <w:rFonts w:ascii="Times" w:hAnsi="Times" w:cs="Times"/>
            <w:color w:val="000000"/>
            <w:lang w:eastAsia="zh-CN"/>
          </w:rPr>
          <w:delText xml:space="preserve">knowledge </w:delText>
        </w:r>
      </w:del>
      <w:del w:id="86" w:author="Jing Yuan" w:date="2017-06-18T17:08:00Z">
        <w:r w:rsidRPr="00C55106" w:rsidDel="007C720C">
          <w:rPr>
            <w:rFonts w:ascii="Times" w:hAnsi="Times" w:cs="Times"/>
            <w:color w:val="000000"/>
            <w:lang w:eastAsia="zh-CN"/>
          </w:rPr>
          <w:delText>is conducive to establish a deeper understanding of economics.</w:delText>
        </w:r>
      </w:del>
      <w:r w:rsidRPr="00C55106">
        <w:rPr>
          <w:rFonts w:ascii="Times" w:hAnsi="Times" w:cs="Times"/>
          <w:color w:val="000000"/>
          <w:lang w:eastAsia="zh-CN"/>
        </w:rPr>
        <w:t xml:space="preserve"> Moreover, </w:t>
      </w:r>
      <w:del w:id="87" w:author="Jing Yuan" w:date="2017-06-18T17:10:00Z">
        <w:r w:rsidRPr="00C55106" w:rsidDel="00D67B40">
          <w:rPr>
            <w:rFonts w:ascii="Times" w:hAnsi="Times" w:cs="Times"/>
            <w:color w:val="000000"/>
            <w:lang w:eastAsia="zh-CN"/>
          </w:rPr>
          <w:delText xml:space="preserve">some disciplines in </w:delText>
        </w:r>
      </w:del>
      <w:r w:rsidRPr="00C55106">
        <w:rPr>
          <w:rFonts w:ascii="Times" w:hAnsi="Times" w:cs="Times"/>
          <w:color w:val="000000"/>
          <w:lang w:eastAsia="zh-CN"/>
        </w:rPr>
        <w:t xml:space="preserve">theoretical science such as mathematics, physics, </w:t>
      </w:r>
      <w:ins w:id="88" w:author="Jing Yuan" w:date="2017-06-18T17:09:00Z">
        <w:r w:rsidR="00D67B40">
          <w:rPr>
            <w:rFonts w:ascii="Times" w:hAnsi="Times" w:cs="Times"/>
            <w:color w:val="000000"/>
            <w:lang w:eastAsia="zh-CN"/>
          </w:rPr>
          <w:t xml:space="preserve">chemistry </w:t>
        </w:r>
      </w:ins>
      <w:r w:rsidRPr="00C55106">
        <w:rPr>
          <w:rFonts w:ascii="Times" w:hAnsi="Times" w:cs="Times"/>
          <w:color w:val="000000"/>
          <w:lang w:eastAsia="zh-CN"/>
        </w:rPr>
        <w:t xml:space="preserve">etc., </w:t>
      </w:r>
      <w:del w:id="89" w:author="Jing Yuan" w:date="2017-06-18T17:10:00Z">
        <w:r w:rsidRPr="00C55106" w:rsidDel="00462195">
          <w:rPr>
            <w:rFonts w:ascii="Times" w:hAnsi="Times" w:cs="Times"/>
            <w:color w:val="000000"/>
            <w:lang w:eastAsia="zh-CN"/>
          </w:rPr>
          <w:delText xml:space="preserve">might </w:delText>
        </w:r>
      </w:del>
      <w:ins w:id="90" w:author="Jing Yuan" w:date="2017-06-18T17:10:00Z">
        <w:r w:rsidR="00462195">
          <w:rPr>
            <w:rFonts w:ascii="Times" w:hAnsi="Times" w:cs="Times"/>
            <w:color w:val="000000"/>
            <w:lang w:eastAsia="zh-CN"/>
          </w:rPr>
          <w:t>may</w:t>
        </w:r>
        <w:r w:rsidR="00462195" w:rsidRPr="00C55106">
          <w:rPr>
            <w:rFonts w:ascii="Times" w:hAnsi="Times" w:cs="Times"/>
            <w:color w:val="000000"/>
            <w:lang w:eastAsia="zh-CN"/>
          </w:rPr>
          <w:t xml:space="preserve"> </w:t>
        </w:r>
      </w:ins>
      <w:r w:rsidRPr="00C55106">
        <w:rPr>
          <w:rFonts w:ascii="Times" w:hAnsi="Times" w:cs="Times"/>
          <w:color w:val="000000"/>
          <w:lang w:eastAsia="zh-CN"/>
        </w:rPr>
        <w:t xml:space="preserve">be ignored by students but are </w:t>
      </w:r>
      <w:del w:id="91" w:author="Jing Yuan" w:date="2017-06-18T17:10:00Z">
        <w:r w:rsidRPr="00C55106" w:rsidDel="00462195">
          <w:rPr>
            <w:rFonts w:ascii="Times" w:hAnsi="Times" w:cs="Times"/>
            <w:color w:val="000000"/>
            <w:lang w:eastAsia="zh-CN"/>
          </w:rPr>
          <w:delText>consequential</w:delText>
        </w:r>
      </w:del>
      <w:ins w:id="92" w:author="Jing Yuan" w:date="2017-06-18T17:10:00Z">
        <w:r w:rsidR="00462195">
          <w:rPr>
            <w:rFonts w:ascii="Times" w:hAnsi="Times" w:cs="Times"/>
            <w:color w:val="000000"/>
            <w:lang w:eastAsia="zh-CN"/>
          </w:rPr>
          <w:t>essential</w:t>
        </w:r>
      </w:ins>
      <w:r w:rsidRPr="00C55106">
        <w:rPr>
          <w:rFonts w:ascii="Times" w:hAnsi="Times" w:cs="Times"/>
          <w:color w:val="000000"/>
          <w:lang w:eastAsia="zh-CN"/>
        </w:rPr>
        <w:t xml:space="preserve">. For instance, as philosophy is the foundation of all </w:t>
      </w:r>
      <w:commentRangeStart w:id="93"/>
      <w:r w:rsidRPr="00C55106">
        <w:rPr>
          <w:rFonts w:ascii="Times" w:hAnsi="Times" w:cs="Times"/>
          <w:color w:val="000000"/>
          <w:lang w:eastAsia="zh-CN"/>
        </w:rPr>
        <w:t>disciplines</w:t>
      </w:r>
      <w:commentRangeEnd w:id="93"/>
      <w:r w:rsidR="00462195">
        <w:rPr>
          <w:rStyle w:val="CommentReference"/>
        </w:rPr>
        <w:commentReference w:id="93"/>
      </w:r>
      <w:ins w:id="94" w:author="Jing Yuan" w:date="2017-06-18T17:10:00Z">
        <w:r w:rsidR="00462195">
          <w:rPr>
            <w:rFonts w:ascii="Times" w:hAnsi="Times" w:cs="Times"/>
            <w:color w:val="000000"/>
            <w:lang w:eastAsia="zh-CN"/>
          </w:rPr>
          <w:t xml:space="preserve">. The </w:t>
        </w:r>
      </w:ins>
      <w:del w:id="95" w:author="Jing Yuan" w:date="2017-06-18T17:10:00Z">
        <w:r w:rsidRPr="00C55106" w:rsidDel="00462195">
          <w:rPr>
            <w:rFonts w:ascii="Times" w:hAnsi="Times" w:cs="Times"/>
            <w:color w:val="000000"/>
            <w:lang w:eastAsia="zh-CN"/>
          </w:rPr>
          <w:delText xml:space="preserve"> and </w:delText>
        </w:r>
      </w:del>
      <w:r w:rsidRPr="00C55106">
        <w:rPr>
          <w:rFonts w:ascii="Times" w:hAnsi="Times" w:cs="Times"/>
          <w:color w:val="000000"/>
          <w:lang w:eastAsia="zh-CN"/>
        </w:rPr>
        <w:t>philosoph</w:t>
      </w:r>
      <w:ins w:id="96" w:author="Jing Yuan" w:date="2017-06-18T17:10:00Z">
        <w:r w:rsidR="00462195">
          <w:rPr>
            <w:rFonts w:ascii="Times" w:hAnsi="Times" w:cs="Times"/>
            <w:color w:val="000000"/>
            <w:lang w:eastAsia="zh-CN"/>
          </w:rPr>
          <w:t>ical</w:t>
        </w:r>
      </w:ins>
      <w:del w:id="97" w:author="Jing Yuan" w:date="2017-06-18T17:10:00Z">
        <w:r w:rsidRPr="00C55106" w:rsidDel="00462195">
          <w:rPr>
            <w:rFonts w:ascii="Times" w:hAnsi="Times" w:cs="Times"/>
            <w:color w:val="000000"/>
            <w:lang w:eastAsia="zh-CN"/>
          </w:rPr>
          <w:delText>y</w:delText>
        </w:r>
      </w:del>
      <w:r w:rsidRPr="00C55106">
        <w:rPr>
          <w:rFonts w:ascii="Times" w:hAnsi="Times" w:cs="Times"/>
          <w:color w:val="000000"/>
          <w:lang w:eastAsia="zh-CN"/>
        </w:rPr>
        <w:t xml:space="preserve"> trainings can greatly benefit students in critical thinking and problem solving which is the prerequisite of every </w:t>
      </w:r>
      <w:ins w:id="98" w:author="Jing Yuan" w:date="2017-06-18T17:13:00Z">
        <w:r w:rsidR="00854A35">
          <w:rPr>
            <w:rFonts w:ascii="Times" w:hAnsi="Times" w:cs="Times" w:hint="eastAsia"/>
            <w:color w:val="000000"/>
            <w:lang w:eastAsia="zh-CN"/>
          </w:rPr>
          <w:t>oth</w:t>
        </w:r>
        <w:r w:rsidR="00854A35">
          <w:rPr>
            <w:rFonts w:ascii="Times" w:hAnsi="Times" w:cs="Times"/>
            <w:color w:val="000000"/>
            <w:lang w:eastAsia="zh-CN"/>
          </w:rPr>
          <w:t xml:space="preserve">er </w:t>
        </w:r>
      </w:ins>
      <w:r w:rsidRPr="00C55106">
        <w:rPr>
          <w:rFonts w:ascii="Times" w:hAnsi="Times" w:cs="Times"/>
          <w:color w:val="000000"/>
          <w:lang w:eastAsia="zh-CN"/>
        </w:rPr>
        <w:t>discipline</w:t>
      </w:r>
      <w:ins w:id="99" w:author="Jing Yuan" w:date="2017-06-18T17:11:00Z">
        <w:r w:rsidR="0027346F">
          <w:rPr>
            <w:rFonts w:ascii="Times" w:hAnsi="Times" w:cs="Times" w:hint="eastAsia"/>
            <w:color w:val="000000"/>
            <w:lang w:eastAsia="zh-CN"/>
          </w:rPr>
          <w:t xml:space="preserve">. </w:t>
        </w:r>
      </w:ins>
      <w:del w:id="100" w:author="Jing Yuan" w:date="2017-06-18T17:11:00Z">
        <w:r w:rsidRPr="00C55106" w:rsidDel="0027346F">
          <w:rPr>
            <w:rFonts w:ascii="Times" w:hAnsi="Times" w:cs="Times"/>
            <w:color w:val="000000"/>
            <w:lang w:eastAsia="zh-CN"/>
          </w:rPr>
          <w:delText xml:space="preserve">, </w:delText>
        </w:r>
      </w:del>
      <w:del w:id="101" w:author="Jing Yuan" w:date="2017-06-18T17:19:00Z">
        <w:r w:rsidRPr="00C55106" w:rsidDel="00BE023A">
          <w:rPr>
            <w:rFonts w:ascii="Times" w:hAnsi="Times" w:cs="Times"/>
            <w:color w:val="000000"/>
            <w:lang w:eastAsia="zh-CN"/>
          </w:rPr>
          <w:delText>it’s inevitably that experts are directed to learn some philosophy</w:delText>
        </w:r>
      </w:del>
      <w:r w:rsidRPr="00C55106">
        <w:rPr>
          <w:rFonts w:ascii="Times" w:hAnsi="Times" w:cs="Times"/>
          <w:color w:val="000000"/>
          <w:lang w:eastAsia="zh-CN"/>
        </w:rPr>
        <w:t xml:space="preserve">. In short, society should </w:t>
      </w:r>
      <w:del w:id="102" w:author="Jing Yuan" w:date="2017-06-18T17:19:00Z">
        <w:r w:rsidRPr="00C55106" w:rsidDel="00BE023A">
          <w:rPr>
            <w:rFonts w:ascii="Times" w:hAnsi="Times" w:cs="Times"/>
            <w:color w:val="000000"/>
            <w:lang w:eastAsia="zh-CN"/>
          </w:rPr>
          <w:delText xml:space="preserve">recommend </w:delText>
        </w:r>
      </w:del>
      <w:ins w:id="103" w:author="Jing Yuan" w:date="2017-06-18T17:19:00Z">
        <w:r w:rsidR="00BE023A">
          <w:rPr>
            <w:rFonts w:ascii="Times" w:hAnsi="Times" w:cs="Times"/>
            <w:color w:val="000000"/>
            <w:lang w:eastAsia="zh-CN"/>
          </w:rPr>
          <w:t xml:space="preserve">encourage </w:t>
        </w:r>
      </w:ins>
      <w:r w:rsidRPr="00C55106">
        <w:rPr>
          <w:rFonts w:ascii="Times" w:hAnsi="Times" w:cs="Times"/>
          <w:color w:val="000000"/>
          <w:lang w:eastAsia="zh-CN"/>
        </w:rPr>
        <w:t xml:space="preserve">people question authority, </w:t>
      </w:r>
      <w:ins w:id="104" w:author="Jing Yuan" w:date="2017-06-18T17:19:00Z">
        <w:r w:rsidR="00BE023A">
          <w:rPr>
            <w:rFonts w:ascii="Times" w:hAnsi="Times" w:cs="Times"/>
            <w:color w:val="000000"/>
            <w:lang w:eastAsia="zh-CN"/>
          </w:rPr>
          <w:t xml:space="preserve">and create such atmosphere that </w:t>
        </w:r>
      </w:ins>
      <w:ins w:id="105" w:author="Jing Yuan" w:date="2017-06-18T17:20:00Z">
        <w:r w:rsidR="00BE023A">
          <w:rPr>
            <w:rFonts w:ascii="Times" w:hAnsi="Times" w:cs="Times"/>
            <w:color w:val="000000"/>
            <w:lang w:eastAsia="zh-CN"/>
          </w:rPr>
          <w:t>encourages</w:t>
        </w:r>
      </w:ins>
      <w:ins w:id="106" w:author="Jing Yuan" w:date="2017-06-18T17:19:00Z">
        <w:r w:rsidR="00BE023A">
          <w:rPr>
            <w:rFonts w:ascii="Times" w:hAnsi="Times" w:cs="Times"/>
            <w:color w:val="000000"/>
            <w:lang w:eastAsia="zh-CN"/>
          </w:rPr>
          <w:t xml:space="preserve"> </w:t>
        </w:r>
      </w:ins>
      <w:ins w:id="107" w:author="Jing Yuan" w:date="2017-06-18T17:20:00Z">
        <w:r w:rsidR="00BE023A">
          <w:rPr>
            <w:rFonts w:ascii="Times" w:hAnsi="Times" w:cs="Times"/>
            <w:color w:val="000000"/>
            <w:lang w:eastAsia="zh-CN"/>
          </w:rPr>
          <w:t xml:space="preserve">questioning. </w:t>
        </w:r>
      </w:ins>
      <w:del w:id="108" w:author="Jing Yuan" w:date="2017-06-18T17:20:00Z">
        <w:r w:rsidRPr="00C55106" w:rsidDel="005C085E">
          <w:rPr>
            <w:rFonts w:ascii="Times" w:hAnsi="Times" w:cs="Times"/>
            <w:color w:val="000000"/>
            <w:lang w:eastAsia="zh-CN"/>
          </w:rPr>
          <w:delText>since those authorities might improve faster owning to their skeptical attitude.</w:delText>
        </w:r>
      </w:del>
    </w:p>
    <w:p w:rsidR="00D23FE1" w:rsidRPr="00C55106" w:rsidRDefault="005C085E" w:rsidP="00AD02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ins w:id="109" w:author="Jing Yuan" w:date="2017-06-16T14:50:00Z">
        <w:r>
          <w:rPr>
            <w:rFonts w:ascii="Times" w:hAnsi="Times" w:cs="Times" w:hint="eastAsia"/>
            <w:color w:val="000000"/>
            <w:lang w:eastAsia="zh-CN"/>
          </w:rPr>
          <w:t>尾</w:t>
        </w:r>
      </w:ins>
      <w:ins w:id="110" w:author="Jing Yuan" w:date="2017-06-18T17:20:00Z">
        <w:r>
          <w:rPr>
            <w:rFonts w:ascii="Times" w:hAnsi="Times" w:cs="Times" w:hint="eastAsia"/>
            <w:color w:val="000000"/>
            <w:lang w:eastAsia="zh-CN"/>
          </w:rPr>
          <w:t>段</w:t>
        </w:r>
      </w:ins>
      <w:ins w:id="111" w:author="Jing Yuan" w:date="2017-06-16T14:50:00Z">
        <w:r w:rsidR="00D23FE1">
          <w:rPr>
            <w:rFonts w:ascii="Times" w:hAnsi="Times" w:cs="Times" w:hint="eastAsia"/>
            <w:color w:val="000000"/>
            <w:lang w:eastAsia="zh-CN"/>
          </w:rPr>
          <w:t>也要写</w:t>
        </w:r>
      </w:ins>
    </w:p>
    <w:p w:rsidR="00AD028C" w:rsidRPr="00DA6ADE" w:rsidRDefault="00AD028C" w:rsidP="00AD028C">
      <w:pPr>
        <w:ind w:left="360"/>
        <w:rPr>
          <w:lang w:eastAsia="zh-CN"/>
        </w:rPr>
      </w:pPr>
    </w:p>
    <w:sectPr w:rsidR="00AD028C" w:rsidRPr="00DA6ADE" w:rsidSect="00F3553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ing Yuan" w:date="2017-06-16T14:18:00Z" w:initials="JY">
    <w:p w:rsidR="00983A03" w:rsidRDefault="00983A03">
      <w:pPr>
        <w:pStyle w:val="CommentText"/>
        <w:rPr>
          <w:lang w:eastAsia="zh-CN"/>
        </w:rPr>
      </w:pPr>
      <w:r>
        <w:rPr>
          <w:rStyle w:val="CommentReference"/>
        </w:rPr>
        <w:annotationRef/>
      </w:r>
      <w:r>
        <w:rPr>
          <w:rFonts w:hint="eastAsia"/>
          <w:lang w:eastAsia="zh-CN"/>
        </w:rPr>
        <w:t>这个可能不是个好例子，教会不算是过去的“成就”</w:t>
      </w:r>
    </w:p>
  </w:comment>
  <w:comment w:id="2" w:author="Jing Yuan" w:date="2017-06-16T14:21:00Z" w:initials="JY">
    <w:p w:rsidR="009B73B6" w:rsidRDefault="009B73B6">
      <w:pPr>
        <w:pStyle w:val="CommentText"/>
        <w:rPr>
          <w:lang w:eastAsia="zh-CN"/>
        </w:rPr>
      </w:pPr>
      <w:r>
        <w:rPr>
          <w:rStyle w:val="CommentReference"/>
        </w:rPr>
        <w:annotationRef/>
      </w:r>
      <w:r>
        <w:rPr>
          <w:rFonts w:hint="eastAsia"/>
          <w:lang w:eastAsia="zh-CN"/>
        </w:rPr>
        <w:t>我发觉</w:t>
      </w:r>
      <w:r>
        <w:rPr>
          <w:lang w:eastAsia="zh-CN"/>
        </w:rPr>
        <w:t xml:space="preserve">oriented </w:t>
      </w:r>
      <w:r>
        <w:rPr>
          <w:rFonts w:hint="eastAsia"/>
          <w:lang w:eastAsia="zh-CN"/>
        </w:rPr>
        <w:t>不太合适，换成</w:t>
      </w:r>
      <w:r w:rsidR="00E14E43">
        <w:rPr>
          <w:rFonts w:hint="eastAsia"/>
          <w:lang w:eastAsia="zh-CN"/>
        </w:rPr>
        <w:t>inc</w:t>
      </w:r>
      <w:r w:rsidR="00E14E43">
        <w:rPr>
          <w:lang w:eastAsia="zh-CN"/>
        </w:rPr>
        <w:t>lined,</w:t>
      </w:r>
      <w:r w:rsidR="00E14E43">
        <w:rPr>
          <w:rFonts w:hint="eastAsia"/>
          <w:lang w:eastAsia="zh-CN"/>
        </w:rPr>
        <w:t>倾向于，</w:t>
      </w:r>
    </w:p>
  </w:comment>
  <w:comment w:id="23" w:author="moirai.zhang@gmail.com" w:date="2017-05-18T20:30:00Z" w:initials="moirai.zh">
    <w:p w:rsidR="00AD028C" w:rsidRDefault="00AD028C" w:rsidP="00AD028C">
      <w:pPr>
        <w:pStyle w:val="CommentText"/>
        <w:rPr>
          <w:lang w:eastAsia="zh-CN"/>
        </w:rPr>
      </w:pPr>
      <w:r>
        <w:rPr>
          <w:rStyle w:val="CommentReference"/>
        </w:rPr>
        <w:annotationRef/>
      </w:r>
      <w:r>
        <w:rPr>
          <w:rFonts w:hint="eastAsia"/>
          <w:lang w:eastAsia="zh-CN"/>
        </w:rPr>
        <w:t>不知道</w:t>
      </w:r>
      <w:r>
        <w:rPr>
          <w:lang w:eastAsia="zh-CN"/>
        </w:rPr>
        <w:t>有没有这个单词</w:t>
      </w:r>
    </w:p>
  </w:comment>
  <w:comment w:id="26" w:author="Jing Yuan" w:date="2017-06-16T14:43:00Z" w:initials="JY">
    <w:p w:rsidR="00F67138" w:rsidRDefault="00F67138">
      <w:pPr>
        <w:pStyle w:val="CommentText"/>
        <w:rPr>
          <w:lang w:eastAsia="zh-CN"/>
        </w:rPr>
      </w:pPr>
      <w:r>
        <w:rPr>
          <w:rStyle w:val="CommentReference"/>
        </w:rPr>
        <w:annotationRef/>
      </w:r>
      <w:r>
        <w:rPr>
          <w:rFonts w:hint="eastAsia"/>
          <w:lang w:eastAsia="zh-CN"/>
        </w:rPr>
        <w:t>这个例子</w:t>
      </w:r>
      <w:r>
        <w:rPr>
          <w:rFonts w:hint="eastAsia"/>
          <w:lang w:eastAsia="zh-CN"/>
        </w:rPr>
        <w:t xml:space="preserve">  </w:t>
      </w:r>
      <w:r>
        <w:rPr>
          <w:rFonts w:hint="eastAsia"/>
          <w:lang w:eastAsia="zh-CN"/>
        </w:rPr>
        <w:t>没太懂，你</w:t>
      </w:r>
      <w:r w:rsidR="00F04D5D">
        <w:rPr>
          <w:rFonts w:hint="eastAsia"/>
          <w:lang w:eastAsia="zh-CN"/>
        </w:rPr>
        <w:t>从哪里找来的？</w:t>
      </w:r>
    </w:p>
  </w:comment>
  <w:comment w:id="51" w:author="Jing Yuan" w:date="2017-06-16T14:48:00Z" w:initials="JY">
    <w:p w:rsidR="001A6F52" w:rsidRDefault="001A6F52">
      <w:pPr>
        <w:pStyle w:val="CommentText"/>
        <w:rPr>
          <w:lang w:eastAsia="zh-CN"/>
        </w:rPr>
      </w:pPr>
      <w:r>
        <w:rPr>
          <w:rStyle w:val="CommentReference"/>
        </w:rPr>
        <w:annotationRef/>
      </w:r>
      <w:r>
        <w:rPr>
          <w:rFonts w:hint="eastAsia"/>
          <w:lang w:eastAsia="zh-CN"/>
        </w:rPr>
        <w:t>专有名词菜大写首字母</w:t>
      </w:r>
    </w:p>
  </w:comment>
  <w:comment w:id="93" w:author="Jing Yuan" w:date="2017-06-18T17:11:00Z" w:initials="JY">
    <w:p w:rsidR="00462195" w:rsidRDefault="00462195">
      <w:pPr>
        <w:pStyle w:val="CommentText"/>
        <w:rPr>
          <w:rFonts w:hint="eastAsia"/>
          <w:lang w:eastAsia="zh-CN"/>
        </w:rPr>
      </w:pPr>
      <w:r>
        <w:rPr>
          <w:rStyle w:val="CommentReference"/>
        </w:rPr>
        <w:annotationRef/>
      </w:r>
      <w:r>
        <w:rPr>
          <w:rFonts w:hint="eastAsia"/>
          <w:lang w:eastAsia="zh-CN"/>
        </w:rPr>
        <w:t>此处要短句</w:t>
      </w:r>
      <w:r>
        <w:rPr>
          <w:rFonts w:hint="eastAsia"/>
          <w:lang w:eastAsia="zh-CN"/>
        </w:rPr>
        <w:t xml:space="preserve"> </w:t>
      </w:r>
      <w:r>
        <w:rPr>
          <w:rFonts w:hint="eastAsia"/>
          <w:lang w:eastAsia="zh-CN"/>
        </w:rPr>
        <w:t>了，不然，这个句子太长了。而且意思也混淆不清了</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DC3910"/>
    <w:multiLevelType w:val="hybridMultilevel"/>
    <w:tmpl w:val="B024DCC4"/>
    <w:lvl w:ilvl="0" w:tplc="CEC87B8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E5"/>
    <w:rsid w:val="00041F00"/>
    <w:rsid w:val="0008789C"/>
    <w:rsid w:val="000A657D"/>
    <w:rsid w:val="000B372B"/>
    <w:rsid w:val="001270E3"/>
    <w:rsid w:val="00166C53"/>
    <w:rsid w:val="001723D1"/>
    <w:rsid w:val="001A103B"/>
    <w:rsid w:val="001A6F52"/>
    <w:rsid w:val="00234EF3"/>
    <w:rsid w:val="0027346F"/>
    <w:rsid w:val="00276BAB"/>
    <w:rsid w:val="002E06C8"/>
    <w:rsid w:val="00345FBD"/>
    <w:rsid w:val="003643D4"/>
    <w:rsid w:val="00370FCB"/>
    <w:rsid w:val="00462195"/>
    <w:rsid w:val="005371AB"/>
    <w:rsid w:val="005C085E"/>
    <w:rsid w:val="00645517"/>
    <w:rsid w:val="006C3B33"/>
    <w:rsid w:val="006F1BE7"/>
    <w:rsid w:val="007A15E5"/>
    <w:rsid w:val="007C720C"/>
    <w:rsid w:val="007F0DE5"/>
    <w:rsid w:val="00854A35"/>
    <w:rsid w:val="00983A03"/>
    <w:rsid w:val="00983FAC"/>
    <w:rsid w:val="009B73B6"/>
    <w:rsid w:val="00A27EA3"/>
    <w:rsid w:val="00A75117"/>
    <w:rsid w:val="00AD028C"/>
    <w:rsid w:val="00B87724"/>
    <w:rsid w:val="00BE023A"/>
    <w:rsid w:val="00BF3CF7"/>
    <w:rsid w:val="00C2267C"/>
    <w:rsid w:val="00D23FE1"/>
    <w:rsid w:val="00D4009B"/>
    <w:rsid w:val="00D43811"/>
    <w:rsid w:val="00D67B40"/>
    <w:rsid w:val="00DA6ADE"/>
    <w:rsid w:val="00E14E43"/>
    <w:rsid w:val="00E87D9C"/>
    <w:rsid w:val="00EA574D"/>
    <w:rsid w:val="00F04D5D"/>
    <w:rsid w:val="00F208C0"/>
    <w:rsid w:val="00F6713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2C13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1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CF7"/>
    <w:pPr>
      <w:ind w:left="720"/>
      <w:contextualSpacing/>
    </w:pPr>
  </w:style>
  <w:style w:type="character" w:styleId="CommentReference">
    <w:name w:val="annotation reference"/>
    <w:basedOn w:val="DefaultParagraphFont"/>
    <w:uiPriority w:val="99"/>
    <w:semiHidden/>
    <w:unhideWhenUsed/>
    <w:rsid w:val="00AD028C"/>
    <w:rPr>
      <w:sz w:val="18"/>
      <w:szCs w:val="18"/>
    </w:rPr>
  </w:style>
  <w:style w:type="paragraph" w:styleId="CommentText">
    <w:name w:val="annotation text"/>
    <w:basedOn w:val="Normal"/>
    <w:link w:val="CommentTextChar"/>
    <w:uiPriority w:val="99"/>
    <w:semiHidden/>
    <w:unhideWhenUsed/>
    <w:rsid w:val="00AD028C"/>
  </w:style>
  <w:style w:type="character" w:customStyle="1" w:styleId="CommentTextChar">
    <w:name w:val="Comment Text Char"/>
    <w:basedOn w:val="DefaultParagraphFont"/>
    <w:link w:val="CommentText"/>
    <w:uiPriority w:val="99"/>
    <w:semiHidden/>
    <w:rsid w:val="00AD028C"/>
  </w:style>
  <w:style w:type="paragraph" w:styleId="BalloonText">
    <w:name w:val="Balloon Text"/>
    <w:basedOn w:val="Normal"/>
    <w:link w:val="BalloonTextChar"/>
    <w:uiPriority w:val="99"/>
    <w:semiHidden/>
    <w:unhideWhenUsed/>
    <w:rsid w:val="00AD02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28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83A03"/>
    <w:rPr>
      <w:b/>
      <w:bCs/>
      <w:sz w:val="20"/>
      <w:szCs w:val="20"/>
    </w:rPr>
  </w:style>
  <w:style w:type="character" w:customStyle="1" w:styleId="CommentSubjectChar">
    <w:name w:val="Comment Subject Char"/>
    <w:basedOn w:val="CommentTextChar"/>
    <w:link w:val="CommentSubject"/>
    <w:uiPriority w:val="99"/>
    <w:semiHidden/>
    <w:rsid w:val="00983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822</Words>
  <Characters>4688</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3</cp:revision>
  <dcterms:created xsi:type="dcterms:W3CDTF">2017-06-16T06:51:00Z</dcterms:created>
  <dcterms:modified xsi:type="dcterms:W3CDTF">2017-06-18T09:20:00Z</dcterms:modified>
</cp:coreProperties>
</file>