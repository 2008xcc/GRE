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8E7" w:rsidRDefault="004B28E7" w:rsidP="004B28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 Claim: In any field—business, politics, education, government—those in power should step down after five years. Reason: The surest path to success for any </w:t>
      </w:r>
      <w:commentRangeStart w:id="0"/>
      <w:r>
        <w:rPr>
          <w:rFonts w:ascii="Times" w:hAnsi="Times" w:cs="Times"/>
          <w:b/>
          <w:bCs/>
          <w:color w:val="000000"/>
          <w:sz w:val="29"/>
          <w:szCs w:val="29"/>
        </w:rPr>
        <w:t>enterprise</w:t>
      </w:r>
      <w:commentRangeEnd w:id="0"/>
      <w:r w:rsidR="00923D0B">
        <w:rPr>
          <w:rStyle w:val="CommentReference"/>
        </w:rPr>
        <w:commentReference w:id="0"/>
      </w:r>
      <w:r>
        <w:rPr>
          <w:rFonts w:ascii="Times" w:hAnsi="Times" w:cs="Times"/>
          <w:b/>
          <w:bCs/>
          <w:color w:val="000000"/>
          <w:sz w:val="29"/>
          <w:szCs w:val="29"/>
        </w:rPr>
        <w:t xml:space="preserve"> is revitalization through new leadership. </w:t>
      </w:r>
    </w:p>
    <w:p w:rsidR="004B28E7" w:rsidRDefault="004B28E7" w:rsidP="004B28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rsidR="004B28E7" w:rsidRDefault="004B28E7" w:rsidP="004B28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111) In any profession—business, politics, education, government—those in power should step down after five years. </w:t>
      </w:r>
    </w:p>
    <w:p w:rsidR="004B28E7" w:rsidRDefault="004B28E7" w:rsidP="004B28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rsidR="004B28E7" w:rsidRDefault="004B28E7" w:rsidP="004B28E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149) In any field—business, politics, education, government—those in power should be required to step down after five years. </w:t>
      </w:r>
    </w:p>
    <w:p w:rsidR="004B28E7" w:rsidRDefault="004B28E7" w:rsidP="004B28E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rsidR="004B28E7" w:rsidRDefault="004B28E7" w:rsidP="004B28E7">
      <w:pPr>
        <w:rPr>
          <w:lang w:eastAsia="zh-CN"/>
        </w:rPr>
      </w:pPr>
      <w:r>
        <w:rPr>
          <w:rFonts w:hint="eastAsia"/>
          <w:lang w:eastAsia="zh-CN"/>
        </w:rPr>
        <w:t xml:space="preserve">1.. </w:t>
      </w:r>
      <w:r>
        <w:rPr>
          <w:rFonts w:hint="eastAsia"/>
          <w:lang w:eastAsia="zh-CN"/>
        </w:rPr>
        <w:t>我们必须承认五年换届的制度具有巨大意义</w:t>
      </w:r>
      <w:r>
        <w:rPr>
          <w:rFonts w:hint="eastAsia"/>
          <w:lang w:eastAsia="zh-CN"/>
        </w:rPr>
        <w:t>:a</w:t>
      </w:r>
      <w:r>
        <w:rPr>
          <w:rFonts w:hint="eastAsia"/>
          <w:lang w:eastAsia="zh-CN"/>
        </w:rPr>
        <w:t>、由于人类接受新事物的能力在不同年</w:t>
      </w:r>
    </w:p>
    <w:p w:rsidR="004B28E7" w:rsidRPr="003F18B2" w:rsidRDefault="004B28E7" w:rsidP="004B28E7">
      <w:pPr>
        <w:rPr>
          <w:lang w:eastAsia="zh-CN"/>
        </w:rPr>
      </w:pPr>
      <w:r>
        <w:rPr>
          <w:rFonts w:hint="eastAsia"/>
          <w:lang w:eastAsia="zh-CN"/>
        </w:rPr>
        <w:t>龄段是有很大区别的，长时间领导某一机构后，会因逐渐倾向保守</w:t>
      </w:r>
      <w:r>
        <w:rPr>
          <w:rFonts w:hint="eastAsia"/>
          <w:lang w:eastAsia="zh-CN"/>
        </w:rPr>
        <w:t xml:space="preserve">(tend to be c </w:t>
      </w:r>
      <w:proofErr w:type="spellStart"/>
      <w:r>
        <w:rPr>
          <w:rFonts w:hint="eastAsia"/>
          <w:lang w:eastAsia="zh-CN"/>
        </w:rPr>
        <w:t>ons</w:t>
      </w:r>
      <w:proofErr w:type="spellEnd"/>
      <w:r>
        <w:rPr>
          <w:rFonts w:hint="eastAsia"/>
          <w:lang w:eastAsia="zh-CN"/>
        </w:rPr>
        <w:t xml:space="preserve"> </w:t>
      </w:r>
      <w:proofErr w:type="spellStart"/>
      <w:r>
        <w:rPr>
          <w:rFonts w:hint="eastAsia"/>
          <w:lang w:eastAsia="zh-CN"/>
        </w:rPr>
        <w:t>ervative</w:t>
      </w:r>
      <w:proofErr w:type="spellEnd"/>
      <w:r>
        <w:rPr>
          <w:rFonts w:hint="eastAsia"/>
          <w:lang w:eastAsia="zh-CN"/>
        </w:rPr>
        <w:t>)</w:t>
      </w:r>
      <w:r>
        <w:rPr>
          <w:rFonts w:hint="eastAsia"/>
          <w:lang w:eastAsia="zh-CN"/>
        </w:rPr>
        <w:t>而影响机构的发展，举例</w:t>
      </w:r>
      <w:r>
        <w:rPr>
          <w:rFonts w:hint="eastAsia"/>
          <w:lang w:eastAsia="zh-CN"/>
        </w:rPr>
        <w:t>:</w:t>
      </w:r>
      <w:r>
        <w:rPr>
          <w:rFonts w:hint="eastAsia"/>
          <w:lang w:eastAsia="zh-CN"/>
        </w:rPr>
        <w:t>我所在的公司</w:t>
      </w:r>
      <w:r>
        <w:rPr>
          <w:rFonts w:hint="eastAsia"/>
          <w:lang w:eastAsia="zh-CN"/>
        </w:rPr>
        <w:t xml:space="preserve"> </w:t>
      </w:r>
      <w:r>
        <w:rPr>
          <w:rFonts w:hint="eastAsia"/>
          <w:lang w:eastAsia="zh-CN"/>
        </w:rPr>
        <w:t>，老经理怎样怎样</w:t>
      </w:r>
      <w:r>
        <w:rPr>
          <w:rFonts w:hint="eastAsia"/>
          <w:lang w:eastAsia="zh-CN"/>
        </w:rPr>
        <w:t>;</w:t>
      </w:r>
      <w:r>
        <w:rPr>
          <w:rFonts w:hint="eastAsia"/>
          <w:lang w:eastAsia="zh-CN"/>
        </w:rPr>
        <w:t>然而</w:t>
      </w:r>
      <w:r>
        <w:rPr>
          <w:rFonts w:hint="eastAsia"/>
          <w:lang w:eastAsia="zh-CN"/>
        </w:rPr>
        <w:t xml:space="preserve"> </w:t>
      </w:r>
      <w:r>
        <w:rPr>
          <w:rFonts w:hint="eastAsia"/>
          <w:lang w:eastAsia="zh-CN"/>
        </w:rPr>
        <w:t>，新领</w:t>
      </w:r>
      <w:r>
        <w:rPr>
          <w:rFonts w:hint="eastAsia"/>
          <w:lang w:eastAsia="zh-CN"/>
        </w:rPr>
        <w:t xml:space="preserve"> </w:t>
      </w:r>
      <w:r>
        <w:rPr>
          <w:rFonts w:hint="eastAsia"/>
          <w:lang w:eastAsia="zh-CN"/>
        </w:rPr>
        <w:t>导经常有新的想法，非常有创造力。举例，新经理怎样怎样</w:t>
      </w:r>
      <w:r>
        <w:rPr>
          <w:rFonts w:hint="eastAsia"/>
          <w:lang w:eastAsia="zh-CN"/>
        </w:rPr>
        <w:t xml:space="preserve"> boost sales. b</w:t>
      </w:r>
      <w:r>
        <w:rPr>
          <w:rFonts w:hint="eastAsia"/>
          <w:lang w:eastAsia="zh-CN"/>
        </w:rPr>
        <w:t>、长期占据领</w:t>
      </w:r>
      <w:r>
        <w:rPr>
          <w:rFonts w:hint="eastAsia"/>
          <w:lang w:eastAsia="zh-CN"/>
        </w:rPr>
        <w:t xml:space="preserve"> </w:t>
      </w:r>
      <w:r>
        <w:rPr>
          <w:rFonts w:hint="eastAsia"/>
          <w:lang w:eastAsia="zh-CN"/>
        </w:rPr>
        <w:t>导地位会造成领导者的固定思想</w:t>
      </w:r>
      <w:r>
        <w:rPr>
          <w:rFonts w:hint="eastAsia"/>
          <w:lang w:eastAsia="zh-CN"/>
        </w:rPr>
        <w:t xml:space="preserve"> saturated </w:t>
      </w:r>
      <w:r>
        <w:rPr>
          <w:rFonts w:hint="eastAsia"/>
          <w:lang w:eastAsia="zh-CN"/>
        </w:rPr>
        <w:t>渗入下属</w:t>
      </w:r>
      <w:r>
        <w:rPr>
          <w:rFonts w:hint="eastAsia"/>
          <w:lang w:eastAsia="zh-CN"/>
        </w:rPr>
        <w:t xml:space="preserve"> subordinates </w:t>
      </w:r>
      <w:r>
        <w:rPr>
          <w:rFonts w:hint="eastAsia"/>
          <w:lang w:eastAsia="zh-CN"/>
        </w:rPr>
        <w:t>的脑子里，立场相对的</w:t>
      </w:r>
      <w:r>
        <w:rPr>
          <w:rFonts w:hint="eastAsia"/>
          <w:lang w:eastAsia="zh-CN"/>
        </w:rPr>
        <w:t xml:space="preserve"> </w:t>
      </w:r>
      <w:r>
        <w:rPr>
          <w:rFonts w:hint="eastAsia"/>
          <w:lang w:eastAsia="zh-CN"/>
        </w:rPr>
        <w:t>势力无法有效参与到发展中来。</w:t>
      </w:r>
      <w:ins w:id="1" w:author="Jing Yuan" w:date="2017-06-23T14:29:00Z">
        <w:r w:rsidR="003F18B2">
          <w:rPr>
            <w:rFonts w:hint="eastAsia"/>
            <w:lang w:eastAsia="zh-CN"/>
          </w:rPr>
          <w:t>有一张照片，在我的心中挥之不去，美国三届总统的合影：</w:t>
        </w:r>
        <w:r w:rsidR="003F18B2">
          <w:rPr>
            <w:rFonts w:hint="eastAsia"/>
            <w:lang w:eastAsia="zh-CN"/>
          </w:rPr>
          <w:t>Clinton</w:t>
        </w:r>
        <w:r w:rsidR="003F18B2">
          <w:rPr>
            <w:rFonts w:hint="eastAsia"/>
            <w:lang w:eastAsia="zh-CN"/>
          </w:rPr>
          <w:t>、</w:t>
        </w:r>
        <w:r w:rsidR="003F18B2">
          <w:rPr>
            <w:rFonts w:hint="eastAsia"/>
            <w:lang w:eastAsia="zh-CN"/>
          </w:rPr>
          <w:t>bush</w:t>
        </w:r>
        <w:r w:rsidR="003F18B2">
          <w:rPr>
            <w:rFonts w:hint="eastAsia"/>
            <w:lang w:eastAsia="zh-CN"/>
          </w:rPr>
          <w:t>、</w:t>
        </w:r>
        <w:proofErr w:type="spellStart"/>
        <w:r w:rsidR="003F18B2">
          <w:rPr>
            <w:rFonts w:hint="eastAsia"/>
            <w:lang w:eastAsia="zh-CN"/>
          </w:rPr>
          <w:t>obama</w:t>
        </w:r>
        <w:proofErr w:type="spellEnd"/>
        <w:r w:rsidR="003F18B2">
          <w:rPr>
            <w:rFonts w:hint="eastAsia"/>
            <w:lang w:eastAsia="zh-CN"/>
          </w:rPr>
          <w:t>，</w:t>
        </w:r>
        <w:r w:rsidR="003F18B2">
          <w:rPr>
            <w:rFonts w:hint="eastAsia"/>
            <w:lang w:eastAsia="zh-CN"/>
          </w:rPr>
          <w:t xml:space="preserve"> </w:t>
        </w:r>
      </w:ins>
      <w:ins w:id="2" w:author="Jing Yuan" w:date="2017-06-23T14:30:00Z">
        <w:r w:rsidR="003F18B2">
          <w:rPr>
            <w:rFonts w:hint="eastAsia"/>
            <w:lang w:eastAsia="zh-CN"/>
          </w:rPr>
          <w:t>每个人的执政</w:t>
        </w:r>
        <w:r w:rsidR="003F18B2">
          <w:rPr>
            <w:rFonts w:hint="eastAsia"/>
            <w:lang w:eastAsia="zh-CN"/>
          </w:rPr>
          <w:t xml:space="preserve"> </w:t>
        </w:r>
      </w:ins>
      <w:ins w:id="3" w:author="Jing Yuan" w:date="2017-06-23T14:32:00Z">
        <w:r w:rsidR="00923D0B">
          <w:rPr>
            <w:rFonts w:hint="eastAsia"/>
            <w:lang w:eastAsia="zh-CN"/>
          </w:rPr>
          <w:t>各有特色，</w:t>
        </w:r>
      </w:ins>
      <w:ins w:id="4" w:author="Jing Yuan" w:date="2017-06-23T14:35:00Z">
        <w:r w:rsidR="00FF4B1E">
          <w:rPr>
            <w:rFonts w:hint="eastAsia"/>
            <w:lang w:eastAsia="zh-CN"/>
          </w:rPr>
          <w:t>新的领导要展现自己的能力，势必要作出</w:t>
        </w:r>
        <w:r w:rsidR="00CE025E">
          <w:rPr>
            <w:rFonts w:hint="eastAsia"/>
            <w:lang w:eastAsia="zh-CN"/>
          </w:rPr>
          <w:t>比前一届更大的成就，兑现选举的承诺</w:t>
        </w:r>
      </w:ins>
      <w:ins w:id="5" w:author="Jing Yuan" w:date="2017-06-23T14:36:00Z">
        <w:r w:rsidR="00CE025E">
          <w:rPr>
            <w:rFonts w:hint="eastAsia"/>
            <w:lang w:eastAsia="zh-CN"/>
          </w:rPr>
          <w:t>，</w:t>
        </w:r>
      </w:ins>
      <w:ins w:id="6" w:author="Jing Yuan" w:date="2017-06-23T14:35:00Z">
        <w:r w:rsidR="00CE025E">
          <w:rPr>
            <w:rFonts w:hint="eastAsia"/>
            <w:lang w:eastAsia="zh-CN"/>
          </w:rPr>
          <w:t>才可能获得选民</w:t>
        </w:r>
      </w:ins>
      <w:ins w:id="7" w:author="Jing Yuan" w:date="2017-06-23T14:36:00Z">
        <w:r w:rsidR="00CE025E">
          <w:rPr>
            <w:rFonts w:hint="eastAsia"/>
            <w:lang w:eastAsia="zh-CN"/>
          </w:rPr>
          <w:t>，谋求连任。</w:t>
        </w:r>
      </w:ins>
    </w:p>
    <w:p w:rsidR="004B28E7" w:rsidRDefault="004B28E7" w:rsidP="004B28E7">
      <w:pPr>
        <w:rPr>
          <w:rFonts w:hint="eastAsia"/>
          <w:lang w:eastAsia="zh-CN"/>
        </w:rPr>
      </w:pPr>
      <w:r>
        <w:rPr>
          <w:rFonts w:hint="eastAsia"/>
          <w:lang w:eastAsia="zh-CN"/>
        </w:rPr>
        <w:t xml:space="preserve">2. </w:t>
      </w:r>
      <w:r>
        <w:rPr>
          <w:rFonts w:hint="eastAsia"/>
          <w:lang w:eastAsia="zh-CN"/>
        </w:rPr>
        <w:t>然而，</w:t>
      </w:r>
      <w:proofErr w:type="gramStart"/>
      <w:r>
        <w:rPr>
          <w:rFonts w:hint="eastAsia"/>
          <w:lang w:eastAsia="zh-CN"/>
        </w:rPr>
        <w:t>这个因果推论</w:t>
      </w:r>
      <w:r>
        <w:rPr>
          <w:rFonts w:hint="eastAsia"/>
          <w:lang w:eastAsia="zh-CN"/>
        </w:rPr>
        <w:t>(</w:t>
      </w:r>
      <w:proofErr w:type="gramEnd"/>
      <w:r>
        <w:rPr>
          <w:rFonts w:hint="eastAsia"/>
          <w:lang w:eastAsia="zh-CN"/>
        </w:rPr>
        <w:t>causal inference)</w:t>
      </w:r>
      <w:r>
        <w:rPr>
          <w:rFonts w:hint="eastAsia"/>
          <w:lang w:eastAsia="zh-CN"/>
        </w:rPr>
        <w:t>具有巨大的漏洞</w:t>
      </w:r>
      <w:r>
        <w:rPr>
          <w:rFonts w:hint="eastAsia"/>
          <w:lang w:eastAsia="zh-CN"/>
        </w:rPr>
        <w:t>(numerous flaws):</w:t>
      </w:r>
      <w:r w:rsidR="000B1FDD" w:rsidRPr="000B1FDD">
        <w:rPr>
          <w:rFonts w:hint="eastAsia"/>
          <w:lang w:eastAsia="zh-CN"/>
        </w:rPr>
        <w:t xml:space="preserve"> </w:t>
      </w:r>
      <w:del w:id="8" w:author="Jing Yuan" w:date="2017-06-23T14:36:00Z">
        <w:r w:rsidR="000B1FDD" w:rsidDel="00CE025E">
          <w:rPr>
            <w:rFonts w:hint="eastAsia"/>
            <w:lang w:eastAsia="zh-CN"/>
          </w:rPr>
          <w:delText>:</w:delText>
        </w:r>
        <w:r w:rsidR="000B1FDD" w:rsidDel="00CE025E">
          <w:rPr>
            <w:lang w:eastAsia="zh-CN"/>
          </w:rPr>
          <w:delText>//**</w:delText>
        </w:r>
        <w:r w:rsidR="000B1FDD" w:rsidDel="00CE025E">
          <w:rPr>
            <w:rFonts w:hint="eastAsia"/>
            <w:lang w:eastAsia="zh-CN"/>
          </w:rPr>
          <w:delText>领导人</w:delText>
        </w:r>
        <w:r w:rsidR="000B1FDD" w:rsidDel="00CE025E">
          <w:rPr>
            <w:lang w:eastAsia="zh-CN"/>
          </w:rPr>
          <w:delText>修路，</w:delText>
        </w:r>
        <w:r w:rsidR="000B1FDD" w:rsidDel="00CE025E">
          <w:rPr>
            <w:lang w:eastAsia="zh-CN"/>
          </w:rPr>
          <w:delText>10</w:delText>
        </w:r>
        <w:r w:rsidR="000B1FDD" w:rsidDel="00CE025E">
          <w:rPr>
            <w:rFonts w:hint="eastAsia"/>
            <w:lang w:eastAsia="zh-CN"/>
          </w:rPr>
          <w:delText>年</w:delText>
        </w:r>
        <w:r w:rsidR="000B1FDD" w:rsidDel="00CE025E">
          <w:rPr>
            <w:lang w:eastAsia="zh-CN"/>
          </w:rPr>
          <w:delText>，</w:delText>
        </w:r>
        <w:r w:rsidR="000B1FDD" w:rsidDel="00CE025E">
          <w:rPr>
            <w:rFonts w:hint="eastAsia"/>
            <w:lang w:eastAsia="zh-CN"/>
          </w:rPr>
          <w:delText>但是</w:delText>
        </w:r>
        <w:r w:rsidR="000B1FDD" w:rsidDel="00CE025E">
          <w:rPr>
            <w:lang w:eastAsia="zh-CN"/>
          </w:rPr>
          <w:delText>只能</w:delText>
        </w:r>
        <w:r w:rsidR="000B1FDD" w:rsidDel="00CE025E">
          <w:rPr>
            <w:lang w:eastAsia="zh-CN"/>
          </w:rPr>
          <w:delText>5</w:delText>
        </w:r>
        <w:r w:rsidR="000B1FDD" w:rsidDel="00CE025E">
          <w:rPr>
            <w:rFonts w:hint="eastAsia"/>
            <w:lang w:eastAsia="zh-CN"/>
          </w:rPr>
          <w:delText>年</w:delText>
        </w:r>
        <w:r w:rsidR="000B1FDD" w:rsidDel="00CE025E">
          <w:rPr>
            <w:lang w:eastAsia="zh-CN"/>
          </w:rPr>
          <w:delText>，</w:delText>
        </w:r>
        <w:r w:rsidR="000B1FDD" w:rsidDel="00CE025E">
          <w:rPr>
            <w:rFonts w:hint="eastAsia"/>
            <w:lang w:eastAsia="zh-CN"/>
          </w:rPr>
          <w:delText>受</w:delText>
        </w:r>
        <w:r w:rsidR="000B1FDD" w:rsidDel="00CE025E">
          <w:rPr>
            <w:lang w:eastAsia="zh-CN"/>
          </w:rPr>
          <w:delText>人民否定，坚持，</w:delText>
        </w:r>
        <w:r w:rsidR="000B1FDD" w:rsidDel="00CE025E">
          <w:rPr>
            <w:rFonts w:hint="eastAsia"/>
            <w:lang w:eastAsia="zh-CN"/>
          </w:rPr>
          <w:delText>最后</w:delText>
        </w:r>
        <w:r w:rsidR="000B1FDD" w:rsidDel="00CE025E">
          <w:rPr>
            <w:lang w:eastAsia="zh-CN"/>
          </w:rPr>
          <w:delText>人民</w:delText>
        </w:r>
        <w:r w:rsidR="000B1FDD" w:rsidDel="00CE025E">
          <w:rPr>
            <w:rFonts w:hint="eastAsia"/>
            <w:lang w:eastAsia="zh-CN"/>
          </w:rPr>
          <w:delText>获</w:delText>
        </w:r>
        <w:r w:rsidR="000B1FDD" w:rsidDel="009E7575">
          <w:rPr>
            <w:rFonts w:hint="eastAsia"/>
            <w:lang w:eastAsia="zh-CN"/>
          </w:rPr>
          <w:delText>利</w:delText>
        </w:r>
      </w:del>
      <w:ins w:id="9" w:author="Jing Yuan" w:date="2017-06-23T14:24:00Z">
        <w:r w:rsidR="00FC3D72">
          <w:rPr>
            <w:rFonts w:hint="eastAsia"/>
            <w:lang w:eastAsia="zh-CN"/>
          </w:rPr>
          <w:t>连续执政</w:t>
        </w:r>
      </w:ins>
      <w:ins w:id="10" w:author="Jing Yuan" w:date="2017-06-23T14:25:00Z">
        <w:r w:rsidR="00FC3D72">
          <w:rPr>
            <w:rFonts w:hint="eastAsia"/>
            <w:lang w:eastAsia="zh-CN"/>
          </w:rPr>
          <w:t>的优势：保证政策的连续性，</w:t>
        </w:r>
      </w:ins>
      <w:ins w:id="11" w:author="Jing Yuan" w:date="2017-06-23T14:27:00Z">
        <w:r w:rsidR="0032186D">
          <w:rPr>
            <w:rFonts w:hint="eastAsia"/>
            <w:lang w:eastAsia="zh-CN"/>
          </w:rPr>
          <w:t>很多的研究、基础</w:t>
        </w:r>
      </w:ins>
      <w:ins w:id="12" w:author="Jing Yuan" w:date="2017-06-23T14:28:00Z">
        <w:r w:rsidR="0032186D">
          <w:rPr>
            <w:rFonts w:hint="eastAsia"/>
            <w:lang w:eastAsia="zh-CN"/>
          </w:rPr>
          <w:t>设施</w:t>
        </w:r>
      </w:ins>
      <w:ins w:id="13" w:author="Jing Yuan" w:date="2017-06-23T14:27:00Z">
        <w:r w:rsidR="00D874FC">
          <w:rPr>
            <w:rFonts w:hint="eastAsia"/>
            <w:lang w:eastAsia="zh-CN"/>
          </w:rPr>
          <w:t>的建设</w:t>
        </w:r>
      </w:ins>
      <w:ins w:id="14" w:author="Jing Yuan" w:date="2017-06-23T14:28:00Z">
        <w:r w:rsidR="0032186D">
          <w:rPr>
            <w:rFonts w:hint="eastAsia"/>
            <w:lang w:eastAsia="zh-CN"/>
          </w:rPr>
          <w:t>、还有文学、艺术的发展</w:t>
        </w:r>
      </w:ins>
      <w:ins w:id="15" w:author="Jing Yuan" w:date="2017-06-23T14:27:00Z">
        <w:r w:rsidR="00D874FC">
          <w:rPr>
            <w:rFonts w:hint="eastAsia"/>
            <w:lang w:eastAsia="zh-CN"/>
          </w:rPr>
          <w:t>都是需要</w:t>
        </w:r>
      </w:ins>
      <w:ins w:id="16" w:author="Jing Yuan" w:date="2017-06-23T14:28:00Z">
        <w:r w:rsidR="0032186D">
          <w:rPr>
            <w:rFonts w:hint="eastAsia"/>
            <w:lang w:eastAsia="zh-CN"/>
          </w:rPr>
          <w:t>长期的资助和</w:t>
        </w:r>
      </w:ins>
      <w:ins w:id="17" w:author="Jing Yuan" w:date="2017-06-23T14:30:00Z">
        <w:r w:rsidR="00880852">
          <w:rPr>
            <w:rFonts w:hint="eastAsia"/>
            <w:lang w:eastAsia="zh-CN"/>
          </w:rPr>
          <w:t>政府的扶持。举例的研究：</w:t>
        </w:r>
        <w:r w:rsidR="00880852">
          <w:rPr>
            <w:rFonts w:hint="eastAsia"/>
            <w:lang w:eastAsia="zh-CN"/>
          </w:rPr>
          <w:t xml:space="preserve"> LTER</w:t>
        </w:r>
        <w:r w:rsidR="00880852">
          <w:rPr>
            <w:rFonts w:hint="eastAsia"/>
            <w:lang w:eastAsia="zh-CN"/>
          </w:rPr>
          <w:t>，美国长期</w:t>
        </w:r>
      </w:ins>
      <w:ins w:id="18" w:author="Jing Yuan" w:date="2017-06-23T14:31:00Z">
        <w:r w:rsidR="00880852">
          <w:rPr>
            <w:rFonts w:hint="eastAsia"/>
            <w:lang w:eastAsia="zh-CN"/>
          </w:rPr>
          <w:t>生态监测网络</w:t>
        </w:r>
        <w:r w:rsidR="00923D0B">
          <w:rPr>
            <w:rFonts w:hint="eastAsia"/>
            <w:lang w:eastAsia="zh-CN"/>
          </w:rPr>
          <w:t>，</w:t>
        </w:r>
        <w:r w:rsidR="00923D0B">
          <w:rPr>
            <w:rFonts w:hint="eastAsia"/>
            <w:lang w:eastAsia="zh-CN"/>
          </w:rPr>
          <w:t xml:space="preserve"> </w:t>
        </w:r>
        <w:r w:rsidR="00923D0B">
          <w:rPr>
            <w:rFonts w:hint="eastAsia"/>
            <w:lang w:eastAsia="zh-CN"/>
          </w:rPr>
          <w:t>美国的太空探索项目</w:t>
        </w:r>
        <w:r w:rsidR="00794101">
          <w:rPr>
            <w:rFonts w:hint="eastAsia"/>
            <w:lang w:eastAsia="zh-CN"/>
          </w:rPr>
          <w:t>。</w:t>
        </w:r>
      </w:ins>
      <w:ins w:id="19" w:author="Jing Yuan" w:date="2017-06-23T14:32:00Z">
        <w:r w:rsidR="00794101">
          <w:rPr>
            <w:rFonts w:hint="eastAsia"/>
            <w:lang w:eastAsia="zh-CN"/>
          </w:rPr>
          <w:t>美国基础设施。频繁</w:t>
        </w:r>
      </w:ins>
      <w:ins w:id="20" w:author="Jing Yuan" w:date="2017-06-23T14:33:00Z">
        <w:r w:rsidR="00794101">
          <w:rPr>
            <w:rFonts w:hint="eastAsia"/>
            <w:lang w:eastAsia="zh-CN"/>
          </w:rPr>
          <w:t>地更换领导，</w:t>
        </w:r>
        <w:r w:rsidR="00665407">
          <w:rPr>
            <w:rFonts w:hint="eastAsia"/>
            <w:lang w:eastAsia="zh-CN"/>
          </w:rPr>
          <w:t>很有可能</w:t>
        </w:r>
        <w:r w:rsidR="00794101">
          <w:rPr>
            <w:rFonts w:hint="eastAsia"/>
            <w:lang w:eastAsia="zh-CN"/>
          </w:rPr>
          <w:t>让项目搁置、</w:t>
        </w:r>
        <w:r w:rsidR="00665407">
          <w:rPr>
            <w:rFonts w:hint="eastAsia"/>
            <w:lang w:eastAsia="zh-CN"/>
          </w:rPr>
          <w:t>还有最后可能搁浅，这样不仅浪费了时间，</w:t>
        </w:r>
      </w:ins>
      <w:ins w:id="21" w:author="Jing Yuan" w:date="2017-06-23T14:34:00Z">
        <w:r w:rsidR="00665407">
          <w:rPr>
            <w:rFonts w:hint="eastAsia"/>
            <w:lang w:eastAsia="zh-CN"/>
          </w:rPr>
          <w:t>错过了发展的机会</w:t>
        </w:r>
        <w:r w:rsidR="009E7575">
          <w:rPr>
            <w:rFonts w:hint="eastAsia"/>
            <w:lang w:eastAsia="zh-CN"/>
          </w:rPr>
          <w:t>。</w:t>
        </w:r>
      </w:ins>
      <w:ins w:id="22" w:author="Jing Yuan" w:date="2017-06-23T14:36:00Z">
        <w:r w:rsidR="009E7575">
          <w:rPr>
            <w:rFonts w:hint="eastAsia"/>
            <w:lang w:eastAsia="zh-CN"/>
          </w:rPr>
          <w:t>举例：</w:t>
        </w:r>
        <w:r w:rsidR="009E7575">
          <w:rPr>
            <w:rFonts w:hint="eastAsia"/>
            <w:lang w:eastAsia="zh-CN"/>
          </w:rPr>
          <w:t>:</w:t>
        </w:r>
        <w:r w:rsidR="009E7575">
          <w:rPr>
            <w:lang w:eastAsia="zh-CN"/>
          </w:rPr>
          <w:t>//**</w:t>
        </w:r>
        <w:r w:rsidR="009E7575">
          <w:rPr>
            <w:rFonts w:hint="eastAsia"/>
            <w:lang w:eastAsia="zh-CN"/>
          </w:rPr>
          <w:t>领导人</w:t>
        </w:r>
        <w:r w:rsidR="009E7575">
          <w:rPr>
            <w:lang w:eastAsia="zh-CN"/>
          </w:rPr>
          <w:t>修路，</w:t>
        </w:r>
        <w:r w:rsidR="009E7575">
          <w:rPr>
            <w:lang w:eastAsia="zh-CN"/>
          </w:rPr>
          <w:t>10</w:t>
        </w:r>
        <w:r w:rsidR="009E7575">
          <w:rPr>
            <w:rFonts w:hint="eastAsia"/>
            <w:lang w:eastAsia="zh-CN"/>
          </w:rPr>
          <w:t>年</w:t>
        </w:r>
        <w:r w:rsidR="009E7575">
          <w:rPr>
            <w:lang w:eastAsia="zh-CN"/>
          </w:rPr>
          <w:t>，</w:t>
        </w:r>
        <w:r w:rsidR="009E7575">
          <w:rPr>
            <w:rFonts w:hint="eastAsia"/>
            <w:lang w:eastAsia="zh-CN"/>
          </w:rPr>
          <w:t>但是</w:t>
        </w:r>
        <w:r w:rsidR="009E7575">
          <w:rPr>
            <w:lang w:eastAsia="zh-CN"/>
          </w:rPr>
          <w:t>只能</w:t>
        </w:r>
        <w:r w:rsidR="009E7575">
          <w:rPr>
            <w:lang w:eastAsia="zh-CN"/>
          </w:rPr>
          <w:t>5</w:t>
        </w:r>
        <w:r w:rsidR="009E7575">
          <w:rPr>
            <w:rFonts w:hint="eastAsia"/>
            <w:lang w:eastAsia="zh-CN"/>
          </w:rPr>
          <w:t>年</w:t>
        </w:r>
        <w:r w:rsidR="009E7575">
          <w:rPr>
            <w:lang w:eastAsia="zh-CN"/>
          </w:rPr>
          <w:t>，</w:t>
        </w:r>
        <w:r w:rsidR="009E7575">
          <w:rPr>
            <w:rFonts w:hint="eastAsia"/>
            <w:lang w:eastAsia="zh-CN"/>
          </w:rPr>
          <w:t>受</w:t>
        </w:r>
        <w:r w:rsidR="009E7575">
          <w:rPr>
            <w:lang w:eastAsia="zh-CN"/>
          </w:rPr>
          <w:t>人民否定</w:t>
        </w:r>
      </w:ins>
    </w:p>
    <w:p w:rsidR="004B28E7" w:rsidRDefault="004B28E7" w:rsidP="004B28E7">
      <w:pPr>
        <w:rPr>
          <w:lang w:eastAsia="zh-CN"/>
        </w:rPr>
      </w:pPr>
      <w:r>
        <w:rPr>
          <w:rFonts w:hint="eastAsia"/>
          <w:lang w:eastAsia="zh-CN"/>
        </w:rPr>
        <w:t>3.</w:t>
      </w:r>
      <w:r>
        <w:rPr>
          <w:rFonts w:hint="eastAsia"/>
          <w:lang w:eastAsia="zh-CN"/>
        </w:rPr>
        <w:t>无法确</w:t>
      </w:r>
      <w:r>
        <w:rPr>
          <w:rFonts w:hint="eastAsia"/>
          <w:lang w:eastAsia="zh-CN"/>
        </w:rPr>
        <w:t xml:space="preserve"> </w:t>
      </w:r>
      <w:r>
        <w:rPr>
          <w:rFonts w:hint="eastAsia"/>
          <w:lang w:eastAsia="zh-CN"/>
        </w:rPr>
        <w:t>保新的领导层能比</w:t>
      </w:r>
      <w:r>
        <w:rPr>
          <w:rFonts w:hint="eastAsia"/>
          <w:lang w:eastAsia="zh-CN"/>
        </w:rPr>
        <w:t xml:space="preserve"> </w:t>
      </w:r>
      <w:r>
        <w:rPr>
          <w:rFonts w:hint="eastAsia"/>
          <w:lang w:eastAsia="zh-CN"/>
        </w:rPr>
        <w:t>前任更有效</w:t>
      </w:r>
      <w:r>
        <w:rPr>
          <w:rFonts w:hint="eastAsia"/>
          <w:lang w:eastAsia="zh-CN"/>
        </w:rPr>
        <w:t xml:space="preserve"> </w:t>
      </w:r>
      <w:r>
        <w:rPr>
          <w:rFonts w:hint="eastAsia"/>
          <w:lang w:eastAsia="zh-CN"/>
        </w:rPr>
        <w:t>地推动事业发展，事实上，许多新人由于经验不足而做出草率</w:t>
      </w:r>
      <w:r>
        <w:rPr>
          <w:rFonts w:hint="eastAsia"/>
          <w:lang w:eastAsia="zh-CN"/>
        </w:rPr>
        <w:t>(imprudent)</w:t>
      </w:r>
      <w:r>
        <w:rPr>
          <w:rFonts w:hint="eastAsia"/>
          <w:lang w:eastAsia="zh-CN"/>
        </w:rPr>
        <w:t>决定可能对</w:t>
      </w:r>
      <w:r>
        <w:rPr>
          <w:rFonts w:hint="eastAsia"/>
          <w:lang w:eastAsia="zh-CN"/>
        </w:rPr>
        <w:t xml:space="preserve"> </w:t>
      </w:r>
      <w:r>
        <w:rPr>
          <w:rFonts w:hint="eastAsia"/>
          <w:lang w:eastAsia="zh-CN"/>
        </w:rPr>
        <w:t>发展造成严重损害</w:t>
      </w:r>
      <w:r>
        <w:rPr>
          <w:rFonts w:hint="eastAsia"/>
          <w:lang w:eastAsia="zh-CN"/>
        </w:rPr>
        <w:t>;c</w:t>
      </w:r>
      <w:r>
        <w:rPr>
          <w:rFonts w:hint="eastAsia"/>
          <w:lang w:eastAsia="zh-CN"/>
        </w:rPr>
        <w:t>、政治涉及到许多方面，比如国际关系或国家政策的需要，在内</w:t>
      </w:r>
      <w:r>
        <w:rPr>
          <w:rFonts w:hint="eastAsia"/>
          <w:lang w:eastAsia="zh-CN"/>
        </w:rPr>
        <w:t xml:space="preserve"> </w:t>
      </w:r>
      <w:r>
        <w:rPr>
          <w:rFonts w:hint="eastAsia"/>
          <w:lang w:eastAsia="zh-CN"/>
        </w:rPr>
        <w:t>外因素共</w:t>
      </w:r>
      <w:r>
        <w:rPr>
          <w:rFonts w:hint="eastAsia"/>
          <w:lang w:eastAsia="zh-CN"/>
        </w:rPr>
        <w:t xml:space="preserve"> </w:t>
      </w:r>
      <w:r>
        <w:rPr>
          <w:rFonts w:hint="eastAsia"/>
          <w:lang w:eastAsia="zh-CN"/>
        </w:rPr>
        <w:t>同影响</w:t>
      </w:r>
      <w:r>
        <w:rPr>
          <w:rFonts w:hint="eastAsia"/>
          <w:lang w:eastAsia="zh-CN"/>
        </w:rPr>
        <w:t xml:space="preserve"> </w:t>
      </w:r>
      <w:r>
        <w:rPr>
          <w:rFonts w:hint="eastAsia"/>
          <w:lang w:eastAsia="zh-CN"/>
        </w:rPr>
        <w:t>下，如</w:t>
      </w:r>
      <w:r>
        <w:rPr>
          <w:rFonts w:hint="eastAsia"/>
          <w:lang w:eastAsia="zh-CN"/>
        </w:rPr>
        <w:t xml:space="preserve"> </w:t>
      </w:r>
      <w:r>
        <w:rPr>
          <w:rFonts w:hint="eastAsia"/>
          <w:lang w:eastAsia="zh-CN"/>
        </w:rPr>
        <w:t>何选择</w:t>
      </w:r>
      <w:r>
        <w:rPr>
          <w:rFonts w:hint="eastAsia"/>
          <w:lang w:eastAsia="zh-CN"/>
        </w:rPr>
        <w:t xml:space="preserve"> </w:t>
      </w:r>
      <w:r>
        <w:rPr>
          <w:rFonts w:hint="eastAsia"/>
          <w:lang w:eastAsia="zh-CN"/>
        </w:rPr>
        <w:t>领导层</w:t>
      </w:r>
      <w:r>
        <w:rPr>
          <w:rFonts w:hint="eastAsia"/>
          <w:lang w:eastAsia="zh-CN"/>
        </w:rPr>
        <w:t xml:space="preserve"> </w:t>
      </w:r>
      <w:r>
        <w:rPr>
          <w:rFonts w:hint="eastAsia"/>
          <w:lang w:eastAsia="zh-CN"/>
        </w:rPr>
        <w:t>更替并</w:t>
      </w:r>
      <w:r>
        <w:rPr>
          <w:rFonts w:hint="eastAsia"/>
          <w:lang w:eastAsia="zh-CN"/>
        </w:rPr>
        <w:t xml:space="preserve"> </w:t>
      </w:r>
      <w:r>
        <w:rPr>
          <w:rFonts w:hint="eastAsia"/>
          <w:lang w:eastAsia="zh-CN"/>
        </w:rPr>
        <w:t>决定发</w:t>
      </w:r>
      <w:r>
        <w:rPr>
          <w:rFonts w:hint="eastAsia"/>
          <w:lang w:eastAsia="zh-CN"/>
        </w:rPr>
        <w:t xml:space="preserve"> </w:t>
      </w:r>
      <w:r>
        <w:rPr>
          <w:rFonts w:hint="eastAsia"/>
          <w:lang w:eastAsia="zh-CN"/>
        </w:rPr>
        <w:t>展战略</w:t>
      </w:r>
      <w:r>
        <w:rPr>
          <w:rFonts w:hint="eastAsia"/>
          <w:lang w:eastAsia="zh-CN"/>
        </w:rPr>
        <w:t xml:space="preserve"> </w:t>
      </w:r>
      <w:r>
        <w:rPr>
          <w:rFonts w:hint="eastAsia"/>
          <w:lang w:eastAsia="zh-CN"/>
        </w:rPr>
        <w:t>是一个</w:t>
      </w:r>
      <w:r>
        <w:rPr>
          <w:rFonts w:hint="eastAsia"/>
          <w:lang w:eastAsia="zh-CN"/>
        </w:rPr>
        <w:t xml:space="preserve"> </w:t>
      </w:r>
      <w:r>
        <w:rPr>
          <w:rFonts w:hint="eastAsia"/>
          <w:lang w:eastAsia="zh-CN"/>
        </w:rPr>
        <w:t>因国情</w:t>
      </w:r>
      <w:r>
        <w:rPr>
          <w:rFonts w:hint="eastAsia"/>
          <w:lang w:eastAsia="zh-CN"/>
        </w:rPr>
        <w:t xml:space="preserve"> </w:t>
      </w:r>
      <w:r>
        <w:rPr>
          <w:rFonts w:hint="eastAsia"/>
          <w:lang w:eastAsia="zh-CN"/>
        </w:rPr>
        <w:t>而异的</w:t>
      </w:r>
      <w:r>
        <w:rPr>
          <w:rFonts w:hint="eastAsia"/>
          <w:lang w:eastAsia="zh-CN"/>
        </w:rPr>
        <w:t xml:space="preserve"> </w:t>
      </w:r>
      <w:r>
        <w:rPr>
          <w:rFonts w:hint="eastAsia"/>
          <w:lang w:eastAsia="zh-CN"/>
        </w:rPr>
        <w:t>复杂问</w:t>
      </w:r>
      <w:r>
        <w:rPr>
          <w:rFonts w:hint="eastAsia"/>
          <w:lang w:eastAsia="zh-CN"/>
        </w:rPr>
        <w:t xml:space="preserve"> </w:t>
      </w:r>
      <w:r>
        <w:rPr>
          <w:rFonts w:hint="eastAsia"/>
          <w:lang w:eastAsia="zh-CN"/>
        </w:rPr>
        <w:t>题，尤其不可适用于这一</w:t>
      </w:r>
      <w:r>
        <w:rPr>
          <w:rFonts w:hint="eastAsia"/>
          <w:lang w:eastAsia="zh-CN"/>
        </w:rPr>
        <w:t xml:space="preserve"> claim</w:t>
      </w:r>
      <w:r>
        <w:rPr>
          <w:rFonts w:hint="eastAsia"/>
          <w:lang w:eastAsia="zh-CN"/>
        </w:rPr>
        <w:t>。</w:t>
      </w:r>
    </w:p>
    <w:p w:rsidR="004B28E7" w:rsidRDefault="004B28E7" w:rsidP="004B28E7">
      <w:pPr>
        <w:rPr>
          <w:lang w:eastAsia="zh-CN"/>
        </w:rPr>
      </w:pPr>
      <w:r>
        <w:rPr>
          <w:rFonts w:hint="eastAsia"/>
          <w:lang w:eastAsia="zh-CN"/>
        </w:rPr>
        <w:lastRenderedPageBreak/>
        <w:t xml:space="preserve">4. </w:t>
      </w:r>
      <w:proofErr w:type="gramStart"/>
      <w:r>
        <w:rPr>
          <w:rFonts w:hint="eastAsia"/>
          <w:lang w:eastAsia="zh-CN"/>
        </w:rPr>
        <w:t>结论</w:t>
      </w:r>
      <w:r>
        <w:rPr>
          <w:rFonts w:hint="eastAsia"/>
          <w:lang w:eastAsia="zh-CN"/>
        </w:rPr>
        <w:t>:</w:t>
      </w:r>
      <w:r>
        <w:rPr>
          <w:rFonts w:hint="eastAsia"/>
          <w:lang w:eastAsia="zh-CN"/>
        </w:rPr>
        <w:t>尽管任何发展都需要新鲜力量的推动</w:t>
      </w:r>
      <w:proofErr w:type="gramEnd"/>
      <w:r>
        <w:rPr>
          <w:rFonts w:hint="eastAsia"/>
          <w:lang w:eastAsia="zh-CN"/>
        </w:rPr>
        <w:t>，我们仍不能简单地将五年换届作为一个普</w:t>
      </w:r>
      <w:r>
        <w:rPr>
          <w:rFonts w:hint="eastAsia"/>
          <w:lang w:eastAsia="zh-CN"/>
        </w:rPr>
        <w:t xml:space="preserve"> </w:t>
      </w:r>
      <w:r>
        <w:rPr>
          <w:rFonts w:hint="eastAsia"/>
          <w:lang w:eastAsia="zh-CN"/>
        </w:rPr>
        <w:t>遍的制度</w:t>
      </w:r>
      <w:r>
        <w:rPr>
          <w:rFonts w:hint="eastAsia"/>
          <w:lang w:eastAsia="zh-CN"/>
        </w:rPr>
        <w:t>(general institution)</w:t>
      </w:r>
      <w:r>
        <w:rPr>
          <w:rFonts w:hint="eastAsia"/>
          <w:lang w:eastAsia="zh-CN"/>
        </w:rPr>
        <w:t>并应用于各个方面。</w:t>
      </w:r>
      <w:r>
        <w:rPr>
          <w:rFonts w:hint="eastAsia"/>
          <w:lang w:eastAsia="zh-CN"/>
        </w:rPr>
        <w:t>Instead</w:t>
      </w:r>
      <w:r>
        <w:rPr>
          <w:rFonts w:hint="eastAsia"/>
          <w:lang w:eastAsia="zh-CN"/>
        </w:rPr>
        <w:t>，应该根据不同的机构、组织</w:t>
      </w:r>
      <w:r>
        <w:rPr>
          <w:rFonts w:hint="eastAsia"/>
          <w:lang w:eastAsia="zh-CN"/>
        </w:rPr>
        <w:t xml:space="preserve"> </w:t>
      </w:r>
      <w:r>
        <w:rPr>
          <w:rFonts w:hint="eastAsia"/>
          <w:lang w:eastAsia="zh-CN"/>
        </w:rPr>
        <w:t>决定不同的更替方法，从而</w:t>
      </w:r>
      <w:r>
        <w:rPr>
          <w:rFonts w:hint="eastAsia"/>
          <w:lang w:eastAsia="zh-CN"/>
        </w:rPr>
        <w:t xml:space="preserve"> maximize benefits and minimize hazards</w:t>
      </w:r>
      <w:r>
        <w:rPr>
          <w:rFonts w:hint="eastAsia"/>
          <w:lang w:eastAsia="zh-CN"/>
        </w:rPr>
        <w:t>。</w:t>
      </w:r>
    </w:p>
    <w:p w:rsidR="00E44BA9" w:rsidRDefault="00E44BA9" w:rsidP="004B28E7">
      <w:pPr>
        <w:rPr>
          <w:lang w:eastAsia="zh-CN"/>
        </w:rPr>
      </w:pPr>
    </w:p>
    <w:p w:rsidR="00E44BA9" w:rsidRDefault="00E44BA9" w:rsidP="004B28E7">
      <w:pPr>
        <w:rPr>
          <w:lang w:eastAsia="zh-CN"/>
        </w:rPr>
      </w:pPr>
      <w:r>
        <w:rPr>
          <w:rFonts w:hint="eastAsia"/>
          <w:lang w:eastAsia="zh-CN"/>
        </w:rPr>
        <w:t>**</w:t>
      </w:r>
      <w:r>
        <w:rPr>
          <w:lang w:eastAsia="zh-CN"/>
        </w:rPr>
        <w:t>survey/research, conducted by ** of ** university, found that **</w:t>
      </w:r>
      <w:r>
        <w:rPr>
          <w:rFonts w:hint="eastAsia"/>
          <w:lang w:eastAsia="zh-CN"/>
        </w:rPr>
        <w:t>%</w:t>
      </w:r>
    </w:p>
    <w:p w:rsidR="005D56DB" w:rsidRDefault="005D56DB" w:rsidP="004B28E7">
      <w:pPr>
        <w:rPr>
          <w:lang w:eastAsia="zh-CN"/>
        </w:rPr>
      </w:pPr>
    </w:p>
    <w:p w:rsidR="005D56DB" w:rsidRDefault="005D56DB" w:rsidP="004B28E7">
      <w:pPr>
        <w:rPr>
          <w:lang w:eastAsia="zh-CN"/>
        </w:rPr>
      </w:pPr>
      <w:r>
        <w:rPr>
          <w:lang w:eastAsia="zh-CN"/>
        </w:rPr>
        <w:t>Is that true that new leadership could probably bring new ideas to an enterprise? I bet your answer is yes. However, do you agree that all enterprise should be inspired to change their leader after five years? People’</w:t>
      </w:r>
      <w:r>
        <w:rPr>
          <w:rFonts w:hint="eastAsia"/>
          <w:lang w:eastAsia="zh-CN"/>
        </w:rPr>
        <w:t xml:space="preserve">s opinions mainly fall into two categories, and I tagged them as the </w:t>
      </w:r>
      <w:r>
        <w:rPr>
          <w:lang w:eastAsia="zh-CN"/>
        </w:rPr>
        <w:t>‘</w:t>
      </w:r>
      <w:del w:id="23" w:author="Jing Yuan" w:date="2017-06-23T14:56:00Z">
        <w:r w:rsidDel="00716E55">
          <w:rPr>
            <w:lang w:eastAsia="zh-CN"/>
          </w:rPr>
          <w:delText xml:space="preserve">new trend’ </w:delText>
        </w:r>
      </w:del>
      <w:ins w:id="24" w:author="Jing Yuan" w:date="2017-06-23T14:56:00Z">
        <w:r w:rsidR="00716E55">
          <w:rPr>
            <w:rFonts w:hint="eastAsia"/>
            <w:lang w:eastAsia="zh-CN"/>
          </w:rPr>
          <w:t>inno</w:t>
        </w:r>
        <w:r w:rsidR="00716E55">
          <w:rPr>
            <w:lang w:eastAsia="zh-CN"/>
          </w:rPr>
          <w:t>vation”</w:t>
        </w:r>
        <w:r w:rsidR="00E437C4">
          <w:rPr>
            <w:rFonts w:hint="eastAsia"/>
            <w:lang w:eastAsia="zh-CN"/>
          </w:rPr>
          <w:t>改革派</w:t>
        </w:r>
        <w:r w:rsidR="00E437C4">
          <w:rPr>
            <w:lang w:eastAsia="zh-CN"/>
          </w:rPr>
          <w:t xml:space="preserve"> </w:t>
        </w:r>
      </w:ins>
      <w:r>
        <w:rPr>
          <w:lang w:eastAsia="zh-CN"/>
        </w:rPr>
        <w:t>oriented and the ‘</w:t>
      </w:r>
      <w:del w:id="25" w:author="Jing Yuan" w:date="2017-06-23T14:56:00Z">
        <w:r w:rsidDel="00E437C4">
          <w:rPr>
            <w:lang w:eastAsia="zh-CN"/>
          </w:rPr>
          <w:delText>comprehensive consideration’</w:delText>
        </w:r>
      </w:del>
      <w:ins w:id="26" w:author="Jing Yuan" w:date="2017-06-23T14:56:00Z">
        <w:r w:rsidR="00E437C4">
          <w:rPr>
            <w:lang w:eastAsia="zh-CN"/>
          </w:rPr>
          <w:t>stability”</w:t>
        </w:r>
      </w:ins>
      <w:r>
        <w:rPr>
          <w:lang w:eastAsia="zh-CN"/>
        </w:rPr>
        <w:t xml:space="preserve"> </w:t>
      </w:r>
      <w:ins w:id="27" w:author="Jing Yuan" w:date="2017-06-23T14:56:00Z">
        <w:r w:rsidR="00E437C4">
          <w:rPr>
            <w:rFonts w:hint="eastAsia"/>
            <w:lang w:eastAsia="zh-CN"/>
          </w:rPr>
          <w:t>维稳派</w:t>
        </w:r>
      </w:ins>
      <w:r>
        <w:rPr>
          <w:lang w:eastAsia="zh-CN"/>
        </w:rPr>
        <w:t>oriented. The ‘new trend’</w:t>
      </w:r>
      <w:r>
        <w:rPr>
          <w:rFonts w:hint="eastAsia"/>
          <w:lang w:eastAsia="zh-CN"/>
        </w:rPr>
        <w:t xml:space="preserve"> supporters </w:t>
      </w:r>
      <w:r>
        <w:rPr>
          <w:lang w:eastAsia="zh-CN"/>
        </w:rPr>
        <w:t xml:space="preserve">assert </w:t>
      </w:r>
      <w:r>
        <w:rPr>
          <w:rFonts w:hint="eastAsia"/>
          <w:lang w:eastAsia="zh-CN"/>
        </w:rPr>
        <w:t>the</w:t>
      </w:r>
      <w:r>
        <w:rPr>
          <w:lang w:eastAsia="zh-CN"/>
        </w:rPr>
        <w:t xml:space="preserve"> new ideas and new policy</w:t>
      </w:r>
      <w:r>
        <w:rPr>
          <w:rFonts w:hint="eastAsia"/>
          <w:lang w:eastAsia="zh-CN"/>
        </w:rPr>
        <w:t xml:space="preserve"> </w:t>
      </w:r>
      <w:r>
        <w:rPr>
          <w:lang w:eastAsia="zh-CN"/>
        </w:rPr>
        <w:t>would play</w:t>
      </w:r>
      <w:r>
        <w:rPr>
          <w:rFonts w:hint="eastAsia"/>
          <w:lang w:eastAsia="zh-CN"/>
        </w:rPr>
        <w:t xml:space="preserve"> the most significant </w:t>
      </w:r>
      <w:r>
        <w:rPr>
          <w:lang w:eastAsia="zh-CN"/>
        </w:rPr>
        <w:t xml:space="preserve">role in the development of enterprise. Meanwhile, the ‘comprehensive consideration’ believers insist that not all leaders </w:t>
      </w:r>
      <w:ins w:id="28" w:author="Jing Yuan" w:date="2017-06-23T14:49:00Z">
        <w:r w:rsidR="00126329">
          <w:rPr>
            <w:rFonts w:hint="eastAsia"/>
            <w:lang w:eastAsia="zh-CN"/>
          </w:rPr>
          <w:t>shou</w:t>
        </w:r>
        <w:r w:rsidR="00126329">
          <w:rPr>
            <w:lang w:eastAsia="zh-CN"/>
          </w:rPr>
          <w:t xml:space="preserve">ld be </w:t>
        </w:r>
      </w:ins>
      <w:del w:id="29" w:author="Jing Yuan" w:date="2017-06-23T14:49:00Z">
        <w:r w:rsidDel="00F50619">
          <w:rPr>
            <w:lang w:eastAsia="zh-CN"/>
          </w:rPr>
          <w:delText xml:space="preserve">need to be recommend to </w:delText>
        </w:r>
      </w:del>
      <w:r>
        <w:rPr>
          <w:lang w:eastAsia="zh-CN"/>
        </w:rPr>
        <w:t xml:space="preserve">resign </w:t>
      </w:r>
      <w:r w:rsidR="007A5C2A">
        <w:rPr>
          <w:lang w:eastAsia="zh-CN"/>
        </w:rPr>
        <w:t xml:space="preserve">after five years </w:t>
      </w:r>
      <w:r>
        <w:rPr>
          <w:lang w:eastAsia="zh-CN"/>
        </w:rPr>
        <w:t xml:space="preserve">since </w:t>
      </w:r>
      <w:r w:rsidR="007A5C2A">
        <w:rPr>
          <w:lang w:eastAsia="zh-CN"/>
        </w:rPr>
        <w:t xml:space="preserve">different fields have divergent plan. Both sides justify themselves with sound reasons. From my perspective, </w:t>
      </w:r>
      <w:del w:id="30" w:author="Jing Yuan" w:date="2017-06-23T14:51:00Z">
        <w:r w:rsidR="007A5C2A" w:rsidDel="008A25F6">
          <w:rPr>
            <w:lang w:eastAsia="zh-CN"/>
          </w:rPr>
          <w:delText>in most cases,</w:delText>
        </w:r>
      </w:del>
      <w:r w:rsidR="007A5C2A">
        <w:rPr>
          <w:lang w:eastAsia="zh-CN"/>
        </w:rPr>
        <w:t xml:space="preserve"> </w:t>
      </w:r>
      <w:commentRangeStart w:id="31"/>
      <w:r w:rsidR="007A5C2A">
        <w:rPr>
          <w:lang w:eastAsia="zh-CN"/>
        </w:rPr>
        <w:t>I would prefer the latter rather than the former</w:t>
      </w:r>
      <w:commentRangeEnd w:id="31"/>
      <w:r w:rsidR="00126329">
        <w:rPr>
          <w:rStyle w:val="CommentReference"/>
        </w:rPr>
        <w:commentReference w:id="31"/>
      </w:r>
      <w:r w:rsidR="007A5C2A">
        <w:rPr>
          <w:lang w:eastAsia="zh-CN"/>
        </w:rPr>
        <w:t>.</w:t>
      </w:r>
      <w:ins w:id="32" w:author="Jing Yuan" w:date="2017-06-23T14:51:00Z">
        <w:r w:rsidR="008A25F6" w:rsidDel="008A25F6">
          <w:rPr>
            <w:lang w:eastAsia="zh-CN"/>
          </w:rPr>
          <w:t xml:space="preserve"> </w:t>
        </w:r>
      </w:ins>
      <w:del w:id="33" w:author="Jing Yuan" w:date="2017-06-23T14:51:00Z">
        <w:r w:rsidR="00F46A81" w:rsidDel="008A25F6">
          <w:rPr>
            <w:lang w:eastAsia="zh-CN"/>
          </w:rPr>
          <w:delText>因为前者太绝对了</w:delText>
        </w:r>
      </w:del>
    </w:p>
    <w:p w:rsidR="007A5C2A" w:rsidRDefault="007A5C2A" w:rsidP="004B28E7">
      <w:pPr>
        <w:rPr>
          <w:lang w:eastAsia="zh-CN"/>
        </w:rPr>
      </w:pPr>
    </w:p>
    <w:p w:rsidR="007A5C2A" w:rsidRDefault="007A5C2A" w:rsidP="004B28E7">
      <w:pPr>
        <w:rPr>
          <w:lang w:eastAsia="zh-CN"/>
        </w:rPr>
      </w:pPr>
      <w:r>
        <w:rPr>
          <w:rFonts w:hint="eastAsia"/>
          <w:lang w:eastAsia="zh-CN"/>
        </w:rPr>
        <w:t xml:space="preserve">The </w:t>
      </w:r>
      <w:r>
        <w:rPr>
          <w:lang w:eastAsia="zh-CN"/>
        </w:rPr>
        <w:t>‘</w:t>
      </w:r>
      <w:del w:id="34" w:author="Jing Yuan" w:date="2017-06-23T14:59:00Z">
        <w:r w:rsidDel="00A94188">
          <w:rPr>
            <w:lang w:eastAsia="zh-CN"/>
          </w:rPr>
          <w:delText>new trend’</w:delText>
        </w:r>
      </w:del>
      <w:ins w:id="35" w:author="Jing Yuan" w:date="2017-06-23T14:59:00Z">
        <w:r w:rsidR="00A94188">
          <w:rPr>
            <w:lang w:eastAsia="zh-CN"/>
          </w:rPr>
          <w:t>innovation</w:t>
        </w:r>
      </w:ins>
      <w:r>
        <w:rPr>
          <w:rFonts w:hint="eastAsia"/>
          <w:lang w:eastAsia="zh-CN"/>
        </w:rPr>
        <w:t xml:space="preserve"> supporters</w:t>
      </w:r>
      <w:ins w:id="36" w:author="Jing Yuan" w:date="2017-06-23T15:00:00Z">
        <w:r w:rsidR="00A94188">
          <w:rPr>
            <w:lang w:eastAsia="zh-CN"/>
          </w:rPr>
          <w:t xml:space="preserve"> </w:t>
        </w:r>
        <w:proofErr w:type="spellStart"/>
        <w:r w:rsidR="00A94188">
          <w:rPr>
            <w:lang w:eastAsia="zh-CN"/>
          </w:rPr>
          <w:t>critize</w:t>
        </w:r>
        <w:proofErr w:type="spellEnd"/>
        <w:r w:rsidR="00A94188">
          <w:rPr>
            <w:lang w:eastAsia="zh-CN"/>
          </w:rPr>
          <w:t xml:space="preserve"> harshly on the </w:t>
        </w:r>
        <w:r w:rsidR="008D3B56">
          <w:rPr>
            <w:lang w:eastAsia="zh-CN"/>
          </w:rPr>
          <w:t>“stability</w:t>
        </w:r>
      </w:ins>
      <w:ins w:id="37" w:author="Jing Yuan" w:date="2017-06-23T15:01:00Z">
        <w:r w:rsidR="008D3B56">
          <w:rPr>
            <w:lang w:eastAsia="zh-CN"/>
          </w:rPr>
          <w:t>’</w:t>
        </w:r>
        <w:r w:rsidR="008B1DBD">
          <w:rPr>
            <w:lang w:eastAsia="zh-CN"/>
          </w:rPr>
          <w:t>’</w:t>
        </w:r>
        <w:r w:rsidR="0065558A">
          <w:rPr>
            <w:lang w:eastAsia="zh-CN"/>
          </w:rPr>
          <w:t xml:space="preserve"> that there are lots of adverse effects if a leader holding his</w:t>
        </w:r>
      </w:ins>
      <w:ins w:id="38" w:author="Jing Yuan" w:date="2017-06-23T15:43:00Z">
        <w:r w:rsidR="004A1C3E">
          <w:rPr>
            <w:lang w:eastAsia="zh-CN"/>
          </w:rPr>
          <w:t>/her</w:t>
        </w:r>
      </w:ins>
      <w:ins w:id="39" w:author="Jing Yuan" w:date="2017-06-23T15:01:00Z">
        <w:r w:rsidR="00811BEE">
          <w:rPr>
            <w:lang w:eastAsia="zh-CN"/>
          </w:rPr>
          <w:t xml:space="preserve"> position for </w:t>
        </w:r>
      </w:ins>
      <w:ins w:id="40" w:author="Jing Yuan" w:date="2017-06-23T15:43:00Z">
        <w:r w:rsidR="00811BEE">
          <w:rPr>
            <w:lang w:eastAsia="zh-CN"/>
          </w:rPr>
          <w:t>too</w:t>
        </w:r>
      </w:ins>
      <w:ins w:id="41" w:author="Jing Yuan" w:date="2017-06-23T15:01:00Z">
        <w:r w:rsidR="00811BEE">
          <w:rPr>
            <w:lang w:eastAsia="zh-CN"/>
          </w:rPr>
          <w:t xml:space="preserve"> long</w:t>
        </w:r>
        <w:r w:rsidR="0065558A">
          <w:rPr>
            <w:lang w:eastAsia="zh-CN"/>
          </w:rPr>
          <w:t xml:space="preserve">. </w:t>
        </w:r>
      </w:ins>
      <w:ins w:id="42" w:author="Jing Yuan" w:date="2017-06-23T15:02:00Z">
        <w:r w:rsidR="00C531B8">
          <w:rPr>
            <w:lang w:eastAsia="zh-CN"/>
          </w:rPr>
          <w:t xml:space="preserve">The organization </w:t>
        </w:r>
        <w:r w:rsidR="00E30172">
          <w:rPr>
            <w:lang w:eastAsia="zh-CN"/>
          </w:rPr>
          <w:t xml:space="preserve">may lose its vigor </w:t>
        </w:r>
      </w:ins>
      <w:proofErr w:type="gramStart"/>
      <w:ins w:id="43" w:author="Jing Yuan" w:date="2017-06-23T15:45:00Z">
        <w:r w:rsidR="00E30172">
          <w:rPr>
            <w:lang w:eastAsia="zh-CN"/>
          </w:rPr>
          <w:t xml:space="preserve">and </w:t>
        </w:r>
      </w:ins>
      <w:ins w:id="44" w:author="Jing Yuan" w:date="2017-06-23T15:02:00Z">
        <w:r w:rsidR="00E30172">
          <w:rPr>
            <w:lang w:eastAsia="zh-CN"/>
          </w:rPr>
          <w:t>,</w:t>
        </w:r>
        <w:proofErr w:type="gramEnd"/>
        <w:r w:rsidR="00E30172">
          <w:rPr>
            <w:lang w:eastAsia="zh-CN"/>
          </w:rPr>
          <w:t xml:space="preserve"> creativity, </w:t>
        </w:r>
        <w:r w:rsidR="00C531B8">
          <w:rPr>
            <w:lang w:eastAsia="zh-CN"/>
          </w:rPr>
          <w:t xml:space="preserve"> </w:t>
        </w:r>
      </w:ins>
      <w:ins w:id="45" w:author="Jing Yuan" w:date="2017-06-23T15:44:00Z">
        <w:r w:rsidR="00E30172">
          <w:rPr>
            <w:lang w:eastAsia="zh-CN"/>
          </w:rPr>
          <w:t xml:space="preserve">lack of motivation and </w:t>
        </w:r>
      </w:ins>
      <w:proofErr w:type="spellStart"/>
      <w:ins w:id="46" w:author="Jing Yuan" w:date="2017-06-23T15:45:00Z">
        <w:r w:rsidR="00E30172">
          <w:rPr>
            <w:lang w:eastAsia="zh-CN"/>
          </w:rPr>
          <w:t>innovaiton</w:t>
        </w:r>
      </w:ins>
      <w:proofErr w:type="spellEnd"/>
      <w:del w:id="47" w:author="Jing Yuan" w:date="2017-06-23T15:44:00Z">
        <w:r w:rsidDel="00811BEE">
          <w:rPr>
            <w:lang w:eastAsia="zh-CN"/>
          </w:rPr>
          <w:delText xml:space="preserve"> might argue that with the long </w:delText>
        </w:r>
      </w:del>
      <w:del w:id="48" w:author="Jing Yuan" w:date="2017-06-23T14:57:00Z">
        <w:r w:rsidDel="00A9333E">
          <w:rPr>
            <w:lang w:eastAsia="zh-CN"/>
          </w:rPr>
          <w:delText xml:space="preserve">management </w:delText>
        </w:r>
        <w:r w:rsidDel="00A9333E">
          <w:rPr>
            <w:rFonts w:hint="eastAsia"/>
            <w:lang w:eastAsia="zh-CN"/>
          </w:rPr>
          <w:delText>of one</w:delText>
        </w:r>
      </w:del>
      <w:del w:id="49" w:author="Jing Yuan" w:date="2017-06-23T15:01:00Z">
        <w:r w:rsidDel="008B1DBD">
          <w:rPr>
            <w:rFonts w:hint="eastAsia"/>
            <w:lang w:eastAsia="zh-CN"/>
          </w:rPr>
          <w:delText xml:space="preserve"> leader</w:delText>
        </w:r>
      </w:del>
      <w:ins w:id="50" w:author="Jing Yuan" w:date="2017-06-23T15:45:00Z">
        <w:r w:rsidR="00E30172">
          <w:rPr>
            <w:lang w:eastAsia="zh-CN"/>
          </w:rPr>
          <w:t xml:space="preserve">. </w:t>
        </w:r>
      </w:ins>
      <w:del w:id="51" w:author="Jing Yuan" w:date="2017-06-23T15:45:00Z">
        <w:r w:rsidDel="00E30172">
          <w:rPr>
            <w:rFonts w:hint="eastAsia"/>
            <w:lang w:eastAsia="zh-CN"/>
          </w:rPr>
          <w:delText>,</w:delText>
        </w:r>
      </w:del>
      <w:r>
        <w:rPr>
          <w:rFonts w:hint="eastAsia"/>
          <w:lang w:eastAsia="zh-CN"/>
        </w:rPr>
        <w:t xml:space="preserve"> </w:t>
      </w:r>
      <w:ins w:id="52" w:author="Jing Yuan" w:date="2017-06-23T15:46:00Z">
        <w:r w:rsidR="00161528">
          <w:rPr>
            <w:lang w:eastAsia="zh-CN"/>
          </w:rPr>
          <w:t>O</w:t>
        </w:r>
        <w:r w:rsidR="003C1B85">
          <w:rPr>
            <w:lang w:eastAsia="zh-CN"/>
          </w:rPr>
          <w:t xml:space="preserve">lder </w:t>
        </w:r>
        <w:r w:rsidR="00161528">
          <w:rPr>
            <w:lang w:eastAsia="zh-CN"/>
          </w:rPr>
          <w:t xml:space="preserve">leader tends to be </w:t>
        </w:r>
      </w:ins>
      <w:del w:id="53" w:author="Jing Yuan" w:date="2017-06-23T15:46:00Z">
        <w:r w:rsidDel="00EE5583">
          <w:rPr>
            <w:rFonts w:hint="eastAsia"/>
            <w:lang w:eastAsia="zh-CN"/>
          </w:rPr>
          <w:delText xml:space="preserve">an enterprise might </w:delText>
        </w:r>
        <w:r w:rsidDel="00EE5583">
          <w:rPr>
            <w:lang w:eastAsia="zh-CN"/>
          </w:rPr>
          <w:delText xml:space="preserve">tend to be </w:delText>
        </w:r>
      </w:del>
      <w:r>
        <w:rPr>
          <w:rFonts w:hint="eastAsia"/>
          <w:lang w:eastAsia="zh-CN"/>
        </w:rPr>
        <w:t>conservative</w:t>
      </w:r>
      <w:ins w:id="54" w:author="Jing Yuan" w:date="2017-06-23T15:54:00Z">
        <w:r w:rsidR="00CB709A">
          <w:rPr>
            <w:lang w:eastAsia="zh-CN"/>
          </w:rPr>
          <w:t xml:space="preserve"> and </w:t>
        </w:r>
        <w:proofErr w:type="spellStart"/>
        <w:r w:rsidR="00CB709A">
          <w:rPr>
            <w:lang w:eastAsia="zh-CN"/>
          </w:rPr>
          <w:t>creats</w:t>
        </w:r>
        <w:proofErr w:type="spellEnd"/>
        <w:r w:rsidR="00CB709A">
          <w:rPr>
            <w:lang w:eastAsia="zh-CN"/>
          </w:rPr>
          <w:t xml:space="preserve"> an </w:t>
        </w:r>
        <w:proofErr w:type="spellStart"/>
        <w:r w:rsidR="00CB709A">
          <w:rPr>
            <w:lang w:eastAsia="zh-CN"/>
          </w:rPr>
          <w:t>atomoshpere</w:t>
        </w:r>
        <w:proofErr w:type="spellEnd"/>
        <w:r w:rsidR="00CB709A">
          <w:rPr>
            <w:lang w:eastAsia="zh-CN"/>
          </w:rPr>
          <w:t xml:space="preserve"> which is stifle. </w:t>
        </w:r>
      </w:ins>
      <w:ins w:id="55" w:author="Jing Yuan" w:date="2017-06-23T15:55:00Z">
        <w:r w:rsidR="006873CD">
          <w:rPr>
            <w:lang w:eastAsia="zh-CN"/>
          </w:rPr>
          <w:t xml:space="preserve">My </w:t>
        </w:r>
      </w:ins>
      <w:ins w:id="56" w:author="Jing Yuan" w:date="2017-06-23T16:09:00Z">
        <w:r w:rsidR="00633C36">
          <w:rPr>
            <w:lang w:eastAsia="zh-CN"/>
          </w:rPr>
          <w:t>personal experience</w:t>
        </w:r>
      </w:ins>
      <w:ins w:id="57" w:author="Jing Yuan" w:date="2017-06-23T15:55:00Z">
        <w:r w:rsidR="006873CD">
          <w:rPr>
            <w:lang w:eastAsia="zh-CN"/>
          </w:rPr>
          <w:t xml:space="preserve"> at</w:t>
        </w:r>
      </w:ins>
      <w:del w:id="58" w:author="Jing Yuan" w:date="2017-06-23T15:54:00Z">
        <w:r w:rsidDel="00CB709A">
          <w:rPr>
            <w:rFonts w:hint="eastAsia"/>
            <w:lang w:eastAsia="zh-CN"/>
          </w:rPr>
          <w:delText>.</w:delText>
        </w:r>
      </w:del>
      <w:r>
        <w:rPr>
          <w:rFonts w:hint="eastAsia"/>
          <w:lang w:eastAsia="zh-CN"/>
        </w:rPr>
        <w:t xml:space="preserve"> </w:t>
      </w:r>
      <w:del w:id="59" w:author="Jing Yuan" w:date="2017-06-23T15:55:00Z">
        <w:r w:rsidDel="006873CD">
          <w:rPr>
            <w:lang w:eastAsia="zh-CN"/>
          </w:rPr>
          <w:delText xml:space="preserve">A good case in hand is the experience of my internship at </w:delText>
        </w:r>
      </w:del>
      <w:r>
        <w:rPr>
          <w:lang w:eastAsia="zh-CN"/>
        </w:rPr>
        <w:t xml:space="preserve">Baidu, a multination technology company </w:t>
      </w:r>
      <w:ins w:id="60" w:author="Jing Yuan" w:date="2017-06-23T15:55:00Z">
        <w:r w:rsidR="006873CD">
          <w:rPr>
            <w:lang w:eastAsia="zh-CN"/>
          </w:rPr>
          <w:t>in China</w:t>
        </w:r>
        <w:r w:rsidR="00AB785D">
          <w:rPr>
            <w:lang w:eastAsia="zh-CN"/>
          </w:rPr>
          <w:t xml:space="preserve"> could serve as an </w:t>
        </w:r>
      </w:ins>
      <w:ins w:id="61" w:author="Jing Yuan" w:date="2017-06-23T16:09:00Z">
        <w:r w:rsidR="007B5D01">
          <w:rPr>
            <w:lang w:eastAsia="zh-CN"/>
          </w:rPr>
          <w:t>illustration of the importance of new leader on technology innovation</w:t>
        </w:r>
      </w:ins>
      <w:ins w:id="62" w:author="Jing Yuan" w:date="2017-06-23T15:55:00Z">
        <w:r w:rsidR="00AB785D">
          <w:rPr>
            <w:lang w:eastAsia="zh-CN"/>
          </w:rPr>
          <w:t xml:space="preserve">. </w:t>
        </w:r>
      </w:ins>
      <w:ins w:id="63" w:author="Jing Yuan" w:date="2017-06-23T15:56:00Z">
        <w:r w:rsidR="00AB785D">
          <w:rPr>
            <w:lang w:eastAsia="zh-CN"/>
          </w:rPr>
          <w:t xml:space="preserve">Baidu, </w:t>
        </w:r>
      </w:ins>
      <w:ins w:id="64" w:author="Jing Yuan" w:date="2017-06-23T15:57:00Z">
        <w:r w:rsidR="00137479">
          <w:rPr>
            <w:lang w:eastAsia="zh-CN"/>
          </w:rPr>
          <w:t>China’s google, a past search engine</w:t>
        </w:r>
        <w:r w:rsidR="00AB785D">
          <w:rPr>
            <w:lang w:eastAsia="zh-CN"/>
          </w:rPr>
          <w:t xml:space="preserve"> </w:t>
        </w:r>
        <w:r w:rsidR="00137479">
          <w:rPr>
            <w:lang w:eastAsia="zh-CN"/>
          </w:rPr>
          <w:t xml:space="preserve">company now </w:t>
        </w:r>
      </w:ins>
      <w:del w:id="65" w:author="Jing Yuan" w:date="2017-06-23T15:57:00Z">
        <w:r w:rsidDel="00AB785D">
          <w:rPr>
            <w:lang w:eastAsia="zh-CN"/>
          </w:rPr>
          <w:delText xml:space="preserve">who </w:delText>
        </w:r>
      </w:del>
      <w:r>
        <w:rPr>
          <w:lang w:eastAsia="zh-CN"/>
        </w:rPr>
        <w:t>dominate</w:t>
      </w:r>
      <w:ins w:id="66" w:author="Jing Yuan" w:date="2017-06-23T16:01:00Z">
        <w:r w:rsidR="00D7605E">
          <w:rPr>
            <w:lang w:eastAsia="zh-CN"/>
          </w:rPr>
          <w:t>s</w:t>
        </w:r>
      </w:ins>
      <w:r>
        <w:rPr>
          <w:lang w:eastAsia="zh-CN"/>
        </w:rPr>
        <w:t xml:space="preserve"> many fields </w:t>
      </w:r>
      <w:ins w:id="67" w:author="Jing Yuan" w:date="2017-06-23T15:57:00Z">
        <w:r w:rsidR="00137479">
          <w:rPr>
            <w:lang w:eastAsia="zh-CN"/>
          </w:rPr>
          <w:t xml:space="preserve">in IT </w:t>
        </w:r>
      </w:ins>
      <w:ins w:id="68" w:author="Jing Yuan" w:date="2017-06-23T15:59:00Z">
        <w:r w:rsidR="003C1B85">
          <w:rPr>
            <w:lang w:eastAsia="zh-CN"/>
          </w:rPr>
          <w:t xml:space="preserve">industry </w:t>
        </w:r>
      </w:ins>
      <w:r>
        <w:rPr>
          <w:lang w:eastAsia="zh-CN"/>
        </w:rPr>
        <w:t xml:space="preserve">such as deep learning, big data, cloud computing, </w:t>
      </w:r>
      <w:proofErr w:type="spellStart"/>
      <w:proofErr w:type="gramStart"/>
      <w:r>
        <w:rPr>
          <w:lang w:eastAsia="zh-CN"/>
        </w:rPr>
        <w:t>etc.,</w:t>
      </w:r>
      <w:ins w:id="69" w:author="Jing Yuan" w:date="2017-06-23T15:58:00Z">
        <w:r w:rsidR="00114499">
          <w:rPr>
            <w:lang w:eastAsia="zh-CN"/>
          </w:rPr>
          <w:t>I</w:t>
        </w:r>
        <w:proofErr w:type="spellEnd"/>
        <w:proofErr w:type="gramEnd"/>
        <w:r w:rsidR="00114499">
          <w:rPr>
            <w:lang w:eastAsia="zh-CN"/>
          </w:rPr>
          <w:t xml:space="preserve"> interned there for my senior year. </w:t>
        </w:r>
      </w:ins>
      <w:r>
        <w:rPr>
          <w:lang w:eastAsia="zh-CN"/>
        </w:rPr>
        <w:t xml:space="preserve"> </w:t>
      </w:r>
      <w:del w:id="70" w:author="Jing Yuan" w:date="2017-06-23T15:55:00Z">
        <w:r w:rsidDel="006873CD">
          <w:rPr>
            <w:lang w:eastAsia="zh-CN"/>
          </w:rPr>
          <w:delText xml:space="preserve">in China. </w:delText>
        </w:r>
      </w:del>
      <w:r>
        <w:rPr>
          <w:lang w:eastAsia="zh-CN"/>
        </w:rPr>
        <w:t>Our team</w:t>
      </w:r>
      <w:del w:id="71" w:author="Jing Yuan" w:date="2017-06-23T15:59:00Z">
        <w:r w:rsidDel="003C1B85">
          <w:rPr>
            <w:lang w:eastAsia="zh-CN"/>
          </w:rPr>
          <w:delText xml:space="preserve"> focus</w:delText>
        </w:r>
      </w:del>
      <w:ins w:id="72" w:author="Jing Yuan" w:date="2017-06-23T15:59:00Z">
        <w:r w:rsidR="003C1B85">
          <w:rPr>
            <w:lang w:eastAsia="zh-CN"/>
          </w:rPr>
          <w:t xml:space="preserve"> works</w:t>
        </w:r>
      </w:ins>
      <w:r>
        <w:rPr>
          <w:lang w:eastAsia="zh-CN"/>
        </w:rPr>
        <w:t xml:space="preserve"> on </w:t>
      </w:r>
      <w:del w:id="73" w:author="Jing Yuan" w:date="2017-06-23T15:59:00Z">
        <w:r w:rsidDel="003C1B85">
          <w:rPr>
            <w:lang w:eastAsia="zh-CN"/>
          </w:rPr>
          <w:delText xml:space="preserve">exert </w:delText>
        </w:r>
      </w:del>
      <w:r>
        <w:rPr>
          <w:lang w:eastAsia="zh-CN"/>
        </w:rPr>
        <w:t>machine learning, a computational model</w:t>
      </w:r>
      <w:ins w:id="74" w:author="Jing Yuan" w:date="2017-06-23T15:59:00Z">
        <w:r w:rsidR="003C1B85">
          <w:rPr>
            <w:lang w:eastAsia="zh-CN"/>
          </w:rPr>
          <w:t xml:space="preserve">  </w:t>
        </w:r>
      </w:ins>
      <w:del w:id="75" w:author="Jing Yuan" w:date="2017-06-23T15:59:00Z">
        <w:r w:rsidDel="003C1B85">
          <w:rPr>
            <w:lang w:eastAsia="zh-CN"/>
          </w:rPr>
          <w:delText xml:space="preserve">, </w:delText>
        </w:r>
      </w:del>
      <w:r>
        <w:rPr>
          <w:lang w:eastAsia="zh-CN"/>
        </w:rPr>
        <w:t xml:space="preserve">to solve the </w:t>
      </w:r>
      <w:ins w:id="76" w:author="Jing Yuan" w:date="2017-06-23T16:06:00Z">
        <w:r w:rsidR="00E17FF4">
          <w:rPr>
            <w:lang w:eastAsia="zh-CN"/>
          </w:rPr>
          <w:t xml:space="preserve">problem of </w:t>
        </w:r>
      </w:ins>
      <w:r>
        <w:rPr>
          <w:lang w:eastAsia="zh-CN"/>
        </w:rPr>
        <w:t>computer vision</w:t>
      </w:r>
      <w:del w:id="77" w:author="Jing Yuan" w:date="2017-06-23T16:06:00Z">
        <w:r w:rsidDel="00E17FF4">
          <w:rPr>
            <w:lang w:eastAsia="zh-CN"/>
          </w:rPr>
          <w:delText xml:space="preserve"> problem</w:delText>
        </w:r>
      </w:del>
      <w:r>
        <w:rPr>
          <w:lang w:eastAsia="zh-CN"/>
        </w:rPr>
        <w:t xml:space="preserve">. </w:t>
      </w:r>
      <w:del w:id="78" w:author="Jing Yuan" w:date="2017-06-23T16:05:00Z">
        <w:r w:rsidDel="00D11289">
          <w:rPr>
            <w:lang w:eastAsia="zh-CN"/>
          </w:rPr>
          <w:delText xml:space="preserve">Although </w:delText>
        </w:r>
      </w:del>
      <w:r>
        <w:rPr>
          <w:lang w:eastAsia="zh-CN"/>
        </w:rPr>
        <w:t xml:space="preserve">Our </w:t>
      </w:r>
      <w:del w:id="79" w:author="Jing Yuan" w:date="2017-06-23T16:01:00Z">
        <w:r w:rsidDel="00590A91">
          <w:rPr>
            <w:lang w:eastAsia="zh-CN"/>
          </w:rPr>
          <w:delText xml:space="preserve">boss </w:delText>
        </w:r>
      </w:del>
      <w:ins w:id="80" w:author="Jing Yuan" w:date="2017-06-23T16:01:00Z">
        <w:r w:rsidR="00590A91">
          <w:rPr>
            <w:lang w:eastAsia="zh-CN"/>
          </w:rPr>
          <w:t>team leader</w:t>
        </w:r>
        <w:r w:rsidR="00590A91">
          <w:rPr>
            <w:lang w:eastAsia="zh-CN"/>
          </w:rPr>
          <w:t xml:space="preserve"> </w:t>
        </w:r>
        <w:r w:rsidR="00590A91">
          <w:rPr>
            <w:lang w:eastAsia="zh-CN"/>
          </w:rPr>
          <w:t xml:space="preserve">has been </w:t>
        </w:r>
      </w:ins>
      <w:ins w:id="81" w:author="Jing Yuan" w:date="2017-06-23T16:05:00Z">
        <w:r w:rsidR="00D11289">
          <w:rPr>
            <w:lang w:eastAsia="zh-CN"/>
          </w:rPr>
          <w:t xml:space="preserve">on his position for 6 years and, </w:t>
        </w:r>
        <w:r w:rsidR="00672786">
          <w:rPr>
            <w:lang w:eastAsia="zh-CN"/>
          </w:rPr>
          <w:t xml:space="preserve">has been </w:t>
        </w:r>
      </w:ins>
      <w:del w:id="82" w:author="Jing Yuan" w:date="2017-06-23T16:01:00Z">
        <w:r w:rsidDel="00590A91">
          <w:rPr>
            <w:lang w:eastAsia="zh-CN"/>
          </w:rPr>
          <w:delText>already</w:delText>
        </w:r>
      </w:del>
      <w:ins w:id="83" w:author="Jing Yuan" w:date="2017-06-23T16:02:00Z">
        <w:r w:rsidR="00590A91">
          <w:rPr>
            <w:lang w:eastAsia="zh-CN"/>
          </w:rPr>
          <w:t xml:space="preserve">investing  </w:t>
        </w:r>
      </w:ins>
      <w:del w:id="84" w:author="Jing Yuan" w:date="2017-06-23T16:01:00Z">
        <w:r w:rsidDel="00590A91">
          <w:rPr>
            <w:lang w:eastAsia="zh-CN"/>
          </w:rPr>
          <w:delText xml:space="preserve"> </w:delText>
        </w:r>
      </w:del>
      <w:del w:id="85" w:author="Jing Yuan" w:date="2017-06-23T16:02:00Z">
        <w:r w:rsidDel="00590A91">
          <w:rPr>
            <w:lang w:eastAsia="zh-CN"/>
          </w:rPr>
          <w:delText xml:space="preserve">put </w:delText>
        </w:r>
      </w:del>
      <w:r>
        <w:rPr>
          <w:lang w:eastAsia="zh-CN"/>
        </w:rPr>
        <w:t xml:space="preserve">great amount of time </w:t>
      </w:r>
      <w:ins w:id="86" w:author="Jing Yuan" w:date="2017-06-23T16:02:00Z">
        <w:r w:rsidR="00590A91">
          <w:rPr>
            <w:lang w:eastAsia="zh-CN"/>
          </w:rPr>
          <w:t>and fund</w:t>
        </w:r>
        <w:r w:rsidR="005B2F5D">
          <w:rPr>
            <w:lang w:eastAsia="zh-CN"/>
          </w:rPr>
          <w:t xml:space="preserve">ing </w:t>
        </w:r>
      </w:ins>
      <w:del w:id="87" w:author="Jing Yuan" w:date="2017-06-23T16:02:00Z">
        <w:r w:rsidDel="005B2F5D">
          <w:rPr>
            <w:lang w:eastAsia="zh-CN"/>
          </w:rPr>
          <w:delText>researching on</w:delText>
        </w:r>
      </w:del>
      <w:ins w:id="88" w:author="Jing Yuan" w:date="2017-06-23T16:02:00Z">
        <w:r w:rsidR="005B2F5D">
          <w:rPr>
            <w:lang w:eastAsia="zh-CN"/>
          </w:rPr>
          <w:t xml:space="preserve">in </w:t>
        </w:r>
      </w:ins>
      <w:ins w:id="89" w:author="Jing Yuan" w:date="2017-06-23T16:05:00Z">
        <w:r w:rsidR="00672786">
          <w:rPr>
            <w:lang w:eastAsia="zh-CN"/>
          </w:rPr>
          <w:t xml:space="preserve">developing </w:t>
        </w:r>
        <w:r w:rsidR="00E17FF4">
          <w:rPr>
            <w:lang w:eastAsia="zh-CN"/>
          </w:rPr>
          <w:t>new</w:t>
        </w:r>
        <w:r w:rsidR="00672786">
          <w:rPr>
            <w:lang w:eastAsia="zh-CN"/>
          </w:rPr>
          <w:t xml:space="preserve"> </w:t>
        </w:r>
      </w:ins>
      <w:ins w:id="90" w:author="Jing Yuan" w:date="2017-06-23T16:03:00Z">
        <w:r w:rsidR="005B2F5D">
          <w:rPr>
            <w:rFonts w:hint="eastAsia"/>
            <w:lang w:eastAsia="zh-CN"/>
          </w:rPr>
          <w:t>model</w:t>
        </w:r>
      </w:ins>
      <w:del w:id="91" w:author="Jing Yuan" w:date="2017-06-23T16:02:00Z">
        <w:r w:rsidDel="005B2F5D">
          <w:rPr>
            <w:lang w:eastAsia="zh-CN"/>
          </w:rPr>
          <w:delText xml:space="preserve"> it</w:delText>
        </w:r>
      </w:del>
      <w:ins w:id="92" w:author="Jing Yuan" w:date="2017-06-23T16:06:00Z">
        <w:r w:rsidR="00672786">
          <w:rPr>
            <w:lang w:eastAsia="zh-CN"/>
          </w:rPr>
          <w:t xml:space="preserve">. However, although </w:t>
        </w:r>
      </w:ins>
      <w:ins w:id="93" w:author="Jing Yuan" w:date="2017-06-23T16:07:00Z">
        <w:r w:rsidR="00E17FF4">
          <w:rPr>
            <w:lang w:eastAsia="zh-CN"/>
          </w:rPr>
          <w:t>my colleges and I suggested new models to him based on our tr</w:t>
        </w:r>
        <w:r w:rsidR="00003A9D">
          <w:rPr>
            <w:lang w:eastAsia="zh-CN"/>
          </w:rPr>
          <w:t xml:space="preserve">ials, </w:t>
        </w:r>
      </w:ins>
      <w:del w:id="94" w:author="Jing Yuan" w:date="2017-06-23T16:06:00Z">
        <w:r w:rsidDel="00672786">
          <w:rPr>
            <w:lang w:eastAsia="zh-CN"/>
          </w:rPr>
          <w:delText xml:space="preserve">, </w:delText>
        </w:r>
      </w:del>
      <w:r>
        <w:rPr>
          <w:lang w:eastAsia="zh-CN"/>
        </w:rPr>
        <w:t xml:space="preserve">he was </w:t>
      </w:r>
      <w:del w:id="95" w:author="Jing Yuan" w:date="2017-06-23T16:03:00Z">
        <w:r w:rsidDel="005B2F5D">
          <w:rPr>
            <w:lang w:eastAsia="zh-CN"/>
          </w:rPr>
          <w:delText>a little bit</w:delText>
        </w:r>
      </w:del>
      <w:ins w:id="96" w:author="Jing Yuan" w:date="2017-06-23T16:03:00Z">
        <w:r w:rsidR="005B2F5D">
          <w:rPr>
            <w:rFonts w:hint="eastAsia"/>
            <w:lang w:eastAsia="zh-CN"/>
          </w:rPr>
          <w:t>way</w:t>
        </w:r>
        <w:r w:rsidR="005B2F5D">
          <w:rPr>
            <w:lang w:eastAsia="zh-CN"/>
          </w:rPr>
          <w:t xml:space="preserve"> too </w:t>
        </w:r>
      </w:ins>
      <w:del w:id="97" w:author="Jing Yuan" w:date="2017-06-23T16:03:00Z">
        <w:r w:rsidDel="005B2F5D">
          <w:rPr>
            <w:lang w:eastAsia="zh-CN"/>
          </w:rPr>
          <w:delText xml:space="preserve"> </w:delText>
        </w:r>
      </w:del>
      <w:r w:rsidR="00B856DF">
        <w:rPr>
          <w:lang w:eastAsia="zh-CN"/>
        </w:rPr>
        <w:t>conservative and refuse to use the new model</w:t>
      </w:r>
      <w:ins w:id="98" w:author="Jing Yuan" w:date="2017-06-23T16:03:00Z">
        <w:r w:rsidR="00395D46">
          <w:rPr>
            <w:lang w:eastAsia="zh-CN"/>
          </w:rPr>
          <w:t xml:space="preserve">. What’s </w:t>
        </w:r>
      </w:ins>
      <w:ins w:id="99" w:author="Jing Yuan" w:date="2017-06-23T16:04:00Z">
        <w:r w:rsidR="00D11289">
          <w:rPr>
            <w:lang w:eastAsia="zh-CN"/>
          </w:rPr>
          <w:t xml:space="preserve">frustrating is </w:t>
        </w:r>
      </w:ins>
      <w:ins w:id="100" w:author="Jing Yuan" w:date="2017-06-23T16:03:00Z">
        <w:r w:rsidR="00D11289">
          <w:rPr>
            <w:lang w:eastAsia="zh-CN"/>
          </w:rPr>
          <w:t>that</w:t>
        </w:r>
        <w:r w:rsidR="00395D46">
          <w:rPr>
            <w:lang w:eastAsia="zh-CN"/>
          </w:rPr>
          <w:t xml:space="preserve"> </w:t>
        </w:r>
      </w:ins>
      <w:del w:id="101" w:author="Jing Yuan" w:date="2017-06-23T16:03:00Z">
        <w:r w:rsidR="00B856DF" w:rsidDel="00395D46">
          <w:rPr>
            <w:lang w:eastAsia="zh-CN"/>
          </w:rPr>
          <w:delText xml:space="preserve"> because </w:delText>
        </w:r>
      </w:del>
      <w:r w:rsidR="00B856DF">
        <w:rPr>
          <w:lang w:eastAsia="zh-CN"/>
        </w:rPr>
        <w:t>he</w:t>
      </w:r>
      <w:ins w:id="102" w:author="Jing Yuan" w:date="2017-06-23T16:04:00Z">
        <w:r w:rsidR="00D11289">
          <w:rPr>
            <w:lang w:eastAsia="zh-CN"/>
          </w:rPr>
          <w:t xml:space="preserve"> even</w:t>
        </w:r>
      </w:ins>
      <w:r w:rsidR="00B856DF">
        <w:rPr>
          <w:lang w:eastAsia="zh-CN"/>
        </w:rPr>
        <w:t xml:space="preserve"> alleged </w:t>
      </w:r>
      <w:ins w:id="103" w:author="Jing Yuan" w:date="2017-06-23T16:03:00Z">
        <w:r w:rsidR="00395D46">
          <w:rPr>
            <w:lang w:eastAsia="zh-CN"/>
          </w:rPr>
          <w:t xml:space="preserve">the </w:t>
        </w:r>
      </w:ins>
      <w:ins w:id="104" w:author="Jing Yuan" w:date="2017-06-23T16:04:00Z">
        <w:r w:rsidR="00395D46">
          <w:rPr>
            <w:lang w:eastAsia="zh-CN"/>
          </w:rPr>
          <w:t xml:space="preserve">new </w:t>
        </w:r>
      </w:ins>
      <w:ins w:id="105" w:author="Jing Yuan" w:date="2017-06-23T16:03:00Z">
        <w:r w:rsidR="00395D46">
          <w:rPr>
            <w:lang w:eastAsia="zh-CN"/>
          </w:rPr>
          <w:t>model</w:t>
        </w:r>
      </w:ins>
      <w:del w:id="106" w:author="Jing Yuan" w:date="2017-06-23T16:03:00Z">
        <w:r w:rsidR="00B856DF" w:rsidDel="00395D46">
          <w:rPr>
            <w:lang w:eastAsia="zh-CN"/>
          </w:rPr>
          <w:delText>it is</w:delText>
        </w:r>
      </w:del>
      <w:r w:rsidR="00B856DF">
        <w:rPr>
          <w:lang w:eastAsia="zh-CN"/>
        </w:rPr>
        <w:t xml:space="preserve"> </w:t>
      </w:r>
      <w:ins w:id="107" w:author="Jing Yuan" w:date="2017-06-23T16:04:00Z">
        <w:r w:rsidR="00395D46">
          <w:rPr>
            <w:lang w:eastAsia="zh-CN"/>
          </w:rPr>
          <w:t xml:space="preserve">is </w:t>
        </w:r>
      </w:ins>
      <w:r w:rsidR="00B856DF">
        <w:rPr>
          <w:lang w:eastAsia="zh-CN"/>
        </w:rPr>
        <w:t>useless. As our team can’</w:t>
      </w:r>
      <w:r w:rsidR="00B856DF">
        <w:rPr>
          <w:rFonts w:hint="eastAsia"/>
          <w:lang w:eastAsia="zh-CN"/>
        </w:rPr>
        <w:t xml:space="preserve">t produce an effective product, the architect decided to delegate a new boss to help us. She </w:t>
      </w:r>
      <w:r w:rsidR="00B856DF">
        <w:rPr>
          <w:lang w:eastAsia="zh-CN"/>
        </w:rPr>
        <w:t xml:space="preserve">was </w:t>
      </w:r>
      <w:r w:rsidR="00B856DF">
        <w:rPr>
          <w:rFonts w:hint="eastAsia"/>
          <w:lang w:eastAsia="zh-CN"/>
        </w:rPr>
        <w:t xml:space="preserve">always </w:t>
      </w:r>
      <w:r w:rsidR="00B856DF">
        <w:rPr>
          <w:lang w:eastAsia="zh-CN"/>
        </w:rPr>
        <w:t>patient and endorse us to try new model. With her help, we eventually develop a new approach to accomplish our project. In sum, changing leader could revive a project that is going to die.</w:t>
      </w:r>
      <w:ins w:id="108" w:author="Jing Yuan" w:date="2017-06-23T15:47:00Z">
        <w:r w:rsidR="00EE5583">
          <w:rPr>
            <w:lang w:eastAsia="zh-CN"/>
          </w:rPr>
          <w:t xml:space="preserve"> What’</w:t>
        </w:r>
        <w:r w:rsidR="008B28BB">
          <w:rPr>
            <w:lang w:eastAsia="zh-CN"/>
          </w:rPr>
          <w:t xml:space="preserve">s the worst </w:t>
        </w:r>
      </w:ins>
      <w:ins w:id="109" w:author="Jing Yuan" w:date="2017-06-23T15:49:00Z">
        <w:r w:rsidR="008B28BB">
          <w:rPr>
            <w:lang w:eastAsia="zh-CN"/>
          </w:rPr>
          <w:t>is that</w:t>
        </w:r>
      </w:ins>
      <w:ins w:id="110" w:author="Jing Yuan" w:date="2017-06-23T15:47:00Z">
        <w:r w:rsidR="00EE5583">
          <w:rPr>
            <w:lang w:eastAsia="zh-CN"/>
          </w:rPr>
          <w:t xml:space="preserve">, the </w:t>
        </w:r>
        <w:r w:rsidR="006335E1">
          <w:rPr>
            <w:lang w:eastAsia="zh-CN"/>
          </w:rPr>
          <w:t xml:space="preserve">longtime </w:t>
        </w:r>
        <w:r w:rsidR="00EE5583">
          <w:rPr>
            <w:lang w:eastAsia="zh-CN"/>
          </w:rPr>
          <w:t xml:space="preserve">established leadership </w:t>
        </w:r>
      </w:ins>
      <w:ins w:id="111" w:author="Jing Yuan" w:date="2017-06-23T15:48:00Z">
        <w:r w:rsidR="006335E1">
          <w:rPr>
            <w:lang w:eastAsia="zh-CN"/>
          </w:rPr>
          <w:t>quite often becomes</w:t>
        </w:r>
        <w:r w:rsidR="008B28BB">
          <w:rPr>
            <w:lang w:eastAsia="zh-CN"/>
          </w:rPr>
          <w:t xml:space="preserve"> the bed for dictatorship. </w:t>
        </w:r>
      </w:ins>
      <w:ins w:id="112" w:author="Jing Yuan" w:date="2017-06-23T15:49:00Z">
        <w:r w:rsidR="008B28BB">
          <w:rPr>
            <w:lang w:eastAsia="zh-CN"/>
          </w:rPr>
          <w:t xml:space="preserve">A dictator in a </w:t>
        </w:r>
      </w:ins>
      <w:ins w:id="113" w:author="Jing Yuan" w:date="2017-06-23T15:50:00Z">
        <w:r w:rsidR="00272A83">
          <w:rPr>
            <w:lang w:eastAsia="zh-CN"/>
          </w:rPr>
          <w:t>company</w:t>
        </w:r>
      </w:ins>
      <w:ins w:id="114" w:author="Jing Yuan" w:date="2017-06-23T15:49:00Z">
        <w:r w:rsidR="008B28BB">
          <w:rPr>
            <w:lang w:eastAsia="zh-CN"/>
          </w:rPr>
          <w:t xml:space="preserve"> </w:t>
        </w:r>
      </w:ins>
      <w:ins w:id="115" w:author="Jing Yuan" w:date="2017-06-23T15:50:00Z">
        <w:r w:rsidR="00272A83">
          <w:rPr>
            <w:lang w:eastAsia="zh-CN"/>
          </w:rPr>
          <w:t xml:space="preserve">creates a </w:t>
        </w:r>
        <w:proofErr w:type="spellStart"/>
        <w:r w:rsidR="00272A83">
          <w:rPr>
            <w:lang w:eastAsia="zh-CN"/>
          </w:rPr>
          <w:t>super</w:t>
        </w:r>
      </w:ins>
      <w:ins w:id="116" w:author="Jing Yuan" w:date="2017-06-23T15:51:00Z">
        <w:r w:rsidR="00D96D03">
          <w:rPr>
            <w:lang w:eastAsia="zh-CN"/>
          </w:rPr>
          <w:t>-</w:t>
        </w:r>
      </w:ins>
      <w:proofErr w:type="gramStart"/>
      <w:ins w:id="117" w:author="Jing Yuan" w:date="2017-06-23T15:50:00Z">
        <w:r w:rsidR="00272A83">
          <w:rPr>
            <w:lang w:eastAsia="zh-CN"/>
          </w:rPr>
          <w:t>boss</w:t>
        </w:r>
        <w:r w:rsidR="00D96D03">
          <w:rPr>
            <w:lang w:eastAsia="zh-CN"/>
          </w:rPr>
          <w:t>;if</w:t>
        </w:r>
        <w:proofErr w:type="spellEnd"/>
        <w:proofErr w:type="gramEnd"/>
        <w:r w:rsidR="00D96D03">
          <w:rPr>
            <w:lang w:eastAsia="zh-CN"/>
          </w:rPr>
          <w:t xml:space="preserve"> dictator grows in a country, </w:t>
        </w:r>
      </w:ins>
      <w:ins w:id="118" w:author="Jing Yuan" w:date="2017-06-23T15:51:00Z">
        <w:r w:rsidR="00B36FA3">
          <w:rPr>
            <w:lang w:eastAsia="zh-CN"/>
          </w:rPr>
          <w:t xml:space="preserve">it is </w:t>
        </w:r>
      </w:ins>
      <w:ins w:id="119" w:author="Jing Yuan" w:date="2017-06-23T15:52:00Z">
        <w:r w:rsidR="00B36FA3">
          <w:rPr>
            <w:lang w:eastAsia="zh-CN"/>
          </w:rPr>
          <w:t>a disaster</w:t>
        </w:r>
      </w:ins>
      <w:ins w:id="120" w:author="Jing Yuan" w:date="2017-06-23T15:51:00Z">
        <w:r w:rsidR="00B36FA3">
          <w:rPr>
            <w:lang w:eastAsia="zh-CN"/>
          </w:rPr>
          <w:t xml:space="preserve"> for</w:t>
        </w:r>
      </w:ins>
      <w:ins w:id="121" w:author="Jing Yuan" w:date="2017-06-23T15:52:00Z">
        <w:r w:rsidR="00B36FA3">
          <w:rPr>
            <w:lang w:eastAsia="zh-CN"/>
          </w:rPr>
          <w:t xml:space="preserve"> </w:t>
        </w:r>
      </w:ins>
      <w:ins w:id="122" w:author="Jing Yuan" w:date="2017-06-23T15:51:00Z">
        <w:r w:rsidR="00B36FA3">
          <w:rPr>
            <w:lang w:eastAsia="zh-CN"/>
          </w:rPr>
          <w:t xml:space="preserve">humanity. </w:t>
        </w:r>
      </w:ins>
      <w:ins w:id="123" w:author="Jing Yuan" w:date="2017-06-23T15:52:00Z">
        <w:r w:rsidR="00B36FA3">
          <w:rPr>
            <w:lang w:eastAsia="zh-CN"/>
          </w:rPr>
          <w:t xml:space="preserve"> The </w:t>
        </w:r>
        <w:r w:rsidR="00D742B5">
          <w:rPr>
            <w:lang w:eastAsia="zh-CN"/>
          </w:rPr>
          <w:t xml:space="preserve">north </w:t>
        </w:r>
        <w:proofErr w:type="spellStart"/>
        <w:r w:rsidR="00D742B5">
          <w:rPr>
            <w:lang w:eastAsia="zh-CN"/>
          </w:rPr>
          <w:t>korea</w:t>
        </w:r>
        <w:proofErr w:type="spellEnd"/>
        <w:r w:rsidR="00D742B5">
          <w:rPr>
            <w:lang w:eastAsia="zh-CN"/>
          </w:rPr>
          <w:t xml:space="preserve"> under Kim Jong </w:t>
        </w:r>
      </w:ins>
      <w:ins w:id="124" w:author="Jing Yuan" w:date="2017-06-26T09:31:00Z">
        <w:r w:rsidR="003308BA">
          <w:rPr>
            <w:lang w:eastAsia="zh-CN"/>
          </w:rPr>
          <w:t xml:space="preserve">un </w:t>
        </w:r>
      </w:ins>
      <w:ins w:id="125" w:author="Jing Yuan" w:date="2017-06-23T15:52:00Z">
        <w:r w:rsidR="00B36FA3">
          <w:rPr>
            <w:lang w:eastAsia="zh-CN"/>
          </w:rPr>
          <w:t xml:space="preserve">is </w:t>
        </w:r>
      </w:ins>
      <w:ins w:id="126" w:author="Jing Yuan" w:date="2017-06-23T15:53:00Z">
        <w:r w:rsidR="000C601C">
          <w:rPr>
            <w:lang w:eastAsia="zh-CN"/>
          </w:rPr>
          <w:t>mired by the dic</w:t>
        </w:r>
      </w:ins>
      <w:ins w:id="127" w:author="Jing Yuan" w:date="2017-06-26T09:31:00Z">
        <w:r w:rsidR="003308BA">
          <w:rPr>
            <w:lang w:eastAsia="zh-CN"/>
          </w:rPr>
          <w:t>t</w:t>
        </w:r>
      </w:ins>
      <w:ins w:id="128" w:author="Jing Yuan" w:date="2017-06-23T15:53:00Z">
        <w:r w:rsidR="000C601C">
          <w:rPr>
            <w:lang w:eastAsia="zh-CN"/>
          </w:rPr>
          <w:t xml:space="preserve">ator of Kim family for 20 years. </w:t>
        </w:r>
      </w:ins>
    </w:p>
    <w:p w:rsidR="00B856DF" w:rsidRDefault="00B856DF" w:rsidP="004B28E7">
      <w:pPr>
        <w:rPr>
          <w:lang w:eastAsia="zh-CN"/>
        </w:rPr>
      </w:pPr>
    </w:p>
    <w:p w:rsidR="00B856DF" w:rsidRDefault="00B856DF" w:rsidP="004B28E7">
      <w:pPr>
        <w:rPr>
          <w:lang w:eastAsia="zh-CN"/>
        </w:rPr>
      </w:pPr>
      <w:r>
        <w:rPr>
          <w:lang w:eastAsia="zh-CN"/>
        </w:rPr>
        <w:t>Nevertheless, the ‘</w:t>
      </w:r>
      <w:del w:id="129" w:author="Jing Yuan" w:date="2017-06-26T09:33:00Z">
        <w:r w:rsidDel="007419EB">
          <w:rPr>
            <w:lang w:eastAsia="zh-CN"/>
          </w:rPr>
          <w:delText>comprehensive consideration’</w:delText>
        </w:r>
      </w:del>
      <w:ins w:id="130" w:author="Jing Yuan" w:date="2017-06-26T09:33:00Z">
        <w:r w:rsidR="007419EB">
          <w:rPr>
            <w:lang w:eastAsia="zh-CN"/>
          </w:rPr>
          <w:t>stability”</w:t>
        </w:r>
      </w:ins>
      <w:r>
        <w:rPr>
          <w:rFonts w:hint="eastAsia"/>
          <w:lang w:eastAsia="zh-CN"/>
        </w:rPr>
        <w:t xml:space="preserve"> </w:t>
      </w:r>
      <w:r>
        <w:rPr>
          <w:lang w:eastAsia="zh-CN"/>
        </w:rPr>
        <w:t xml:space="preserve">believers </w:t>
      </w:r>
      <w:ins w:id="131" w:author="Jing Yuan" w:date="2017-06-26T09:36:00Z">
        <w:r w:rsidR="002955E1">
          <w:rPr>
            <w:lang w:eastAsia="zh-CN"/>
          </w:rPr>
          <w:t xml:space="preserve">stated that </w:t>
        </w:r>
      </w:ins>
      <w:ins w:id="132" w:author="Jing Yuan" w:date="2017-06-26T09:51:00Z">
        <w:r w:rsidR="003954CD">
          <w:rPr>
            <w:lang w:eastAsia="zh-CN"/>
          </w:rPr>
          <w:t>freque</w:t>
        </w:r>
        <w:r w:rsidR="00CF4BCE">
          <w:rPr>
            <w:lang w:eastAsia="zh-CN"/>
          </w:rPr>
          <w:t xml:space="preserve">ntly change of leadership might leads to the </w:t>
        </w:r>
      </w:ins>
      <w:ins w:id="133" w:author="Jing Yuan" w:date="2017-06-26T09:52:00Z">
        <w:r w:rsidR="00955F8C">
          <w:rPr>
            <w:lang w:eastAsia="zh-CN"/>
          </w:rPr>
          <w:t>discontinuation of a long-</w:t>
        </w:r>
        <w:r w:rsidR="00CF4BCE">
          <w:rPr>
            <w:lang w:eastAsia="zh-CN"/>
          </w:rPr>
          <w:t>term reform</w:t>
        </w:r>
      </w:ins>
      <w:ins w:id="134" w:author="Jing Yuan" w:date="2017-06-26T09:55:00Z">
        <w:r w:rsidR="0041127F">
          <w:rPr>
            <w:lang w:eastAsia="zh-CN"/>
          </w:rPr>
          <w:t xml:space="preserve"> or plan</w:t>
        </w:r>
      </w:ins>
      <w:del w:id="135" w:author="Jing Yuan" w:date="2017-06-26T09:53:00Z">
        <w:r w:rsidDel="00955F8C">
          <w:rPr>
            <w:lang w:eastAsia="zh-CN"/>
          </w:rPr>
          <w:delText>might also the serious drawbacks of changing leader</w:delText>
        </w:r>
      </w:del>
      <w:r>
        <w:rPr>
          <w:rFonts w:hint="eastAsia"/>
          <w:lang w:eastAsia="zh-CN"/>
        </w:rPr>
        <w:t>.</w:t>
      </w:r>
      <w:ins w:id="136" w:author="Jing Yuan" w:date="2017-06-26T09:53:00Z">
        <w:r w:rsidR="00955F8C">
          <w:rPr>
            <w:lang w:eastAsia="zh-CN"/>
          </w:rPr>
          <w:t xml:space="preserve"> Certain national </w:t>
        </w:r>
        <w:r w:rsidR="00786E2B">
          <w:rPr>
            <w:lang w:eastAsia="zh-CN"/>
          </w:rPr>
          <w:t xml:space="preserve">basic </w:t>
        </w:r>
        <w:r w:rsidR="00955F8C">
          <w:rPr>
            <w:lang w:eastAsia="zh-CN"/>
          </w:rPr>
          <w:t>infrastructure</w:t>
        </w:r>
      </w:ins>
      <w:del w:id="137" w:author="Jing Yuan" w:date="2017-06-26T09:53:00Z">
        <w:r w:rsidDel="00955F8C">
          <w:rPr>
            <w:rFonts w:hint="eastAsia"/>
            <w:lang w:eastAsia="zh-CN"/>
          </w:rPr>
          <w:delText xml:space="preserve"> Some </w:delText>
        </w:r>
        <w:r w:rsidDel="00955F8C">
          <w:rPr>
            <w:lang w:eastAsia="zh-CN"/>
          </w:rPr>
          <w:delText>field</w:delText>
        </w:r>
      </w:del>
      <w:r>
        <w:rPr>
          <w:lang w:eastAsia="zh-CN"/>
        </w:rPr>
        <w:t>, like education</w:t>
      </w:r>
      <w:ins w:id="138" w:author="Jing Yuan" w:date="2017-06-26T09:53:00Z">
        <w:r w:rsidR="00786E2B">
          <w:rPr>
            <w:lang w:eastAsia="zh-CN"/>
          </w:rPr>
          <w:t xml:space="preserve"> </w:t>
        </w:r>
      </w:ins>
      <w:ins w:id="139" w:author="Jing Yuan" w:date="2017-06-26T09:54:00Z">
        <w:r w:rsidR="00786E2B">
          <w:rPr>
            <w:lang w:eastAsia="zh-CN"/>
          </w:rPr>
          <w:t>and road, railway and subway constructio</w:t>
        </w:r>
      </w:ins>
      <w:ins w:id="140" w:author="Jing Yuan" w:date="2017-06-26T09:53:00Z">
        <w:r w:rsidR="00786E2B">
          <w:rPr>
            <w:lang w:eastAsia="zh-CN"/>
          </w:rPr>
          <w:t xml:space="preserve">n, demand at least a decade to </w:t>
        </w:r>
      </w:ins>
      <w:ins w:id="141" w:author="Jing Yuan" w:date="2017-06-26T09:55:00Z">
        <w:r w:rsidR="0041127F">
          <w:rPr>
            <w:lang w:eastAsia="zh-CN"/>
          </w:rPr>
          <w:t>implement also requires millions of investment</w:t>
        </w:r>
      </w:ins>
      <w:ins w:id="142" w:author="Jing Yuan" w:date="2017-06-26T09:56:00Z">
        <w:r w:rsidR="0041127F">
          <w:rPr>
            <w:lang w:eastAsia="zh-CN"/>
          </w:rPr>
          <w:t>s</w:t>
        </w:r>
      </w:ins>
      <w:ins w:id="143" w:author="Jing Yuan" w:date="2017-06-26T09:55:00Z">
        <w:r w:rsidR="0041127F">
          <w:rPr>
            <w:lang w:eastAsia="zh-CN"/>
          </w:rPr>
          <w:t>.</w:t>
        </w:r>
      </w:ins>
      <w:del w:id="144" w:author="Jing Yuan" w:date="2017-06-26T09:54:00Z">
        <w:r w:rsidDel="00786E2B">
          <w:rPr>
            <w:lang w:eastAsia="zh-CN"/>
          </w:rPr>
          <w:delText>,</w:delText>
        </w:r>
      </w:del>
      <w:del w:id="145" w:author="Jing Yuan" w:date="2017-06-26T09:56:00Z">
        <w:r w:rsidDel="0041127F">
          <w:rPr>
            <w:lang w:eastAsia="zh-CN"/>
          </w:rPr>
          <w:delText xml:space="preserve"> might not have to select a new leadership</w:delText>
        </w:r>
      </w:del>
      <w:r>
        <w:rPr>
          <w:lang w:eastAsia="zh-CN"/>
        </w:rPr>
        <w:t xml:space="preserve">. Here is an example, </w:t>
      </w:r>
      <w:proofErr w:type="spellStart"/>
      <w:r>
        <w:rPr>
          <w:lang w:eastAsia="zh-CN"/>
        </w:rPr>
        <w:t>Fei-Fei</w:t>
      </w:r>
      <w:proofErr w:type="spellEnd"/>
      <w:r>
        <w:rPr>
          <w:lang w:eastAsia="zh-CN"/>
        </w:rPr>
        <w:t xml:space="preserve"> Li,</w:t>
      </w:r>
      <w:r w:rsidR="00B97DC6">
        <w:rPr>
          <w:lang w:eastAsia="zh-CN"/>
        </w:rPr>
        <w:t xml:space="preserve"> </w:t>
      </w:r>
      <w:r>
        <w:rPr>
          <w:lang w:eastAsia="zh-CN"/>
        </w:rPr>
        <w:t xml:space="preserve">one </w:t>
      </w:r>
      <w:r w:rsidR="00C07ECC">
        <w:rPr>
          <w:lang w:eastAsia="zh-CN"/>
        </w:rPr>
        <w:t>president</w:t>
      </w:r>
      <w:r>
        <w:rPr>
          <w:lang w:eastAsia="zh-CN"/>
        </w:rPr>
        <w:t xml:space="preserve"> of Tsinghua university, the </w:t>
      </w:r>
      <w:del w:id="146" w:author="Jing Yuan" w:date="2017-06-26T09:32:00Z">
        <w:r w:rsidDel="007419EB">
          <w:rPr>
            <w:lang w:eastAsia="zh-CN"/>
          </w:rPr>
          <w:delText xml:space="preserve">best </w:delText>
        </w:r>
      </w:del>
      <w:ins w:id="147" w:author="Jing Yuan" w:date="2017-06-26T09:32:00Z">
        <w:r w:rsidR="007419EB">
          <w:rPr>
            <w:lang w:eastAsia="zh-CN"/>
          </w:rPr>
          <w:t xml:space="preserve">most </w:t>
        </w:r>
      </w:ins>
      <w:del w:id="148" w:author="Jing Yuan" w:date="2017-06-26T09:35:00Z">
        <w:r w:rsidDel="00393DAA">
          <w:rPr>
            <w:lang w:eastAsia="zh-CN"/>
          </w:rPr>
          <w:delText>university</w:delText>
        </w:r>
      </w:del>
      <w:ins w:id="149" w:author="Jing Yuan" w:date="2017-06-26T09:35:00Z">
        <w:r w:rsidR="00393DAA">
          <w:rPr>
            <w:lang w:eastAsia="zh-CN"/>
          </w:rPr>
          <w:t>prestigious university</w:t>
        </w:r>
      </w:ins>
      <w:r>
        <w:rPr>
          <w:lang w:eastAsia="zh-CN"/>
        </w:rPr>
        <w:t xml:space="preserve"> </w:t>
      </w:r>
      <w:ins w:id="150" w:author="Jing Yuan" w:date="2017-06-26T09:32:00Z">
        <w:r w:rsidR="003308BA">
          <w:rPr>
            <w:lang w:eastAsia="zh-CN"/>
          </w:rPr>
          <w:t xml:space="preserve">in </w:t>
        </w:r>
      </w:ins>
      <w:del w:id="151" w:author="Jing Yuan" w:date="2017-06-26T09:32:00Z">
        <w:r w:rsidDel="003308BA">
          <w:rPr>
            <w:lang w:eastAsia="zh-CN"/>
          </w:rPr>
          <w:delText xml:space="preserve">of </w:delText>
        </w:r>
      </w:del>
      <w:r>
        <w:rPr>
          <w:lang w:eastAsia="zh-CN"/>
        </w:rPr>
        <w:t xml:space="preserve">China, once want to establish a new </w:t>
      </w:r>
      <w:r w:rsidR="00B97DC6">
        <w:rPr>
          <w:lang w:eastAsia="zh-CN"/>
        </w:rPr>
        <w:t>educational</w:t>
      </w:r>
      <w:del w:id="152" w:author="Jing Yuan" w:date="2017-06-26T09:32:00Z">
        <w:r w:rsidR="00B97DC6" w:rsidDel="007419EB">
          <w:rPr>
            <w:lang w:eastAsia="zh-CN"/>
          </w:rPr>
          <w:delText xml:space="preserve"> </w:delText>
        </w:r>
      </w:del>
      <w:ins w:id="153" w:author="Jing Yuan" w:date="2017-06-26T09:32:00Z">
        <w:r w:rsidR="007419EB">
          <w:rPr>
            <w:lang w:eastAsia="zh-CN"/>
          </w:rPr>
          <w:t xml:space="preserve"> evaluation system</w:t>
        </w:r>
      </w:ins>
      <w:del w:id="154" w:author="Jing Yuan" w:date="2017-06-26T09:32:00Z">
        <w:r w:rsidR="00B97DC6" w:rsidDel="007419EB">
          <w:rPr>
            <w:lang w:eastAsia="zh-CN"/>
          </w:rPr>
          <w:delText>approach</w:delText>
        </w:r>
      </w:del>
      <w:r w:rsidR="00B97DC6">
        <w:rPr>
          <w:lang w:eastAsia="zh-CN"/>
        </w:rPr>
        <w:t xml:space="preserve">. This </w:t>
      </w:r>
      <w:ins w:id="155" w:author="Jing Yuan" w:date="2017-06-26T09:33:00Z">
        <w:r w:rsidR="00CA6296">
          <w:rPr>
            <w:lang w:eastAsia="zh-CN"/>
          </w:rPr>
          <w:t xml:space="preserve">new system aims to raise </w:t>
        </w:r>
      </w:ins>
      <w:del w:id="156" w:author="Jing Yuan" w:date="2017-06-26T09:33:00Z">
        <w:r w:rsidR="00B97DC6" w:rsidDel="00CA6296">
          <w:rPr>
            <w:lang w:eastAsia="zh-CN"/>
          </w:rPr>
          <w:delText xml:space="preserve">approach involves in </w:delText>
        </w:r>
      </w:del>
      <w:r w:rsidR="00B97DC6">
        <w:rPr>
          <w:lang w:eastAsia="zh-CN"/>
        </w:rPr>
        <w:t>teachers’</w:t>
      </w:r>
      <w:r w:rsidR="00B97DC6">
        <w:rPr>
          <w:rFonts w:hint="eastAsia"/>
          <w:lang w:eastAsia="zh-CN"/>
        </w:rPr>
        <w:t xml:space="preserve"> salary and </w:t>
      </w:r>
      <w:ins w:id="157" w:author="Jing Yuan" w:date="2017-06-26T09:34:00Z">
        <w:r w:rsidR="00CA6296">
          <w:rPr>
            <w:lang w:eastAsia="zh-CN"/>
          </w:rPr>
          <w:t xml:space="preserve">revise </w:t>
        </w:r>
      </w:ins>
      <w:r w:rsidR="00B97DC6">
        <w:rPr>
          <w:rFonts w:hint="eastAsia"/>
          <w:lang w:eastAsia="zh-CN"/>
        </w:rPr>
        <w:t>undergraduates</w:t>
      </w:r>
      <w:r w:rsidR="00B97DC6">
        <w:rPr>
          <w:lang w:eastAsia="zh-CN"/>
        </w:rPr>
        <w:t>’</w:t>
      </w:r>
      <w:r w:rsidR="00B97DC6">
        <w:rPr>
          <w:rFonts w:hint="eastAsia"/>
          <w:lang w:eastAsia="zh-CN"/>
        </w:rPr>
        <w:t xml:space="preserve"> </w:t>
      </w:r>
      <w:del w:id="158" w:author="Jing Yuan" w:date="2017-06-26T09:34:00Z">
        <w:r w:rsidR="00B97DC6" w:rsidDel="00CA6296">
          <w:rPr>
            <w:rFonts w:hint="eastAsia"/>
            <w:lang w:eastAsia="zh-CN"/>
          </w:rPr>
          <w:delText xml:space="preserve">study </w:delText>
        </w:r>
      </w:del>
      <w:r w:rsidR="00B97DC6">
        <w:rPr>
          <w:rFonts w:hint="eastAsia"/>
          <w:lang w:eastAsia="zh-CN"/>
        </w:rPr>
        <w:t>plan</w:t>
      </w:r>
      <w:ins w:id="159" w:author="Jing Yuan" w:date="2017-06-26T09:34:00Z">
        <w:r w:rsidR="00CA6296">
          <w:rPr>
            <w:lang w:eastAsia="zh-CN"/>
          </w:rPr>
          <w:t xml:space="preserve"> of study</w:t>
        </w:r>
      </w:ins>
      <w:r w:rsidR="00B97DC6">
        <w:rPr>
          <w:rFonts w:hint="eastAsia"/>
          <w:lang w:eastAsia="zh-CN"/>
        </w:rPr>
        <w:t>. It</w:t>
      </w:r>
      <w:r w:rsidR="00B97DC6">
        <w:rPr>
          <w:lang w:eastAsia="zh-CN"/>
        </w:rPr>
        <w:t>’</w:t>
      </w:r>
      <w:r w:rsidR="00B97DC6">
        <w:rPr>
          <w:rFonts w:hint="eastAsia"/>
          <w:lang w:eastAsia="zh-CN"/>
        </w:rPr>
        <w:t xml:space="preserve">s </w:t>
      </w:r>
      <w:ins w:id="160" w:author="Jing Yuan" w:date="2017-06-26T09:34:00Z">
        <w:r w:rsidR="00FE4E47">
          <w:rPr>
            <w:lang w:eastAsia="zh-CN"/>
          </w:rPr>
          <w:t>a comprehensive reform and it takes more than two or three years to finish.</w:t>
        </w:r>
      </w:ins>
      <w:ins w:id="161" w:author="Jing Yuan" w:date="2017-06-26T09:39:00Z">
        <w:r w:rsidR="00E97740">
          <w:rPr>
            <w:lang w:eastAsia="zh-CN"/>
          </w:rPr>
          <w:t xml:space="preserve"> Her new approach was welcomed by </w:t>
        </w:r>
        <w:r w:rsidR="00AF1537">
          <w:rPr>
            <w:lang w:eastAsia="zh-CN"/>
          </w:rPr>
          <w:t>students and stimulate the</w:t>
        </w:r>
      </w:ins>
      <w:ins w:id="162" w:author="Jing Yuan" w:date="2017-06-26T09:40:00Z">
        <w:r w:rsidR="00AF1537">
          <w:rPr>
            <w:lang w:eastAsia="zh-CN"/>
          </w:rPr>
          <w:t xml:space="preserve"> lecturer’s performance in classroom.</w:t>
        </w:r>
      </w:ins>
      <w:ins w:id="163" w:author="Jing Yuan" w:date="2017-06-26T09:39:00Z">
        <w:r w:rsidR="00AF1537">
          <w:rPr>
            <w:lang w:eastAsia="zh-CN"/>
          </w:rPr>
          <w:t xml:space="preserve"> </w:t>
        </w:r>
        <w:r w:rsidR="00E97740">
          <w:rPr>
            <w:lang w:eastAsia="zh-CN"/>
          </w:rPr>
          <w:t xml:space="preserve"> </w:t>
        </w:r>
      </w:ins>
      <w:ins w:id="164" w:author="Jing Yuan" w:date="2017-06-26T09:34:00Z">
        <w:r w:rsidR="00FE4E47">
          <w:rPr>
            <w:lang w:eastAsia="zh-CN"/>
          </w:rPr>
          <w:t xml:space="preserve"> </w:t>
        </w:r>
      </w:ins>
      <w:ins w:id="165" w:author="Jing Yuan" w:date="2017-06-26T09:35:00Z">
        <w:r w:rsidR="00393DAA">
          <w:rPr>
            <w:lang w:eastAsia="zh-CN"/>
          </w:rPr>
          <w:t xml:space="preserve">However, reform encountered resistance. </w:t>
        </w:r>
      </w:ins>
      <w:del w:id="166" w:author="Jing Yuan" w:date="2017-06-26T09:35:00Z">
        <w:r w:rsidR="00B97DC6" w:rsidDel="00393DAA">
          <w:rPr>
            <w:rFonts w:hint="eastAsia"/>
            <w:lang w:eastAsia="zh-CN"/>
          </w:rPr>
          <w:delText xml:space="preserve">too complicated </w:delText>
        </w:r>
        <w:r w:rsidR="00B97DC6" w:rsidDel="00393DAA">
          <w:rPr>
            <w:lang w:eastAsia="zh-CN"/>
          </w:rPr>
          <w:delText xml:space="preserve">and </w:delText>
        </w:r>
        <w:r w:rsidR="00B97DC6" w:rsidDel="00393DAA">
          <w:rPr>
            <w:rFonts w:hint="eastAsia"/>
            <w:lang w:eastAsia="zh-CN"/>
          </w:rPr>
          <w:delText>can</w:delText>
        </w:r>
        <w:r w:rsidR="00B97DC6" w:rsidDel="00393DAA">
          <w:rPr>
            <w:lang w:eastAsia="zh-CN"/>
          </w:rPr>
          <w:delText>’</w:delText>
        </w:r>
        <w:r w:rsidR="00B97DC6" w:rsidDel="00393DAA">
          <w:rPr>
            <w:rFonts w:hint="eastAsia"/>
            <w:lang w:eastAsia="zh-CN"/>
          </w:rPr>
          <w:delText xml:space="preserve">t to </w:delText>
        </w:r>
        <w:r w:rsidR="00B97DC6" w:rsidDel="00393DAA">
          <w:rPr>
            <w:lang w:eastAsia="zh-CN"/>
          </w:rPr>
          <w:delText xml:space="preserve">be </w:delText>
        </w:r>
        <w:r w:rsidR="00B97DC6" w:rsidDel="00393DAA">
          <w:rPr>
            <w:rFonts w:hint="eastAsia"/>
            <w:lang w:eastAsia="zh-CN"/>
          </w:rPr>
          <w:delText>achieved within five years.</w:delText>
        </w:r>
        <w:r w:rsidR="00B97DC6" w:rsidDel="00393DAA">
          <w:rPr>
            <w:lang w:eastAsia="zh-CN"/>
          </w:rPr>
          <w:delText xml:space="preserve"> </w:delText>
        </w:r>
      </w:del>
      <w:r w:rsidR="00B97DC6">
        <w:rPr>
          <w:lang w:eastAsia="zh-CN"/>
        </w:rPr>
        <w:t>Some teachers didn’</w:t>
      </w:r>
      <w:r w:rsidR="00B97DC6">
        <w:rPr>
          <w:rFonts w:hint="eastAsia"/>
          <w:lang w:eastAsia="zh-CN"/>
        </w:rPr>
        <w:t xml:space="preserve">t </w:t>
      </w:r>
      <w:r w:rsidR="00B97DC6">
        <w:rPr>
          <w:lang w:eastAsia="zh-CN"/>
        </w:rPr>
        <w:t xml:space="preserve">support her since there are conflicts of interest. If she </w:t>
      </w:r>
      <w:del w:id="167" w:author="Jing Yuan" w:date="2017-06-26T09:37:00Z">
        <w:r w:rsidR="00B97DC6" w:rsidDel="006F23AD">
          <w:rPr>
            <w:lang w:eastAsia="zh-CN"/>
          </w:rPr>
          <w:delText xml:space="preserve">had to </w:delText>
        </w:r>
        <w:r w:rsidR="00C07ECC" w:rsidDel="006F23AD">
          <w:rPr>
            <w:lang w:eastAsia="zh-CN"/>
          </w:rPr>
          <w:delText xml:space="preserve">be </w:delText>
        </w:r>
      </w:del>
      <w:r w:rsidR="00C07ECC">
        <w:rPr>
          <w:lang w:eastAsia="zh-CN"/>
        </w:rPr>
        <w:t>step down after five years and the new president didn’</w:t>
      </w:r>
      <w:r w:rsidR="00C07ECC">
        <w:rPr>
          <w:rFonts w:hint="eastAsia"/>
          <w:lang w:eastAsia="zh-CN"/>
        </w:rPr>
        <w:t xml:space="preserve">t </w:t>
      </w:r>
      <w:del w:id="168" w:author="Jing Yuan" w:date="2017-06-26T09:38:00Z">
        <w:r w:rsidR="00C07ECC" w:rsidDel="006F23AD">
          <w:rPr>
            <w:rFonts w:hint="eastAsia"/>
            <w:lang w:eastAsia="zh-CN"/>
          </w:rPr>
          <w:delText xml:space="preserve">consist </w:delText>
        </w:r>
      </w:del>
      <w:ins w:id="169" w:author="Jing Yuan" w:date="2017-06-26T09:38:00Z">
        <w:r w:rsidR="006F23AD">
          <w:rPr>
            <w:lang w:eastAsia="zh-CN"/>
          </w:rPr>
          <w:t>continue</w:t>
        </w:r>
        <w:r w:rsidR="006F23AD">
          <w:rPr>
            <w:rFonts w:hint="eastAsia"/>
            <w:lang w:eastAsia="zh-CN"/>
          </w:rPr>
          <w:t xml:space="preserve"> </w:t>
        </w:r>
      </w:ins>
      <w:r w:rsidR="00C07ECC">
        <w:rPr>
          <w:rFonts w:hint="eastAsia"/>
          <w:lang w:eastAsia="zh-CN"/>
        </w:rPr>
        <w:t xml:space="preserve">the </w:t>
      </w:r>
      <w:del w:id="170" w:author="Jing Yuan" w:date="2017-06-26T09:38:00Z">
        <w:r w:rsidR="00C07ECC" w:rsidDel="006F23AD">
          <w:rPr>
            <w:rFonts w:hint="eastAsia"/>
            <w:lang w:eastAsia="zh-CN"/>
          </w:rPr>
          <w:delText>approach</w:delText>
        </w:r>
      </w:del>
      <w:ins w:id="171" w:author="Jing Yuan" w:date="2017-06-26T09:38:00Z">
        <w:r w:rsidR="006F23AD">
          <w:rPr>
            <w:lang w:eastAsia="zh-CN"/>
          </w:rPr>
          <w:t>reform</w:t>
        </w:r>
      </w:ins>
      <w:ins w:id="172" w:author="Jing Yuan" w:date="2017-06-26T09:40:00Z">
        <w:r w:rsidR="00B14195">
          <w:rPr>
            <w:lang w:eastAsia="zh-CN"/>
          </w:rPr>
          <w:t xml:space="preserve"> which was very likely</w:t>
        </w:r>
      </w:ins>
      <w:r w:rsidR="00C07ECC">
        <w:rPr>
          <w:lang w:eastAsia="zh-CN"/>
        </w:rPr>
        <w:t>, Tsinghua university won’</w:t>
      </w:r>
      <w:r w:rsidR="00C07ECC">
        <w:rPr>
          <w:rFonts w:hint="eastAsia"/>
          <w:lang w:eastAsia="zh-CN"/>
        </w:rPr>
        <w:t xml:space="preserve">t </w:t>
      </w:r>
      <w:ins w:id="173" w:author="Jing Yuan" w:date="2017-06-26T09:38:00Z">
        <w:r w:rsidR="006F23AD">
          <w:rPr>
            <w:lang w:eastAsia="zh-CN"/>
          </w:rPr>
          <w:t xml:space="preserve">draw </w:t>
        </w:r>
      </w:ins>
      <w:del w:id="174" w:author="Jing Yuan" w:date="2017-06-26T09:38:00Z">
        <w:r w:rsidR="00C07ECC" w:rsidDel="006F23AD">
          <w:rPr>
            <w:rFonts w:hint="eastAsia"/>
            <w:lang w:eastAsia="zh-CN"/>
          </w:rPr>
          <w:delText xml:space="preserve">have </w:delText>
        </w:r>
      </w:del>
      <w:r w:rsidR="00C07ECC">
        <w:rPr>
          <w:rFonts w:hint="eastAsia"/>
          <w:lang w:eastAsia="zh-CN"/>
        </w:rPr>
        <w:t xml:space="preserve">so many talents and resources to </w:t>
      </w:r>
      <w:ins w:id="175" w:author="Jing Yuan" w:date="2017-06-26T09:38:00Z">
        <w:r w:rsidR="00E97740">
          <w:rPr>
            <w:lang w:eastAsia="zh-CN"/>
          </w:rPr>
          <w:t xml:space="preserve">earn its fame in China as well as in the </w:t>
        </w:r>
        <w:proofErr w:type="spellStart"/>
        <w:r w:rsidR="00E97740">
          <w:rPr>
            <w:lang w:eastAsia="zh-CN"/>
          </w:rPr>
          <w:t>world.</w:t>
        </w:r>
      </w:ins>
      <w:del w:id="176" w:author="Jing Yuan" w:date="2017-06-26T09:38:00Z">
        <w:r w:rsidR="00C07ECC" w:rsidDel="00E97740">
          <w:rPr>
            <w:rFonts w:hint="eastAsia"/>
            <w:lang w:eastAsia="zh-CN"/>
          </w:rPr>
          <w:delText>establish the world class university.</w:delText>
        </w:r>
      </w:del>
      <w:r w:rsidR="000E7562">
        <w:rPr>
          <w:lang w:eastAsia="zh-CN"/>
        </w:rPr>
        <w:t xml:space="preserve"> Moreo</w:t>
      </w:r>
      <w:proofErr w:type="spellEnd"/>
      <w:r w:rsidR="000E7562">
        <w:rPr>
          <w:lang w:eastAsia="zh-CN"/>
        </w:rPr>
        <w:t xml:space="preserve">ver, on one can guarantee </w:t>
      </w:r>
      <w:r w:rsidR="00267C2D">
        <w:rPr>
          <w:rFonts w:hint="eastAsia"/>
          <w:lang w:eastAsia="zh-CN"/>
        </w:rPr>
        <w:t>that new leader would be</w:t>
      </w:r>
      <w:r w:rsidR="00267C2D">
        <w:rPr>
          <w:lang w:eastAsia="zh-CN"/>
        </w:rPr>
        <w:t xml:space="preserve"> </w:t>
      </w:r>
      <w:del w:id="177" w:author="Jing Yuan" w:date="2017-06-26T09:42:00Z">
        <w:r w:rsidR="00267C2D" w:rsidDel="00362BBE">
          <w:rPr>
            <w:lang w:eastAsia="zh-CN"/>
          </w:rPr>
          <w:delText>‘intelligent’</w:delText>
        </w:r>
      </w:del>
      <w:ins w:id="178" w:author="Jing Yuan" w:date="2017-06-26T09:42:00Z">
        <w:r w:rsidR="00362BBE">
          <w:rPr>
            <w:lang w:eastAsia="zh-CN"/>
          </w:rPr>
          <w:t>smart</w:t>
        </w:r>
      </w:ins>
      <w:r w:rsidR="00267C2D">
        <w:rPr>
          <w:rFonts w:hint="eastAsia"/>
          <w:lang w:eastAsia="zh-CN"/>
        </w:rPr>
        <w:t xml:space="preserve"> enough to </w:t>
      </w:r>
      <w:ins w:id="179" w:author="Jing Yuan" w:date="2017-06-26T09:42:00Z">
        <w:r w:rsidR="00362BBE">
          <w:rPr>
            <w:lang w:eastAsia="zh-CN"/>
          </w:rPr>
          <w:t>make</w:t>
        </w:r>
      </w:ins>
      <w:del w:id="180" w:author="Jing Yuan" w:date="2017-06-26T09:42:00Z">
        <w:r w:rsidR="00267C2D" w:rsidDel="00362BBE">
          <w:rPr>
            <w:rFonts w:hint="eastAsia"/>
            <w:lang w:eastAsia="zh-CN"/>
          </w:rPr>
          <w:delText>do</w:delText>
        </w:r>
      </w:del>
      <w:r w:rsidR="00267C2D">
        <w:rPr>
          <w:rFonts w:hint="eastAsia"/>
          <w:lang w:eastAsia="zh-CN"/>
        </w:rPr>
        <w:t xml:space="preserve"> the right </w:t>
      </w:r>
      <w:r w:rsidR="00267C2D">
        <w:rPr>
          <w:lang w:eastAsia="zh-CN"/>
        </w:rPr>
        <w:t>decision</w:t>
      </w:r>
      <w:r w:rsidR="00267C2D">
        <w:rPr>
          <w:rFonts w:hint="eastAsia"/>
          <w:lang w:eastAsia="zh-CN"/>
        </w:rPr>
        <w:t xml:space="preserve">. </w:t>
      </w:r>
      <w:del w:id="181" w:author="Jing Yuan" w:date="2017-06-26T09:42:00Z">
        <w:r w:rsidR="00267C2D" w:rsidDel="00362BBE">
          <w:rPr>
            <w:lang w:eastAsia="zh-CN"/>
          </w:rPr>
          <w:delText xml:space="preserve">The situation of </w:delText>
        </w:r>
      </w:del>
      <w:r w:rsidR="00267C2D">
        <w:rPr>
          <w:lang w:eastAsia="zh-CN"/>
        </w:rPr>
        <w:t xml:space="preserve">the enterprise might </w:t>
      </w:r>
      <w:del w:id="182" w:author="Jing Yuan" w:date="2017-06-26T09:43:00Z">
        <w:r w:rsidR="00267C2D" w:rsidDel="006468FF">
          <w:rPr>
            <w:lang w:eastAsia="zh-CN"/>
          </w:rPr>
          <w:delText xml:space="preserve">become </w:delText>
        </w:r>
      </w:del>
      <w:ins w:id="183" w:author="Jing Yuan" w:date="2017-06-26T09:43:00Z">
        <w:r w:rsidR="006468FF">
          <w:rPr>
            <w:lang w:eastAsia="zh-CN"/>
          </w:rPr>
          <w:t>get</w:t>
        </w:r>
        <w:r w:rsidR="006468FF">
          <w:rPr>
            <w:lang w:eastAsia="zh-CN"/>
          </w:rPr>
          <w:t xml:space="preserve"> </w:t>
        </w:r>
      </w:ins>
      <w:r w:rsidR="00267C2D">
        <w:rPr>
          <w:lang w:eastAsia="zh-CN"/>
        </w:rPr>
        <w:t xml:space="preserve">worse as the result of the imprudence of the new leadership. </w:t>
      </w:r>
      <w:r w:rsidR="00C07ECC">
        <w:rPr>
          <w:lang w:eastAsia="zh-CN"/>
        </w:rPr>
        <w:t xml:space="preserve">In short, </w:t>
      </w:r>
      <w:ins w:id="184" w:author="Jing Yuan" w:date="2017-06-26T09:43:00Z">
        <w:r w:rsidR="00801710">
          <w:rPr>
            <w:lang w:eastAsia="zh-CN"/>
          </w:rPr>
          <w:t>stable leadership can ensure the implementation of medium to long</w:t>
        </w:r>
      </w:ins>
      <w:ins w:id="185" w:author="Jing Yuan" w:date="2017-06-26T09:45:00Z">
        <w:r w:rsidR="006B297E">
          <w:rPr>
            <w:lang w:eastAsia="zh-CN"/>
          </w:rPr>
          <w:t xml:space="preserve"> </w:t>
        </w:r>
      </w:ins>
      <w:ins w:id="186" w:author="Jing Yuan" w:date="2017-06-26T09:43:00Z">
        <w:r w:rsidR="00801710">
          <w:rPr>
            <w:lang w:eastAsia="zh-CN"/>
          </w:rPr>
          <w:t>t</w:t>
        </w:r>
        <w:r w:rsidR="006B297E">
          <w:rPr>
            <w:lang w:eastAsia="zh-CN"/>
          </w:rPr>
          <w:t xml:space="preserve">erm </w:t>
        </w:r>
        <w:proofErr w:type="spellStart"/>
        <w:r w:rsidR="006B297E">
          <w:rPr>
            <w:lang w:eastAsia="zh-CN"/>
          </w:rPr>
          <w:t>strateg</w:t>
        </w:r>
      </w:ins>
      <w:ins w:id="187" w:author="Jing Yuan" w:date="2017-06-26T09:46:00Z">
        <w:r w:rsidR="008B6813">
          <w:rPr>
            <w:lang w:eastAsia="zh-CN"/>
          </w:rPr>
          <w:t>et</w:t>
        </w:r>
      </w:ins>
      <w:ins w:id="188" w:author="Jing Yuan" w:date="2017-06-26T09:43:00Z">
        <w:r w:rsidR="006B297E">
          <w:rPr>
            <w:lang w:eastAsia="zh-CN"/>
          </w:rPr>
          <w:t>ic</w:t>
        </w:r>
        <w:proofErr w:type="spellEnd"/>
        <w:r w:rsidR="006B297E">
          <w:rPr>
            <w:lang w:eastAsia="zh-CN"/>
          </w:rPr>
          <w:t xml:space="preserve"> </w:t>
        </w:r>
        <w:r w:rsidR="00801710">
          <w:rPr>
            <w:lang w:eastAsia="zh-CN"/>
          </w:rPr>
          <w:t xml:space="preserve">plan </w:t>
        </w:r>
      </w:ins>
      <w:ins w:id="189" w:author="Jing Yuan" w:date="2017-06-26T09:46:00Z">
        <w:r w:rsidR="008B6813">
          <w:rPr>
            <w:lang w:eastAsia="zh-CN"/>
          </w:rPr>
          <w:t xml:space="preserve">which could benefit the enterprise </w:t>
        </w:r>
      </w:ins>
      <w:ins w:id="190" w:author="Jing Yuan" w:date="2017-06-26T09:47:00Z">
        <w:r w:rsidR="000D49B6">
          <w:rPr>
            <w:lang w:eastAsia="zh-CN"/>
          </w:rPr>
          <w:t xml:space="preserve">in a long run if the leader is </w:t>
        </w:r>
      </w:ins>
      <w:ins w:id="191" w:author="Jing Yuan" w:date="2017-06-26T09:48:00Z">
        <w:r w:rsidR="004C2656">
          <w:rPr>
            <w:lang w:eastAsia="zh-CN"/>
          </w:rPr>
          <w:t>wise.</w:t>
        </w:r>
      </w:ins>
      <w:del w:id="192" w:author="Jing Yuan" w:date="2017-06-26T09:43:00Z">
        <w:r w:rsidR="00C07ECC" w:rsidDel="006468FF">
          <w:rPr>
            <w:lang w:eastAsia="zh-CN"/>
          </w:rPr>
          <w:delText>not all field</w:delText>
        </w:r>
        <w:r w:rsidR="000E7562" w:rsidDel="006468FF">
          <w:rPr>
            <w:lang w:eastAsia="zh-CN"/>
          </w:rPr>
          <w:delText>s need to change the leadership.</w:delText>
        </w:r>
      </w:del>
    </w:p>
    <w:p w:rsidR="00C07ECC" w:rsidRDefault="00C07ECC" w:rsidP="004B28E7">
      <w:pPr>
        <w:rPr>
          <w:lang w:eastAsia="zh-CN"/>
        </w:rPr>
      </w:pPr>
    </w:p>
    <w:p w:rsidR="00C07ECC" w:rsidRDefault="00C07ECC" w:rsidP="004B28E7">
      <w:pPr>
        <w:rPr>
          <w:lang w:eastAsia="zh-CN"/>
        </w:rPr>
      </w:pPr>
      <w:r>
        <w:rPr>
          <w:lang w:eastAsia="zh-CN"/>
        </w:rPr>
        <w:t xml:space="preserve">Furthermore, </w:t>
      </w:r>
      <w:r w:rsidR="00267C2D" w:rsidRPr="002638B5">
        <w:rPr>
          <w:lang w:eastAsia="zh-CN"/>
        </w:rPr>
        <w:t xml:space="preserve">there's </w:t>
      </w:r>
      <w:ins w:id="193" w:author="Jing Yuan" w:date="2017-06-26T09:57:00Z">
        <w:r w:rsidR="000664A7">
          <w:rPr>
            <w:lang w:eastAsia="zh-CN"/>
          </w:rPr>
          <w:t xml:space="preserve">no </w:t>
        </w:r>
      </w:ins>
      <w:r w:rsidR="00267C2D" w:rsidRPr="002638B5">
        <w:rPr>
          <w:lang w:eastAsia="zh-CN"/>
        </w:rPr>
        <w:t xml:space="preserve">an inherent </w:t>
      </w:r>
      <w:ins w:id="194" w:author="Jing Yuan" w:date="2017-06-26T09:57:00Z">
        <w:r w:rsidR="000664A7">
          <w:rPr>
            <w:lang w:eastAsia="zh-CN"/>
          </w:rPr>
          <w:t xml:space="preserve">causality </w:t>
        </w:r>
      </w:ins>
      <w:del w:id="195" w:author="Jing Yuan" w:date="2017-06-26T09:57:00Z">
        <w:r w:rsidR="00267C2D" w:rsidRPr="002638B5" w:rsidDel="00AC68FD">
          <w:rPr>
            <w:lang w:eastAsia="zh-CN"/>
          </w:rPr>
          <w:delText xml:space="preserve">tradeoff </w:delText>
        </w:r>
      </w:del>
      <w:r w:rsidR="00267C2D" w:rsidRPr="002638B5">
        <w:rPr>
          <w:lang w:eastAsia="zh-CN"/>
        </w:rPr>
        <w:t>b</w:t>
      </w:r>
      <w:r w:rsidR="00267C2D">
        <w:rPr>
          <w:lang w:eastAsia="zh-CN"/>
        </w:rPr>
        <w:t>etween leadership and enterprise’</w:t>
      </w:r>
      <w:r w:rsidR="00267C2D">
        <w:rPr>
          <w:rFonts w:hint="eastAsia"/>
          <w:lang w:eastAsia="zh-CN"/>
        </w:rPr>
        <w:t>s success.</w:t>
      </w:r>
      <w:r w:rsidR="009A785D">
        <w:rPr>
          <w:lang w:eastAsia="zh-CN"/>
        </w:rPr>
        <w:t xml:space="preserve"> In some </w:t>
      </w:r>
      <w:del w:id="196" w:author="Jing Yuan" w:date="2017-06-26T09:58:00Z">
        <w:r w:rsidR="009A785D" w:rsidDel="000664A7">
          <w:rPr>
            <w:lang w:eastAsia="zh-CN"/>
          </w:rPr>
          <w:delText xml:space="preserve">fields and </w:delText>
        </w:r>
      </w:del>
      <w:r w:rsidR="009A785D">
        <w:rPr>
          <w:lang w:eastAsia="zh-CN"/>
        </w:rPr>
        <w:t xml:space="preserve">circumstance, it might be essential to step down </w:t>
      </w:r>
      <w:del w:id="197" w:author="Jing Yuan" w:date="2017-06-26T09:58:00Z">
        <w:r w:rsidR="009A785D" w:rsidDel="003F79CE">
          <w:rPr>
            <w:lang w:eastAsia="zh-CN"/>
          </w:rPr>
          <w:delText xml:space="preserve">the in </w:delText>
        </w:r>
      </w:del>
      <w:r w:rsidR="009A785D">
        <w:rPr>
          <w:lang w:eastAsia="zh-CN"/>
        </w:rPr>
        <w:t>power after five years</w:t>
      </w:r>
      <w:ins w:id="198" w:author="Jing Yuan" w:date="2017-06-26T09:58:00Z">
        <w:r w:rsidR="003F79CE">
          <w:rPr>
            <w:lang w:eastAsia="zh-CN"/>
          </w:rPr>
          <w:t xml:space="preserve"> to avoid corruption</w:t>
        </w:r>
      </w:ins>
      <w:r w:rsidR="009A785D">
        <w:rPr>
          <w:lang w:eastAsia="zh-CN"/>
        </w:rPr>
        <w:t>. For example, the president of</w:t>
      </w:r>
      <w:ins w:id="199" w:author="Jing Yuan" w:date="2017-06-26T09:58:00Z">
        <w:r w:rsidR="003F79CE">
          <w:rPr>
            <w:lang w:eastAsia="zh-CN"/>
          </w:rPr>
          <w:t xml:space="preserve"> a</w:t>
        </w:r>
      </w:ins>
      <w:r w:rsidR="009A785D">
        <w:rPr>
          <w:lang w:eastAsia="zh-CN"/>
        </w:rPr>
        <w:t xml:space="preserve"> </w:t>
      </w:r>
      <w:r w:rsidR="002A0BB7">
        <w:rPr>
          <w:lang w:eastAsia="zh-CN"/>
        </w:rPr>
        <w:t>government</w:t>
      </w:r>
      <w:r w:rsidR="009A785D">
        <w:rPr>
          <w:lang w:eastAsia="zh-CN"/>
        </w:rPr>
        <w:t xml:space="preserve"> </w:t>
      </w:r>
      <w:del w:id="200" w:author="Jing Yuan" w:date="2017-06-26T09:58:00Z">
        <w:r w:rsidR="009A785D" w:rsidDel="003F79CE">
          <w:rPr>
            <w:lang w:eastAsia="zh-CN"/>
          </w:rPr>
          <w:delText>need to be force</w:delText>
        </w:r>
      </w:del>
      <w:ins w:id="201" w:author="Jing Yuan" w:date="2017-06-26T09:58:00Z">
        <w:r w:rsidR="003F79CE">
          <w:rPr>
            <w:lang w:eastAsia="zh-CN"/>
          </w:rPr>
          <w:t xml:space="preserve">is required </w:t>
        </w:r>
      </w:ins>
      <w:del w:id="202" w:author="Jing Yuan" w:date="2017-06-26T09:58:00Z">
        <w:r w:rsidR="009A785D" w:rsidDel="003F79CE">
          <w:rPr>
            <w:lang w:eastAsia="zh-CN"/>
          </w:rPr>
          <w:delText xml:space="preserve"> </w:delText>
        </w:r>
      </w:del>
      <w:r w:rsidR="009A785D">
        <w:rPr>
          <w:lang w:eastAsia="zh-CN"/>
        </w:rPr>
        <w:t xml:space="preserve">to elect again to </w:t>
      </w:r>
      <w:del w:id="203" w:author="Jing Yuan" w:date="2017-06-26T09:58:00Z">
        <w:r w:rsidR="009A785D" w:rsidDel="003F79CE">
          <w:rPr>
            <w:lang w:eastAsia="zh-CN"/>
          </w:rPr>
          <w:delText xml:space="preserve">forestall </w:delText>
        </w:r>
      </w:del>
      <w:ins w:id="204" w:author="Jing Yuan" w:date="2017-06-26T09:58:00Z">
        <w:r w:rsidR="003F79CE">
          <w:rPr>
            <w:lang w:eastAsia="zh-CN"/>
          </w:rPr>
          <w:t>avoid</w:t>
        </w:r>
        <w:r w:rsidR="003F79CE">
          <w:rPr>
            <w:lang w:eastAsia="zh-CN"/>
          </w:rPr>
          <w:t xml:space="preserve"> </w:t>
        </w:r>
      </w:ins>
      <w:del w:id="205" w:author="Jing Yuan" w:date="2017-06-26T09:59:00Z">
        <w:r w:rsidR="009A785D" w:rsidDel="003F79CE">
          <w:rPr>
            <w:lang w:eastAsia="zh-CN"/>
          </w:rPr>
          <w:delText xml:space="preserve">the </w:delText>
        </w:r>
      </w:del>
      <w:r w:rsidR="002A0BB7">
        <w:rPr>
          <w:lang w:eastAsia="zh-CN"/>
        </w:rPr>
        <w:t>corruption</w:t>
      </w:r>
      <w:del w:id="206" w:author="Jing Yuan" w:date="2017-06-26T09:59:00Z">
        <w:r w:rsidR="002A0BB7" w:rsidDel="003F79CE">
          <w:rPr>
            <w:lang w:eastAsia="zh-CN"/>
          </w:rPr>
          <w:delText xml:space="preserve"> of power</w:delText>
        </w:r>
      </w:del>
      <w:r w:rsidR="002A0BB7">
        <w:rPr>
          <w:lang w:eastAsia="zh-CN"/>
        </w:rPr>
        <w:t xml:space="preserve">; whereas the president of a university or </w:t>
      </w:r>
      <w:ins w:id="207" w:author="Jing Yuan" w:date="2017-06-26T09:59:00Z">
        <w:r w:rsidR="00F42F5F">
          <w:rPr>
            <w:lang w:eastAsia="zh-CN"/>
          </w:rPr>
          <w:t xml:space="preserve">CEO in </w:t>
        </w:r>
      </w:ins>
      <w:r w:rsidR="002A0BB7">
        <w:rPr>
          <w:lang w:eastAsia="zh-CN"/>
        </w:rPr>
        <w:t xml:space="preserve">business </w:t>
      </w:r>
      <w:del w:id="208" w:author="Jing Yuan" w:date="2017-06-26T09:59:00Z">
        <w:r w:rsidR="002A0BB7" w:rsidDel="00F42F5F">
          <w:rPr>
            <w:lang w:eastAsia="zh-CN"/>
          </w:rPr>
          <w:delText xml:space="preserve">might </w:delText>
        </w:r>
      </w:del>
      <w:ins w:id="209" w:author="Jing Yuan" w:date="2017-06-26T09:59:00Z">
        <w:r w:rsidR="00F42F5F">
          <w:rPr>
            <w:lang w:eastAsia="zh-CN"/>
          </w:rPr>
          <w:t>do not necessarily need</w:t>
        </w:r>
        <w:r w:rsidR="00F42F5F">
          <w:rPr>
            <w:lang w:eastAsia="zh-CN"/>
          </w:rPr>
          <w:t xml:space="preserve"> </w:t>
        </w:r>
      </w:ins>
      <w:del w:id="210" w:author="Jing Yuan" w:date="2017-06-26T09:59:00Z">
        <w:r w:rsidR="002A0BB7" w:rsidDel="00F42F5F">
          <w:rPr>
            <w:lang w:eastAsia="zh-CN"/>
          </w:rPr>
          <w:delText xml:space="preserve">not be demand </w:delText>
        </w:r>
      </w:del>
      <w:r w:rsidR="002A0BB7">
        <w:rPr>
          <w:lang w:eastAsia="zh-CN"/>
        </w:rPr>
        <w:t xml:space="preserve">to </w:t>
      </w:r>
      <w:del w:id="211" w:author="Jing Yuan" w:date="2017-06-26T10:00:00Z">
        <w:r w:rsidR="000967EA" w:rsidDel="005E60AC">
          <w:rPr>
            <w:lang w:eastAsia="zh-CN"/>
          </w:rPr>
          <w:delText>leave</w:delText>
        </w:r>
      </w:del>
      <w:ins w:id="212" w:author="Jing Yuan" w:date="2017-06-26T10:00:00Z">
        <w:r w:rsidR="005E60AC">
          <w:rPr>
            <w:lang w:eastAsia="zh-CN"/>
          </w:rPr>
          <w:t>resign</w:t>
        </w:r>
        <w:r w:rsidR="00F42F5F">
          <w:rPr>
            <w:lang w:eastAsia="zh-CN"/>
          </w:rPr>
          <w:t xml:space="preserve">. </w:t>
        </w:r>
      </w:ins>
      <w:r w:rsidR="002A0BB7">
        <w:rPr>
          <w:lang w:eastAsia="zh-CN"/>
        </w:rPr>
        <w:t xml:space="preserve"> it might be better since current leader has </w:t>
      </w:r>
      <w:del w:id="213" w:author="Jing Yuan" w:date="2017-06-26T10:00:00Z">
        <w:r w:rsidR="002A0BB7" w:rsidDel="005E60AC">
          <w:rPr>
            <w:lang w:eastAsia="zh-CN"/>
          </w:rPr>
          <w:delText xml:space="preserve">better </w:delText>
        </w:r>
      </w:del>
      <w:ins w:id="214" w:author="Jing Yuan" w:date="2017-06-26T10:00:00Z">
        <w:r w:rsidR="005E60AC">
          <w:rPr>
            <w:lang w:eastAsia="zh-CN"/>
          </w:rPr>
          <w:t>more</w:t>
        </w:r>
        <w:r w:rsidR="005E60AC">
          <w:rPr>
            <w:lang w:eastAsia="zh-CN"/>
          </w:rPr>
          <w:t xml:space="preserve"> </w:t>
        </w:r>
      </w:ins>
      <w:r w:rsidR="002A0BB7">
        <w:rPr>
          <w:lang w:eastAsia="zh-CN"/>
        </w:rPr>
        <w:t>experience in his or her position</w:t>
      </w:r>
      <w:ins w:id="215" w:author="Jing Yuan" w:date="2017-06-26T10:01:00Z">
        <w:r w:rsidR="005E60AC">
          <w:rPr>
            <w:lang w:eastAsia="zh-CN"/>
          </w:rPr>
          <w:t xml:space="preserve"> than the </w:t>
        </w:r>
        <w:proofErr w:type="spellStart"/>
        <w:r w:rsidR="009D02EF">
          <w:rPr>
            <w:lang w:eastAsia="zh-CN"/>
          </w:rPr>
          <w:t>sucessor</w:t>
        </w:r>
      </w:ins>
      <w:proofErr w:type="spellEnd"/>
      <w:r w:rsidR="002A0BB7">
        <w:rPr>
          <w:lang w:eastAsia="zh-CN"/>
        </w:rPr>
        <w:t xml:space="preserve">. </w:t>
      </w:r>
      <w:del w:id="216" w:author="Jing Yuan" w:date="2017-06-26T10:02:00Z">
        <w:r w:rsidR="002A0BB7" w:rsidDel="009D02EF">
          <w:rPr>
            <w:lang w:eastAsia="zh-CN"/>
          </w:rPr>
          <w:delText xml:space="preserve">The essence of the claim is to maximize benefits and minimize the hazards not thwart the career of leadership. Hence, if the present leader is eager to absorb new </w:delText>
        </w:r>
        <w:r w:rsidR="000967EA" w:rsidDel="009D02EF">
          <w:rPr>
            <w:lang w:eastAsia="zh-CN"/>
          </w:rPr>
          <w:delText>ideas and doesn’</w:delText>
        </w:r>
        <w:r w:rsidR="000967EA" w:rsidDel="009D02EF">
          <w:rPr>
            <w:rFonts w:hint="eastAsia"/>
            <w:lang w:eastAsia="zh-CN"/>
          </w:rPr>
          <w:delText>t drug the development of the enterprise, he or she doesn</w:delText>
        </w:r>
        <w:r w:rsidR="000967EA" w:rsidDel="009D02EF">
          <w:rPr>
            <w:lang w:eastAsia="zh-CN"/>
          </w:rPr>
          <w:delText>’</w:delText>
        </w:r>
        <w:r w:rsidR="000967EA" w:rsidDel="009D02EF">
          <w:rPr>
            <w:rFonts w:hint="eastAsia"/>
            <w:lang w:eastAsia="zh-CN"/>
          </w:rPr>
          <w:delText xml:space="preserve">t need to be </w:delText>
        </w:r>
        <w:r w:rsidR="000967EA" w:rsidDel="009D02EF">
          <w:rPr>
            <w:lang w:eastAsia="zh-CN"/>
          </w:rPr>
          <w:delText>stand down.</w:delText>
        </w:r>
      </w:del>
    </w:p>
    <w:p w:rsidR="000967EA" w:rsidRDefault="000967EA" w:rsidP="004B28E7">
      <w:pPr>
        <w:rPr>
          <w:lang w:eastAsia="zh-CN"/>
        </w:rPr>
      </w:pPr>
    </w:p>
    <w:p w:rsidR="000967EA" w:rsidRDefault="000967EA" w:rsidP="004B28E7">
      <w:pPr>
        <w:rPr>
          <w:lang w:eastAsia="zh-CN"/>
        </w:rPr>
      </w:pPr>
      <w:r>
        <w:rPr>
          <w:rFonts w:hint="eastAsia"/>
          <w:lang w:eastAsia="zh-CN"/>
        </w:rPr>
        <w:t>Thus, no all profession</w:t>
      </w:r>
      <w:r>
        <w:rPr>
          <w:lang w:eastAsia="zh-CN"/>
        </w:rPr>
        <w:t xml:space="preserve"> </w:t>
      </w:r>
      <w:r>
        <w:rPr>
          <w:rFonts w:hint="eastAsia"/>
          <w:lang w:eastAsia="zh-CN"/>
        </w:rPr>
        <w:t>-</w:t>
      </w:r>
      <w:r w:rsidRPr="000967EA">
        <w:t xml:space="preserve"> </w:t>
      </w:r>
      <w:r w:rsidRPr="000967EA">
        <w:rPr>
          <w:lang w:eastAsia="zh-CN"/>
        </w:rPr>
        <w:t>business, politics, education, government</w:t>
      </w:r>
      <w:r>
        <w:rPr>
          <w:lang w:eastAsia="zh-CN"/>
        </w:rPr>
        <w:t xml:space="preserve"> – </w:t>
      </w:r>
      <w:proofErr w:type="gramStart"/>
      <w:r>
        <w:rPr>
          <w:lang w:eastAsia="zh-CN"/>
        </w:rPr>
        <w:t xml:space="preserve">have </w:t>
      </w:r>
      <w:r>
        <w:rPr>
          <w:rFonts w:hint="eastAsia"/>
          <w:lang w:eastAsia="zh-CN"/>
        </w:rPr>
        <w:t>to</w:t>
      </w:r>
      <w:proofErr w:type="gramEnd"/>
      <w:r>
        <w:rPr>
          <w:rFonts w:hint="eastAsia"/>
          <w:lang w:eastAsia="zh-CN"/>
        </w:rPr>
        <w:t xml:space="preserve"> choose a new leadership.</w:t>
      </w:r>
    </w:p>
    <w:sectPr w:rsidR="000967EA" w:rsidSect="00F35533">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ing Yuan" w:date="2017-06-23T14:31:00Z" w:initials="JY">
    <w:p w:rsidR="00923D0B" w:rsidRDefault="00923D0B">
      <w:pPr>
        <w:pStyle w:val="CommentText"/>
        <w:rPr>
          <w:rFonts w:hint="eastAsia"/>
          <w:lang w:eastAsia="zh-CN"/>
        </w:rPr>
      </w:pPr>
      <w:r>
        <w:rPr>
          <w:rStyle w:val="CommentReference"/>
        </w:rPr>
        <w:annotationRef/>
      </w:r>
      <w:r>
        <w:rPr>
          <w:rFonts w:hint="eastAsia"/>
          <w:lang w:eastAsia="zh-CN"/>
        </w:rPr>
        <w:t>事业</w:t>
      </w:r>
    </w:p>
  </w:comment>
  <w:comment w:id="31" w:author="Jing Yuan" w:date="2017-06-23T14:49:00Z" w:initials="JY">
    <w:p w:rsidR="00126329" w:rsidRDefault="00126329">
      <w:pPr>
        <w:pStyle w:val="CommentText"/>
        <w:rPr>
          <w:rFonts w:hint="eastAsia"/>
          <w:lang w:eastAsia="zh-CN"/>
        </w:rPr>
      </w:pPr>
      <w:r>
        <w:rPr>
          <w:rStyle w:val="CommentReference"/>
        </w:rPr>
        <w:annotationRef/>
      </w:r>
      <w:r>
        <w:rPr>
          <w:rFonts w:hint="eastAsia"/>
          <w:lang w:eastAsia="zh-CN"/>
        </w:rPr>
        <w:t>要避免让读者会去想哪个是前者哪个是后者，直接给出观点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E7"/>
    <w:rsid w:val="00003A9D"/>
    <w:rsid w:val="00005084"/>
    <w:rsid w:val="000664A7"/>
    <w:rsid w:val="000967EA"/>
    <w:rsid w:val="000B1FDD"/>
    <w:rsid w:val="000B372B"/>
    <w:rsid w:val="000C601C"/>
    <w:rsid w:val="000D49B6"/>
    <w:rsid w:val="000E7562"/>
    <w:rsid w:val="00114499"/>
    <w:rsid w:val="00126329"/>
    <w:rsid w:val="00137479"/>
    <w:rsid w:val="00161528"/>
    <w:rsid w:val="00267C2D"/>
    <w:rsid w:val="00272A83"/>
    <w:rsid w:val="00276BAB"/>
    <w:rsid w:val="002955E1"/>
    <w:rsid w:val="002A0BB7"/>
    <w:rsid w:val="0032186D"/>
    <w:rsid w:val="003308BA"/>
    <w:rsid w:val="00362BBE"/>
    <w:rsid w:val="00393DAA"/>
    <w:rsid w:val="003954CD"/>
    <w:rsid w:val="00395D46"/>
    <w:rsid w:val="003C1B85"/>
    <w:rsid w:val="003F18B2"/>
    <w:rsid w:val="003F79CE"/>
    <w:rsid w:val="0041127F"/>
    <w:rsid w:val="004A1C3E"/>
    <w:rsid w:val="004B28E7"/>
    <w:rsid w:val="004C2656"/>
    <w:rsid w:val="00590A91"/>
    <w:rsid w:val="005B2F5D"/>
    <w:rsid w:val="005D56DB"/>
    <w:rsid w:val="005E60AC"/>
    <w:rsid w:val="006335E1"/>
    <w:rsid w:val="00633C36"/>
    <w:rsid w:val="006468FF"/>
    <w:rsid w:val="0065558A"/>
    <w:rsid w:val="00665407"/>
    <w:rsid w:val="00672786"/>
    <w:rsid w:val="006873CD"/>
    <w:rsid w:val="006B297E"/>
    <w:rsid w:val="006F23AD"/>
    <w:rsid w:val="00716E55"/>
    <w:rsid w:val="007419EB"/>
    <w:rsid w:val="00786E2B"/>
    <w:rsid w:val="00794101"/>
    <w:rsid w:val="007A5C2A"/>
    <w:rsid w:val="007B5D01"/>
    <w:rsid w:val="00801710"/>
    <w:rsid w:val="00811BEE"/>
    <w:rsid w:val="00880852"/>
    <w:rsid w:val="008A25F6"/>
    <w:rsid w:val="008B1DBD"/>
    <w:rsid w:val="008B28BB"/>
    <w:rsid w:val="008B6813"/>
    <w:rsid w:val="008D3B56"/>
    <w:rsid w:val="00923D0B"/>
    <w:rsid w:val="00955F8C"/>
    <w:rsid w:val="009A785D"/>
    <w:rsid w:val="009D02EF"/>
    <w:rsid w:val="009E7575"/>
    <w:rsid w:val="00A9333E"/>
    <w:rsid w:val="00A94188"/>
    <w:rsid w:val="00AB785D"/>
    <w:rsid w:val="00AC68FD"/>
    <w:rsid w:val="00AF1537"/>
    <w:rsid w:val="00B14195"/>
    <w:rsid w:val="00B36FA3"/>
    <w:rsid w:val="00B856DF"/>
    <w:rsid w:val="00B97DC6"/>
    <w:rsid w:val="00C07ECC"/>
    <w:rsid w:val="00C531B8"/>
    <w:rsid w:val="00CA6296"/>
    <w:rsid w:val="00CB709A"/>
    <w:rsid w:val="00CE025E"/>
    <w:rsid w:val="00CF4BCE"/>
    <w:rsid w:val="00D11289"/>
    <w:rsid w:val="00D742B5"/>
    <w:rsid w:val="00D7605E"/>
    <w:rsid w:val="00D874FC"/>
    <w:rsid w:val="00D96D03"/>
    <w:rsid w:val="00E17FF4"/>
    <w:rsid w:val="00E30172"/>
    <w:rsid w:val="00E437C4"/>
    <w:rsid w:val="00E44BA9"/>
    <w:rsid w:val="00E97740"/>
    <w:rsid w:val="00EE5583"/>
    <w:rsid w:val="00F42F5F"/>
    <w:rsid w:val="00F46A81"/>
    <w:rsid w:val="00F50619"/>
    <w:rsid w:val="00FC3D72"/>
    <w:rsid w:val="00FE4E47"/>
    <w:rsid w:val="00FF4B1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8447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18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18B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23D0B"/>
    <w:rPr>
      <w:sz w:val="18"/>
      <w:szCs w:val="18"/>
    </w:rPr>
  </w:style>
  <w:style w:type="paragraph" w:styleId="CommentText">
    <w:name w:val="annotation text"/>
    <w:basedOn w:val="Normal"/>
    <w:link w:val="CommentTextChar"/>
    <w:uiPriority w:val="99"/>
    <w:semiHidden/>
    <w:unhideWhenUsed/>
    <w:rsid w:val="00923D0B"/>
  </w:style>
  <w:style w:type="character" w:customStyle="1" w:styleId="CommentTextChar">
    <w:name w:val="Comment Text Char"/>
    <w:basedOn w:val="DefaultParagraphFont"/>
    <w:link w:val="CommentText"/>
    <w:uiPriority w:val="99"/>
    <w:semiHidden/>
    <w:rsid w:val="00923D0B"/>
  </w:style>
  <w:style w:type="paragraph" w:styleId="CommentSubject">
    <w:name w:val="annotation subject"/>
    <w:basedOn w:val="CommentText"/>
    <w:next w:val="CommentText"/>
    <w:link w:val="CommentSubjectChar"/>
    <w:uiPriority w:val="99"/>
    <w:semiHidden/>
    <w:unhideWhenUsed/>
    <w:rsid w:val="00923D0B"/>
    <w:rPr>
      <w:b/>
      <w:bCs/>
      <w:sz w:val="20"/>
      <w:szCs w:val="20"/>
    </w:rPr>
  </w:style>
  <w:style w:type="character" w:customStyle="1" w:styleId="CommentSubjectChar">
    <w:name w:val="Comment Subject Char"/>
    <w:basedOn w:val="CommentTextChar"/>
    <w:link w:val="CommentSubject"/>
    <w:uiPriority w:val="99"/>
    <w:semiHidden/>
    <w:rsid w:val="00923D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1164</Words>
  <Characters>6638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Jing Yuan</cp:lastModifiedBy>
  <cp:revision>10</cp:revision>
  <dcterms:created xsi:type="dcterms:W3CDTF">2017-06-23T06:37:00Z</dcterms:created>
  <dcterms:modified xsi:type="dcterms:W3CDTF">2017-06-26T02:02:00Z</dcterms:modified>
</cp:coreProperties>
</file>